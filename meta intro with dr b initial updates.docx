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709C2" w14:textId="77777777" w:rsidR="00681097" w:rsidRDefault="00681097">
      <w:pPr>
        <w:rPr>
          <w:rFonts w:ascii="Times New Roman" w:hAnsi="Times New Roman" w:cs="Times New Roman"/>
        </w:rPr>
      </w:pPr>
    </w:p>
    <w:p w14:paraId="5BDE2793" w14:textId="77777777" w:rsidR="00AD23FD" w:rsidRDefault="00AD23FD">
      <w:pPr>
        <w:rPr>
          <w:rFonts w:ascii="Times New Roman" w:hAnsi="Times New Roman" w:cs="Times New Roman"/>
        </w:rPr>
      </w:pPr>
    </w:p>
    <w:p w14:paraId="74A112E8" w14:textId="77777777" w:rsidR="00AD23FD" w:rsidRDefault="00AD23FD">
      <w:pPr>
        <w:rPr>
          <w:rFonts w:ascii="Times New Roman" w:hAnsi="Times New Roman" w:cs="Times New Roman"/>
        </w:rPr>
      </w:pPr>
    </w:p>
    <w:p w14:paraId="625F4CAF" w14:textId="77777777" w:rsidR="00AD23FD" w:rsidRDefault="00AD23FD">
      <w:pPr>
        <w:rPr>
          <w:rFonts w:ascii="Times New Roman" w:hAnsi="Times New Roman" w:cs="Times New Roman"/>
        </w:rPr>
      </w:pPr>
    </w:p>
    <w:p w14:paraId="7D0DBFE5" w14:textId="77777777" w:rsidR="00AD23FD" w:rsidRDefault="00AD23FD">
      <w:pPr>
        <w:rPr>
          <w:rFonts w:ascii="Times New Roman" w:hAnsi="Times New Roman" w:cs="Times New Roman"/>
        </w:rPr>
      </w:pPr>
    </w:p>
    <w:p w14:paraId="1387AABB" w14:textId="77777777" w:rsidR="00AD23FD" w:rsidRDefault="00AD23FD">
      <w:pPr>
        <w:rPr>
          <w:rFonts w:ascii="Times New Roman" w:hAnsi="Times New Roman" w:cs="Times New Roman"/>
        </w:rPr>
      </w:pPr>
    </w:p>
    <w:p w14:paraId="56AD8932" w14:textId="77777777" w:rsidR="00AD23FD" w:rsidRDefault="00AD23FD">
      <w:pPr>
        <w:rPr>
          <w:rFonts w:ascii="Times New Roman" w:hAnsi="Times New Roman" w:cs="Times New Roman"/>
        </w:rPr>
      </w:pPr>
    </w:p>
    <w:p w14:paraId="5A752505" w14:textId="77777777" w:rsidR="00AD23FD" w:rsidRDefault="00AD23FD">
      <w:pPr>
        <w:rPr>
          <w:rFonts w:ascii="Times New Roman" w:hAnsi="Times New Roman" w:cs="Times New Roman"/>
        </w:rPr>
      </w:pPr>
    </w:p>
    <w:p w14:paraId="5B1A1332" w14:textId="77777777" w:rsidR="00AD23FD" w:rsidRDefault="00AD23FD">
      <w:pPr>
        <w:rPr>
          <w:rFonts w:ascii="Times New Roman" w:hAnsi="Times New Roman" w:cs="Times New Roman"/>
        </w:rPr>
      </w:pPr>
    </w:p>
    <w:p w14:paraId="125F51F7" w14:textId="77777777" w:rsidR="00AD23FD" w:rsidRDefault="00AD23FD">
      <w:pPr>
        <w:rPr>
          <w:rFonts w:ascii="Times New Roman" w:hAnsi="Times New Roman" w:cs="Times New Roman"/>
        </w:rPr>
      </w:pPr>
    </w:p>
    <w:p w14:paraId="6DD81A50" w14:textId="77777777" w:rsidR="00AD23FD" w:rsidRDefault="00AD23FD" w:rsidP="00AD23FD">
      <w:pPr>
        <w:jc w:val="center"/>
        <w:rPr>
          <w:rFonts w:ascii="Times New Roman" w:hAnsi="Times New Roman" w:cs="Times New Roman"/>
        </w:rPr>
      </w:pPr>
      <w:r>
        <w:rPr>
          <w:rFonts w:ascii="Times New Roman" w:hAnsi="Times New Roman" w:cs="Times New Roman"/>
        </w:rPr>
        <w:t>A Meta-Analysis of Expressive Writing on Quality of Life and Posttraumatic Growth</w:t>
      </w:r>
    </w:p>
    <w:p w14:paraId="16766800" w14:textId="77777777" w:rsidR="00AD23FD" w:rsidRDefault="00AD23FD" w:rsidP="00AD23FD">
      <w:pPr>
        <w:jc w:val="center"/>
        <w:rPr>
          <w:rFonts w:ascii="Times New Roman" w:hAnsi="Times New Roman" w:cs="Times New Roman"/>
        </w:rPr>
      </w:pPr>
    </w:p>
    <w:p w14:paraId="57808211" w14:textId="2F7B17E1" w:rsidR="00AD23FD" w:rsidRDefault="00AD23FD" w:rsidP="00AD23FD">
      <w:pPr>
        <w:jc w:val="center"/>
        <w:rPr>
          <w:rFonts w:ascii="Times New Roman" w:hAnsi="Times New Roman" w:cs="Times New Roman"/>
        </w:rPr>
      </w:pPr>
      <w:r>
        <w:rPr>
          <w:rFonts w:ascii="Times New Roman" w:hAnsi="Times New Roman" w:cs="Times New Roman"/>
        </w:rPr>
        <w:t>Jeff</w:t>
      </w:r>
      <w:r w:rsidR="00303112">
        <w:rPr>
          <w:rFonts w:ascii="Times New Roman" w:hAnsi="Times New Roman" w:cs="Times New Roman"/>
        </w:rPr>
        <w:t>rey M</w:t>
      </w:r>
      <w:ins w:id="0" w:author="Erin M. Buchanan" w:date="2016-09-03T18:26:00Z">
        <w:r w:rsidR="00FE2C31">
          <w:rPr>
            <w:rFonts w:ascii="Times New Roman" w:hAnsi="Times New Roman" w:cs="Times New Roman"/>
          </w:rPr>
          <w:t>.</w:t>
        </w:r>
      </w:ins>
      <w:r w:rsidR="00303112">
        <w:rPr>
          <w:rFonts w:ascii="Times New Roman" w:hAnsi="Times New Roman" w:cs="Times New Roman"/>
        </w:rPr>
        <w:t xml:space="preserve"> </w:t>
      </w:r>
      <w:r>
        <w:rPr>
          <w:rFonts w:ascii="Times New Roman" w:hAnsi="Times New Roman" w:cs="Times New Roman"/>
        </w:rPr>
        <w:t xml:space="preserve">Pavlacic </w:t>
      </w:r>
    </w:p>
    <w:p w14:paraId="780ABD9C" w14:textId="77777777" w:rsidR="00AD23FD" w:rsidRDefault="00AD23FD" w:rsidP="00AD23FD">
      <w:pPr>
        <w:jc w:val="center"/>
        <w:rPr>
          <w:rFonts w:ascii="Times New Roman" w:hAnsi="Times New Roman" w:cs="Times New Roman"/>
        </w:rPr>
      </w:pPr>
    </w:p>
    <w:p w14:paraId="4F18F80A" w14:textId="77777777" w:rsidR="00AD23FD" w:rsidRDefault="00AD23FD" w:rsidP="00AD23FD">
      <w:pPr>
        <w:jc w:val="center"/>
        <w:rPr>
          <w:rFonts w:ascii="Times New Roman" w:hAnsi="Times New Roman" w:cs="Times New Roman"/>
        </w:rPr>
      </w:pPr>
      <w:r>
        <w:rPr>
          <w:rFonts w:ascii="Times New Roman" w:hAnsi="Times New Roman" w:cs="Times New Roman"/>
        </w:rPr>
        <w:t xml:space="preserve">Missouri State </w:t>
      </w:r>
      <w:commentRangeStart w:id="1"/>
      <w:r>
        <w:rPr>
          <w:rFonts w:ascii="Times New Roman" w:hAnsi="Times New Roman" w:cs="Times New Roman"/>
        </w:rPr>
        <w:t>University</w:t>
      </w:r>
      <w:commentRangeEnd w:id="1"/>
      <w:r w:rsidR="00FE2C31">
        <w:rPr>
          <w:rStyle w:val="CommentReference"/>
        </w:rPr>
        <w:commentReference w:id="1"/>
      </w:r>
      <w:r>
        <w:rPr>
          <w:rFonts w:ascii="Times New Roman" w:hAnsi="Times New Roman" w:cs="Times New Roman"/>
        </w:rPr>
        <w:t xml:space="preserve"> </w:t>
      </w:r>
    </w:p>
    <w:p w14:paraId="0BF086E8" w14:textId="77777777" w:rsidR="00AD23FD" w:rsidRDefault="00AD23FD" w:rsidP="00AD23FD">
      <w:pPr>
        <w:jc w:val="center"/>
        <w:rPr>
          <w:rFonts w:ascii="Times New Roman" w:hAnsi="Times New Roman" w:cs="Times New Roman"/>
        </w:rPr>
      </w:pPr>
    </w:p>
    <w:p w14:paraId="25741BA5" w14:textId="77777777" w:rsidR="00AD23FD" w:rsidRDefault="00AD23FD" w:rsidP="00AD23FD">
      <w:pPr>
        <w:jc w:val="center"/>
        <w:rPr>
          <w:rFonts w:ascii="Times New Roman" w:hAnsi="Times New Roman" w:cs="Times New Roman"/>
        </w:rPr>
      </w:pPr>
    </w:p>
    <w:p w14:paraId="7255469B" w14:textId="77777777" w:rsidR="00AD23FD" w:rsidRDefault="00AD23FD" w:rsidP="00AD23FD">
      <w:pPr>
        <w:jc w:val="center"/>
        <w:rPr>
          <w:rFonts w:ascii="Times New Roman" w:hAnsi="Times New Roman" w:cs="Times New Roman"/>
        </w:rPr>
      </w:pPr>
    </w:p>
    <w:p w14:paraId="4C8294F4" w14:textId="77777777" w:rsidR="00AD23FD" w:rsidRDefault="00AD23FD" w:rsidP="00AD23FD">
      <w:pPr>
        <w:jc w:val="center"/>
        <w:rPr>
          <w:rFonts w:ascii="Times New Roman" w:hAnsi="Times New Roman" w:cs="Times New Roman"/>
        </w:rPr>
      </w:pPr>
    </w:p>
    <w:p w14:paraId="48993D2A" w14:textId="77777777" w:rsidR="00AD23FD" w:rsidRDefault="00AD23FD" w:rsidP="00AD23FD">
      <w:pPr>
        <w:jc w:val="center"/>
        <w:rPr>
          <w:rFonts w:ascii="Times New Roman" w:hAnsi="Times New Roman" w:cs="Times New Roman"/>
        </w:rPr>
      </w:pPr>
    </w:p>
    <w:p w14:paraId="39CC5D02" w14:textId="77777777" w:rsidR="00AD23FD" w:rsidRDefault="00AD23FD" w:rsidP="00AD23FD">
      <w:pPr>
        <w:jc w:val="center"/>
        <w:rPr>
          <w:rFonts w:ascii="Times New Roman" w:hAnsi="Times New Roman" w:cs="Times New Roman"/>
        </w:rPr>
      </w:pPr>
    </w:p>
    <w:p w14:paraId="7018ED04" w14:textId="77777777" w:rsidR="00AD23FD" w:rsidRDefault="00AD23FD" w:rsidP="00AD23FD">
      <w:pPr>
        <w:jc w:val="center"/>
        <w:rPr>
          <w:rFonts w:ascii="Times New Roman" w:hAnsi="Times New Roman" w:cs="Times New Roman"/>
        </w:rPr>
      </w:pPr>
    </w:p>
    <w:p w14:paraId="0749A3C0" w14:textId="77777777" w:rsidR="00AD23FD" w:rsidRDefault="00AD23FD" w:rsidP="00AD23FD">
      <w:pPr>
        <w:jc w:val="center"/>
        <w:rPr>
          <w:rFonts w:ascii="Times New Roman" w:hAnsi="Times New Roman" w:cs="Times New Roman"/>
        </w:rPr>
      </w:pPr>
    </w:p>
    <w:p w14:paraId="2F1BA271" w14:textId="77777777" w:rsidR="00AD23FD" w:rsidRDefault="00AD23FD" w:rsidP="00AD23FD">
      <w:pPr>
        <w:jc w:val="center"/>
        <w:rPr>
          <w:rFonts w:ascii="Times New Roman" w:hAnsi="Times New Roman" w:cs="Times New Roman"/>
        </w:rPr>
      </w:pPr>
    </w:p>
    <w:p w14:paraId="52338A8A" w14:textId="77777777" w:rsidR="00AD23FD" w:rsidRDefault="00AD23FD" w:rsidP="00AD23FD">
      <w:pPr>
        <w:jc w:val="center"/>
        <w:rPr>
          <w:rFonts w:ascii="Times New Roman" w:hAnsi="Times New Roman" w:cs="Times New Roman"/>
        </w:rPr>
      </w:pPr>
    </w:p>
    <w:p w14:paraId="1E56A089" w14:textId="77777777" w:rsidR="00AD23FD" w:rsidRDefault="00AD23FD" w:rsidP="00AD23FD">
      <w:pPr>
        <w:jc w:val="center"/>
        <w:rPr>
          <w:rFonts w:ascii="Times New Roman" w:hAnsi="Times New Roman" w:cs="Times New Roman"/>
        </w:rPr>
      </w:pPr>
    </w:p>
    <w:p w14:paraId="7C59576C" w14:textId="77777777" w:rsidR="00AD23FD" w:rsidRDefault="00AD23FD" w:rsidP="00AD23FD">
      <w:pPr>
        <w:jc w:val="center"/>
        <w:rPr>
          <w:rFonts w:ascii="Times New Roman" w:hAnsi="Times New Roman" w:cs="Times New Roman"/>
        </w:rPr>
      </w:pPr>
    </w:p>
    <w:p w14:paraId="0A7BB828" w14:textId="77777777" w:rsidR="00AD23FD" w:rsidRDefault="00AD23FD" w:rsidP="00AD23FD">
      <w:pPr>
        <w:jc w:val="center"/>
        <w:rPr>
          <w:rFonts w:ascii="Times New Roman" w:hAnsi="Times New Roman" w:cs="Times New Roman"/>
        </w:rPr>
      </w:pPr>
    </w:p>
    <w:p w14:paraId="47549BFD" w14:textId="77777777" w:rsidR="00AD23FD" w:rsidRDefault="00AD23FD" w:rsidP="00AD23FD">
      <w:pPr>
        <w:jc w:val="center"/>
        <w:rPr>
          <w:rFonts w:ascii="Times New Roman" w:hAnsi="Times New Roman" w:cs="Times New Roman"/>
        </w:rPr>
      </w:pPr>
    </w:p>
    <w:p w14:paraId="13F1215D" w14:textId="77777777" w:rsidR="00AD23FD" w:rsidRDefault="00AD23FD" w:rsidP="00AD23FD">
      <w:pPr>
        <w:jc w:val="center"/>
        <w:rPr>
          <w:rFonts w:ascii="Times New Roman" w:hAnsi="Times New Roman" w:cs="Times New Roman"/>
        </w:rPr>
      </w:pPr>
    </w:p>
    <w:p w14:paraId="2499A835" w14:textId="77777777" w:rsidR="00AD23FD" w:rsidRDefault="00AD23FD" w:rsidP="00AD23FD">
      <w:pPr>
        <w:jc w:val="center"/>
        <w:rPr>
          <w:rFonts w:ascii="Times New Roman" w:hAnsi="Times New Roman" w:cs="Times New Roman"/>
        </w:rPr>
      </w:pPr>
    </w:p>
    <w:p w14:paraId="35D6AE4E" w14:textId="77777777" w:rsidR="00AD23FD" w:rsidRDefault="00AD23FD" w:rsidP="00AD23FD">
      <w:pPr>
        <w:jc w:val="center"/>
        <w:rPr>
          <w:rFonts w:ascii="Times New Roman" w:hAnsi="Times New Roman" w:cs="Times New Roman"/>
        </w:rPr>
      </w:pPr>
    </w:p>
    <w:p w14:paraId="07E9B0E5" w14:textId="77777777" w:rsidR="00AD23FD" w:rsidRDefault="00AD23FD" w:rsidP="00AD23FD">
      <w:pPr>
        <w:jc w:val="center"/>
        <w:rPr>
          <w:rFonts w:ascii="Times New Roman" w:hAnsi="Times New Roman" w:cs="Times New Roman"/>
        </w:rPr>
      </w:pPr>
    </w:p>
    <w:p w14:paraId="2B33EA67" w14:textId="77777777" w:rsidR="00AD23FD" w:rsidRDefault="00AD23FD" w:rsidP="00AD23FD">
      <w:pPr>
        <w:jc w:val="center"/>
        <w:rPr>
          <w:rFonts w:ascii="Times New Roman" w:hAnsi="Times New Roman" w:cs="Times New Roman"/>
        </w:rPr>
      </w:pPr>
    </w:p>
    <w:p w14:paraId="01B44784" w14:textId="77777777" w:rsidR="00AD23FD" w:rsidRDefault="00AD23FD" w:rsidP="00AD23FD">
      <w:pPr>
        <w:jc w:val="center"/>
        <w:rPr>
          <w:rFonts w:ascii="Times New Roman" w:hAnsi="Times New Roman" w:cs="Times New Roman"/>
        </w:rPr>
      </w:pPr>
    </w:p>
    <w:p w14:paraId="7C283B1D" w14:textId="77777777" w:rsidR="00AD23FD" w:rsidRDefault="00AD23FD" w:rsidP="00AD23FD">
      <w:pPr>
        <w:jc w:val="center"/>
        <w:rPr>
          <w:rFonts w:ascii="Times New Roman" w:hAnsi="Times New Roman" w:cs="Times New Roman"/>
        </w:rPr>
      </w:pPr>
    </w:p>
    <w:p w14:paraId="2E70AF2A" w14:textId="77777777" w:rsidR="00AD23FD" w:rsidRDefault="00AD23FD" w:rsidP="00AD23FD">
      <w:pPr>
        <w:jc w:val="center"/>
        <w:rPr>
          <w:rFonts w:ascii="Times New Roman" w:hAnsi="Times New Roman" w:cs="Times New Roman"/>
        </w:rPr>
      </w:pPr>
    </w:p>
    <w:p w14:paraId="33FCB0C1" w14:textId="77777777" w:rsidR="00AD23FD" w:rsidRDefault="00AD23FD" w:rsidP="00AD23FD">
      <w:pPr>
        <w:jc w:val="center"/>
        <w:rPr>
          <w:rFonts w:ascii="Times New Roman" w:hAnsi="Times New Roman" w:cs="Times New Roman"/>
        </w:rPr>
      </w:pPr>
    </w:p>
    <w:p w14:paraId="0015B56F" w14:textId="77777777" w:rsidR="00AD23FD" w:rsidRDefault="00AD23FD" w:rsidP="00AD23FD">
      <w:pPr>
        <w:jc w:val="center"/>
        <w:rPr>
          <w:rFonts w:ascii="Times New Roman" w:hAnsi="Times New Roman" w:cs="Times New Roman"/>
        </w:rPr>
      </w:pPr>
    </w:p>
    <w:p w14:paraId="5BDE0437" w14:textId="77777777" w:rsidR="00AD23FD" w:rsidRDefault="00AD23FD" w:rsidP="00AD23FD">
      <w:pPr>
        <w:jc w:val="center"/>
        <w:rPr>
          <w:rFonts w:ascii="Times New Roman" w:hAnsi="Times New Roman" w:cs="Times New Roman"/>
        </w:rPr>
      </w:pPr>
    </w:p>
    <w:p w14:paraId="6F54A837" w14:textId="77777777" w:rsidR="00AD23FD" w:rsidRDefault="00AD23FD" w:rsidP="00AD23FD">
      <w:pPr>
        <w:jc w:val="center"/>
        <w:rPr>
          <w:rFonts w:ascii="Times New Roman" w:hAnsi="Times New Roman" w:cs="Times New Roman"/>
        </w:rPr>
      </w:pPr>
    </w:p>
    <w:p w14:paraId="1DC64596" w14:textId="77777777" w:rsidR="00AD23FD" w:rsidRDefault="00AD23FD" w:rsidP="00AD23FD">
      <w:pPr>
        <w:jc w:val="center"/>
        <w:rPr>
          <w:rFonts w:ascii="Times New Roman" w:hAnsi="Times New Roman" w:cs="Times New Roman"/>
        </w:rPr>
      </w:pPr>
    </w:p>
    <w:p w14:paraId="5A684BDB" w14:textId="77777777" w:rsidR="00AD23FD" w:rsidRDefault="00AD23FD" w:rsidP="00AD23FD">
      <w:pPr>
        <w:jc w:val="center"/>
        <w:rPr>
          <w:rFonts w:ascii="Times New Roman" w:hAnsi="Times New Roman" w:cs="Times New Roman"/>
        </w:rPr>
      </w:pPr>
    </w:p>
    <w:p w14:paraId="6E32EB85" w14:textId="77777777" w:rsidR="00AD23FD" w:rsidRDefault="00AD23FD" w:rsidP="00AD23FD">
      <w:pPr>
        <w:jc w:val="center"/>
        <w:rPr>
          <w:rFonts w:ascii="Times New Roman" w:hAnsi="Times New Roman" w:cs="Times New Roman"/>
        </w:rPr>
      </w:pPr>
    </w:p>
    <w:p w14:paraId="32823ACA" w14:textId="77777777" w:rsidR="00AD23FD" w:rsidRDefault="00AD23FD" w:rsidP="00AD23FD">
      <w:pPr>
        <w:jc w:val="center"/>
        <w:rPr>
          <w:rFonts w:ascii="Times New Roman" w:hAnsi="Times New Roman" w:cs="Times New Roman"/>
        </w:rPr>
      </w:pPr>
    </w:p>
    <w:p w14:paraId="49161965" w14:textId="77777777" w:rsidR="00AD23FD" w:rsidRDefault="00AD23FD" w:rsidP="00AD23FD">
      <w:pPr>
        <w:jc w:val="center"/>
        <w:rPr>
          <w:rFonts w:ascii="Times New Roman" w:hAnsi="Times New Roman" w:cs="Times New Roman"/>
        </w:rPr>
      </w:pPr>
    </w:p>
    <w:p w14:paraId="4FBE8413" w14:textId="77777777" w:rsidR="00303112" w:rsidRDefault="00E81448" w:rsidP="00FD12CC">
      <w:pPr>
        <w:jc w:val="center"/>
        <w:rPr>
          <w:rFonts w:ascii="Times New Roman" w:hAnsi="Times New Roman" w:cs="Times New Roman"/>
        </w:rPr>
      </w:pPr>
      <w:r>
        <w:rPr>
          <w:rFonts w:ascii="Times New Roman" w:hAnsi="Times New Roman" w:cs="Times New Roman"/>
        </w:rPr>
        <w:lastRenderedPageBreak/>
        <w:t>Abstract</w:t>
      </w:r>
    </w:p>
    <w:p w14:paraId="039AA0FA" w14:textId="77777777" w:rsidR="00303112" w:rsidRDefault="00303112" w:rsidP="00FD12CC">
      <w:pPr>
        <w:jc w:val="center"/>
        <w:rPr>
          <w:rFonts w:ascii="Times New Roman" w:hAnsi="Times New Roman" w:cs="Times New Roman"/>
        </w:rPr>
      </w:pPr>
    </w:p>
    <w:p w14:paraId="3A5A51F0" w14:textId="34B180FC" w:rsidR="00303112" w:rsidRDefault="00303112" w:rsidP="0056747B">
      <w:pPr>
        <w:spacing w:line="480" w:lineRule="auto"/>
        <w:rPr>
          <w:rFonts w:ascii="Times New Roman" w:hAnsi="Times New Roman" w:cs="Times New Roman"/>
        </w:rPr>
      </w:pPr>
      <w:r>
        <w:rPr>
          <w:rFonts w:ascii="Times New Roman" w:hAnsi="Times New Roman" w:cs="Times New Roman"/>
        </w:rPr>
        <w:t xml:space="preserve">Repressing negative thoughts or emotions can be detrimental to both physical and psychological health. Additionally, psychological dysfunction can create problematic health behaviors. Clinicians have considered a number ways for individuals suffering from psychological distress to effectively expressive these emotions. One therapeutic approach implemented by clinicians suggests that writing about these negative emotions can lead to reductions in psychological distress. Pennebaker (1997) suggests that writing about a traumatic event can reduce the psychological stress associated with that event. </w:t>
      </w:r>
      <w:r w:rsidR="0056747B">
        <w:rPr>
          <w:rFonts w:ascii="Times New Roman" w:hAnsi="Times New Roman" w:cs="Times New Roman"/>
        </w:rPr>
        <w:t xml:space="preserve">Expressive writing interventions have been adapted to interventions for a multitude of different variables and populations. </w:t>
      </w:r>
      <w:r>
        <w:rPr>
          <w:rFonts w:ascii="Times New Roman" w:hAnsi="Times New Roman" w:cs="Times New Roman"/>
        </w:rPr>
        <w:t>Literature shows contradictory results for a variety of psychological phenomena</w:t>
      </w:r>
      <w:r w:rsidR="0056747B">
        <w:rPr>
          <w:rFonts w:ascii="Times New Roman" w:hAnsi="Times New Roman" w:cs="Times New Roman"/>
        </w:rPr>
        <w:t xml:space="preserve"> as a result of expressive writing</w:t>
      </w:r>
      <w:r>
        <w:rPr>
          <w:rFonts w:ascii="Times New Roman" w:hAnsi="Times New Roman" w:cs="Times New Roman"/>
        </w:rPr>
        <w:t xml:space="preserve">. This goal of this meta-analysis is to examine the effectiveness of expressive writing interventions on quality of life (QOL) and posttraumatic growth (PTG) variables. </w:t>
      </w:r>
    </w:p>
    <w:p w14:paraId="35C7B461" w14:textId="18AE1E5D" w:rsidR="00E81448" w:rsidRDefault="00303112" w:rsidP="0056747B">
      <w:pPr>
        <w:spacing w:line="480" w:lineRule="auto"/>
        <w:rPr>
          <w:ins w:id="2" w:author="Erin M. Buchanan" w:date="2016-08-11T12:31:00Z"/>
          <w:rFonts w:ascii="Times New Roman" w:hAnsi="Times New Roman" w:cs="Times New Roman"/>
        </w:rPr>
      </w:pPr>
      <w:r>
        <w:rPr>
          <w:rFonts w:ascii="Times New Roman" w:hAnsi="Times New Roman" w:cs="Times New Roman"/>
        </w:rPr>
        <w:tab/>
      </w:r>
      <w:r>
        <w:rPr>
          <w:rFonts w:ascii="Times New Roman" w:hAnsi="Times New Roman" w:cs="Times New Roman"/>
          <w:i/>
        </w:rPr>
        <w:t>Keywords: expressive writing, posttraumatic growth, quality of life</w:t>
      </w:r>
      <w:r w:rsidR="0056747B">
        <w:rPr>
          <w:rFonts w:ascii="Times New Roman" w:hAnsi="Times New Roman" w:cs="Times New Roman"/>
          <w:i/>
        </w:rPr>
        <w:t xml:space="preserve">. </w:t>
      </w:r>
      <w:ins w:id="3" w:author="Erin M. Buchanan" w:date="2016-08-11T12:31:00Z">
        <w:r w:rsidR="00E81448">
          <w:rPr>
            <w:rFonts w:ascii="Times New Roman" w:hAnsi="Times New Roman" w:cs="Times New Roman"/>
          </w:rPr>
          <w:br w:type="page"/>
        </w:r>
      </w:ins>
    </w:p>
    <w:p w14:paraId="6FD91280" w14:textId="3934B31A" w:rsidR="00AD23FD" w:rsidRDefault="00AD23FD" w:rsidP="00AD23FD">
      <w:pPr>
        <w:jc w:val="center"/>
        <w:rPr>
          <w:rFonts w:ascii="Times New Roman" w:hAnsi="Times New Roman" w:cs="Times New Roman"/>
        </w:rPr>
      </w:pPr>
      <w:r>
        <w:rPr>
          <w:rFonts w:ascii="Times New Roman" w:hAnsi="Times New Roman" w:cs="Times New Roman"/>
        </w:rPr>
        <w:t>A Meta-Analysis of Expressive Writing on Quality of Life and Posttraumatic Growth</w:t>
      </w:r>
    </w:p>
    <w:p w14:paraId="75A7BE65" w14:textId="77777777" w:rsidR="00086B3F" w:rsidRDefault="00086B3F" w:rsidP="00086B3F">
      <w:pPr>
        <w:rPr>
          <w:rFonts w:ascii="Times New Roman" w:hAnsi="Times New Roman" w:cs="Times New Roman"/>
        </w:rPr>
      </w:pPr>
    </w:p>
    <w:p w14:paraId="7B6550F6" w14:textId="33F29FE6" w:rsidR="0056747B" w:rsidRPr="0056747B" w:rsidRDefault="0056747B" w:rsidP="0056747B">
      <w:pPr>
        <w:rPr>
          <w:rFonts w:ascii="Times New Roman" w:eastAsia="Times New Roman" w:hAnsi="Times New Roman" w:cs="Times New Roman"/>
          <w:color w:val="000000"/>
          <w:shd w:val="clear" w:color="auto" w:fill="FFFFFF"/>
        </w:rPr>
      </w:pPr>
      <w:r w:rsidRPr="0056747B">
        <w:rPr>
          <w:rFonts w:ascii="Times New Roman" w:eastAsia="Times New Roman" w:hAnsi="Times New Roman" w:cs="Times New Roman"/>
          <w:color w:val="000000"/>
          <w:shd w:val="clear" w:color="auto" w:fill="FFFFFF"/>
        </w:rPr>
        <w:t xml:space="preserve">1) </w:t>
      </w:r>
      <w:r>
        <w:rPr>
          <w:rFonts w:ascii="Times New Roman" w:eastAsia="Times New Roman" w:hAnsi="Times New Roman" w:cs="Times New Roman"/>
          <w:color w:val="000000"/>
          <w:shd w:val="clear" w:color="auto" w:fill="FFFFFF"/>
        </w:rPr>
        <w:t xml:space="preserve">Repressing negative emotions and why it is a </w:t>
      </w:r>
      <w:commentRangeStart w:id="4"/>
      <w:r>
        <w:rPr>
          <w:rFonts w:ascii="Times New Roman" w:eastAsia="Times New Roman" w:hAnsi="Times New Roman" w:cs="Times New Roman"/>
          <w:color w:val="000000"/>
          <w:shd w:val="clear" w:color="auto" w:fill="FFFFFF"/>
        </w:rPr>
        <w:t>problematic</w:t>
      </w:r>
      <w:commentRangeEnd w:id="4"/>
      <w:r w:rsidR="00FD468C">
        <w:rPr>
          <w:rStyle w:val="CommentReference"/>
        </w:rPr>
        <w:commentReference w:id="4"/>
      </w:r>
      <w:r>
        <w:rPr>
          <w:rFonts w:ascii="Times New Roman" w:eastAsia="Times New Roman" w:hAnsi="Times New Roman" w:cs="Times New Roman"/>
          <w:color w:val="000000"/>
          <w:shd w:val="clear" w:color="auto" w:fill="FFFFFF"/>
        </w:rPr>
        <w:t xml:space="preserve"> behavior. </w:t>
      </w:r>
      <w:r w:rsidRPr="0056747B">
        <w:rPr>
          <w:rFonts w:ascii="Times New Roman" w:eastAsia="Times New Roman" w:hAnsi="Times New Roman" w:cs="Times New Roman"/>
          <w:color w:val="000000"/>
          <w:shd w:val="clear" w:color="auto" w:fill="FFFFFF"/>
        </w:rPr>
        <w:t xml:space="preserve"> </w:t>
      </w:r>
    </w:p>
    <w:p w14:paraId="0634BCAF" w14:textId="77777777" w:rsidR="0056747B" w:rsidRDefault="0056747B" w:rsidP="0056747B">
      <w:pPr>
        <w:rPr>
          <w:rFonts w:ascii="Times New Roman" w:eastAsia="Times New Roman" w:hAnsi="Times New Roman" w:cs="Times New Roman"/>
          <w:color w:val="000000"/>
          <w:shd w:val="clear" w:color="auto" w:fill="FFFFFF"/>
        </w:rPr>
      </w:pPr>
    </w:p>
    <w:p w14:paraId="78DFDA29" w14:textId="0EBDDF00" w:rsidR="0056747B" w:rsidRPr="0056747B" w:rsidRDefault="0056747B" w:rsidP="0056747B">
      <w:pPr>
        <w:rPr>
          <w:rFonts w:ascii="Times New Roman" w:eastAsia="Times New Roman" w:hAnsi="Times New Roman" w:cs="Times New Roman"/>
          <w:color w:val="000000"/>
          <w:shd w:val="clear" w:color="auto" w:fill="FFFFFF"/>
        </w:rPr>
      </w:pPr>
      <w:r w:rsidRPr="0056747B">
        <w:rPr>
          <w:rFonts w:ascii="Times New Roman" w:eastAsia="Times New Roman" w:hAnsi="Times New Roman" w:cs="Times New Roman"/>
          <w:color w:val="000000"/>
          <w:shd w:val="clear" w:color="auto" w:fill="FFFFFF"/>
        </w:rPr>
        <w:t>2) Intro</w:t>
      </w:r>
      <w:r>
        <w:rPr>
          <w:rFonts w:ascii="Times New Roman" w:eastAsia="Times New Roman" w:hAnsi="Times New Roman" w:cs="Times New Roman"/>
          <w:color w:val="000000"/>
          <w:shd w:val="clear" w:color="auto" w:fill="FFFFFF"/>
        </w:rPr>
        <w:t>duction to expressive writing</w:t>
      </w:r>
    </w:p>
    <w:p w14:paraId="30372ABD" w14:textId="77777777" w:rsidR="0056747B" w:rsidRDefault="0056747B" w:rsidP="0056747B">
      <w:pPr>
        <w:rPr>
          <w:rFonts w:ascii="Times New Roman" w:eastAsia="Times New Roman" w:hAnsi="Times New Roman" w:cs="Times New Roman"/>
          <w:color w:val="000000"/>
          <w:shd w:val="clear" w:color="auto" w:fill="FFFFFF"/>
        </w:rPr>
      </w:pPr>
    </w:p>
    <w:p w14:paraId="3EC14D35" w14:textId="33F40863" w:rsidR="0056747B" w:rsidRPr="0056747B" w:rsidRDefault="0056747B" w:rsidP="0056747B">
      <w:pPr>
        <w:rPr>
          <w:rFonts w:ascii="Times New Roman" w:eastAsia="Times New Roman" w:hAnsi="Times New Roman" w:cs="Times New Roman"/>
          <w:color w:val="000000"/>
          <w:shd w:val="clear" w:color="auto" w:fill="FFFFFF"/>
        </w:rPr>
      </w:pPr>
      <w:r w:rsidRPr="0056747B">
        <w:rPr>
          <w:rFonts w:ascii="Times New Roman" w:eastAsia="Times New Roman" w:hAnsi="Times New Roman" w:cs="Times New Roman"/>
          <w:color w:val="000000"/>
          <w:shd w:val="clear" w:color="auto" w:fill="FFFFFF"/>
        </w:rPr>
        <w:t xml:space="preserve">3) </w:t>
      </w:r>
      <w:r>
        <w:rPr>
          <w:rFonts w:ascii="Times New Roman" w:eastAsia="Times New Roman" w:hAnsi="Times New Roman" w:cs="Times New Roman"/>
          <w:color w:val="000000"/>
          <w:shd w:val="clear" w:color="auto" w:fill="FFFFFF"/>
        </w:rPr>
        <w:t>Why a meta-analysis is necessary</w:t>
      </w:r>
    </w:p>
    <w:p w14:paraId="4F6F7218" w14:textId="77777777" w:rsidR="0056747B" w:rsidRDefault="0056747B" w:rsidP="0056747B">
      <w:pPr>
        <w:rPr>
          <w:rFonts w:ascii="Times New Roman" w:eastAsia="Times New Roman" w:hAnsi="Times New Roman" w:cs="Times New Roman"/>
          <w:color w:val="000000"/>
          <w:shd w:val="clear" w:color="auto" w:fill="FFFFFF"/>
        </w:rPr>
      </w:pPr>
    </w:p>
    <w:p w14:paraId="18BBBCE7" w14:textId="11DC6A81" w:rsidR="0056747B" w:rsidRPr="0056747B" w:rsidRDefault="0056747B" w:rsidP="0056747B">
      <w:pPr>
        <w:rPr>
          <w:rFonts w:ascii="Times New Roman" w:eastAsia="Times New Roman" w:hAnsi="Times New Roman" w:cs="Times New Roman"/>
          <w:color w:val="000000"/>
          <w:shd w:val="clear" w:color="auto" w:fill="FFFFFF"/>
        </w:rPr>
      </w:pPr>
      <w:r w:rsidRPr="0056747B">
        <w:rPr>
          <w:rFonts w:ascii="Times New Roman" w:eastAsia="Times New Roman" w:hAnsi="Times New Roman" w:cs="Times New Roman"/>
          <w:color w:val="000000"/>
          <w:shd w:val="clear" w:color="auto" w:fill="FFFFFF"/>
        </w:rPr>
        <w:t xml:space="preserve">4) </w:t>
      </w:r>
      <w:r>
        <w:rPr>
          <w:rFonts w:ascii="Times New Roman" w:eastAsia="Times New Roman" w:hAnsi="Times New Roman" w:cs="Times New Roman"/>
          <w:color w:val="000000"/>
          <w:shd w:val="clear" w:color="auto" w:fill="FFFFFF"/>
        </w:rPr>
        <w:t>Posttraumatic Stress Disorder (PTSD)</w:t>
      </w:r>
      <w:r w:rsidRPr="0056747B">
        <w:rPr>
          <w:rFonts w:ascii="Times New Roman" w:eastAsia="Times New Roman" w:hAnsi="Times New Roman" w:cs="Times New Roman"/>
          <w:color w:val="000000"/>
          <w:shd w:val="clear" w:color="auto" w:fill="FFFFFF"/>
        </w:rPr>
        <w:t xml:space="preserve"> specifically posttraumatic growth </w:t>
      </w:r>
    </w:p>
    <w:p w14:paraId="0178EFF8" w14:textId="77777777" w:rsidR="0056747B" w:rsidRDefault="0056747B" w:rsidP="0056747B">
      <w:pPr>
        <w:rPr>
          <w:rFonts w:ascii="Times New Roman" w:eastAsia="Times New Roman" w:hAnsi="Times New Roman" w:cs="Times New Roman"/>
          <w:color w:val="000000"/>
          <w:shd w:val="clear" w:color="auto" w:fill="FFFFFF"/>
        </w:rPr>
      </w:pPr>
    </w:p>
    <w:p w14:paraId="754AAACE" w14:textId="77777777" w:rsidR="0056747B" w:rsidRPr="0056747B" w:rsidRDefault="0056747B" w:rsidP="0056747B">
      <w:pPr>
        <w:rPr>
          <w:rFonts w:ascii="Times New Roman" w:eastAsia="Times New Roman" w:hAnsi="Times New Roman" w:cs="Times New Roman"/>
          <w:color w:val="000000"/>
          <w:shd w:val="clear" w:color="auto" w:fill="FFFFFF"/>
        </w:rPr>
      </w:pPr>
      <w:r w:rsidRPr="0056747B">
        <w:rPr>
          <w:rFonts w:ascii="Times New Roman" w:eastAsia="Times New Roman" w:hAnsi="Times New Roman" w:cs="Times New Roman"/>
          <w:color w:val="000000"/>
          <w:shd w:val="clear" w:color="auto" w:fill="FFFFFF"/>
        </w:rPr>
        <w:t>5) Quality of life</w:t>
      </w:r>
    </w:p>
    <w:p w14:paraId="179AAA21" w14:textId="77777777" w:rsidR="0056747B" w:rsidRDefault="0056747B" w:rsidP="0056747B">
      <w:pPr>
        <w:rPr>
          <w:rFonts w:ascii="Times New Roman" w:eastAsia="Times New Roman" w:hAnsi="Times New Roman" w:cs="Times New Roman"/>
          <w:color w:val="000000"/>
          <w:shd w:val="clear" w:color="auto" w:fill="FFFFFF"/>
        </w:rPr>
      </w:pPr>
    </w:p>
    <w:p w14:paraId="4C878637" w14:textId="40646256" w:rsidR="0056747B" w:rsidRPr="0056747B" w:rsidRDefault="0056747B" w:rsidP="0056747B">
      <w:pPr>
        <w:rPr>
          <w:rFonts w:ascii="Times New Roman" w:eastAsia="Times New Roman" w:hAnsi="Times New Roman" w:cs="Times New Roman"/>
          <w:color w:val="000000"/>
          <w:shd w:val="clear" w:color="auto" w:fill="FFFFFF"/>
        </w:rPr>
      </w:pPr>
      <w:r w:rsidRPr="0056747B">
        <w:rPr>
          <w:rFonts w:ascii="Times New Roman" w:eastAsia="Times New Roman" w:hAnsi="Times New Roman" w:cs="Times New Roman"/>
          <w:color w:val="000000"/>
          <w:shd w:val="clear" w:color="auto" w:fill="FFFFFF"/>
        </w:rPr>
        <w:t xml:space="preserve">6) Purpose of </w:t>
      </w:r>
      <w:r>
        <w:rPr>
          <w:rFonts w:ascii="Times New Roman" w:eastAsia="Times New Roman" w:hAnsi="Times New Roman" w:cs="Times New Roman"/>
          <w:color w:val="000000"/>
          <w:shd w:val="clear" w:color="auto" w:fill="FFFFFF"/>
        </w:rPr>
        <w:t>this meta-analysis.</w:t>
      </w:r>
    </w:p>
    <w:p w14:paraId="6C910929" w14:textId="77777777" w:rsidR="0056747B" w:rsidRDefault="0056747B" w:rsidP="0056747B">
      <w:pPr>
        <w:spacing w:line="480" w:lineRule="auto"/>
        <w:rPr>
          <w:rFonts w:ascii="Times New Roman" w:hAnsi="Times New Roman" w:cs="Times New Roman"/>
        </w:rPr>
      </w:pPr>
    </w:p>
    <w:p w14:paraId="0E292864" w14:textId="16A3BB01" w:rsidR="00D02039" w:rsidRDefault="00C919B8" w:rsidP="00FD12CC">
      <w:pPr>
        <w:spacing w:line="480" w:lineRule="auto"/>
        <w:ind w:firstLine="720"/>
        <w:rPr>
          <w:rFonts w:ascii="Times New Roman" w:hAnsi="Times New Roman" w:cs="Times New Roman"/>
        </w:rPr>
      </w:pPr>
      <w:r>
        <w:rPr>
          <w:rFonts w:ascii="Times New Roman" w:hAnsi="Times New Roman" w:cs="Times New Roman"/>
        </w:rPr>
        <w:t>I</w:t>
      </w:r>
      <w:r w:rsidR="0020177D">
        <w:rPr>
          <w:rFonts w:ascii="Times New Roman" w:hAnsi="Times New Roman" w:cs="Times New Roman"/>
        </w:rPr>
        <w:t>nhibitory theory discusses how repressing negative thoughts or emotions can be detrimental to both physical and psychological health</w:t>
      </w:r>
      <w:r w:rsidR="0056747B">
        <w:rPr>
          <w:rFonts w:ascii="Times New Roman" w:hAnsi="Times New Roman" w:cs="Times New Roman"/>
        </w:rPr>
        <w:t>. Furthermore, the theory postulates</w:t>
      </w:r>
      <w:r w:rsidR="00FD12CC">
        <w:rPr>
          <w:rFonts w:ascii="Times New Roman" w:hAnsi="Times New Roman" w:cs="Times New Roman"/>
        </w:rPr>
        <w:t xml:space="preserve"> that individuals experiencing traumatic events were more likely to repress thought and feelings about a given traumatic experience. These repressive maneuvers have the capability to lead to social concerns and overall psychological dysfunction</w:t>
      </w:r>
      <w:r w:rsidR="0056747B">
        <w:rPr>
          <w:rFonts w:ascii="Times New Roman" w:hAnsi="Times New Roman" w:cs="Times New Roman"/>
        </w:rPr>
        <w:t xml:space="preserve"> (Pennebaker &amp; Beall, 1986; Pennebaker, 1989)</w:t>
      </w:r>
      <w:r w:rsidR="0020177D">
        <w:rPr>
          <w:rFonts w:ascii="Times New Roman" w:hAnsi="Times New Roman" w:cs="Times New Roman"/>
        </w:rPr>
        <w:t xml:space="preserve">. </w:t>
      </w:r>
      <w:r w:rsidR="002249E1">
        <w:rPr>
          <w:rFonts w:ascii="Times New Roman" w:hAnsi="Times New Roman" w:cs="Times New Roman"/>
        </w:rPr>
        <w:t>Psychological dysfunction can have detrimental effects on an individual’s health, including unhealthy everyday life habits</w:t>
      </w:r>
      <w:r w:rsidR="00277443">
        <w:rPr>
          <w:rFonts w:ascii="Times New Roman" w:hAnsi="Times New Roman" w:cs="Times New Roman"/>
        </w:rPr>
        <w:t xml:space="preserve"> such as </w:t>
      </w:r>
      <w:r w:rsidR="0056747B">
        <w:rPr>
          <w:rFonts w:ascii="Times New Roman" w:hAnsi="Times New Roman" w:cs="Times New Roman"/>
        </w:rPr>
        <w:t>activity levels</w:t>
      </w:r>
      <w:r w:rsidR="00FD12CC">
        <w:rPr>
          <w:rFonts w:ascii="Times New Roman" w:hAnsi="Times New Roman" w:cs="Times New Roman"/>
        </w:rPr>
        <w:t>,</w:t>
      </w:r>
      <w:r w:rsidR="0056747B">
        <w:rPr>
          <w:rFonts w:ascii="Times New Roman" w:hAnsi="Times New Roman" w:cs="Times New Roman"/>
        </w:rPr>
        <w:t xml:space="preserve"> overall quality of life</w:t>
      </w:r>
      <w:r w:rsidR="00FD12CC">
        <w:rPr>
          <w:rFonts w:ascii="Times New Roman" w:hAnsi="Times New Roman" w:cs="Times New Roman"/>
        </w:rPr>
        <w:t>, and inability to progress after a traumatic event</w:t>
      </w:r>
      <w:r w:rsidR="002249E1">
        <w:rPr>
          <w:rFonts w:ascii="Times New Roman" w:hAnsi="Times New Roman" w:cs="Times New Roman"/>
        </w:rPr>
        <w:t xml:space="preserve">. These unhealthy habits could lead to biological problems, especially immune system deficiencies and problems with neurotransmitters (Gangloff, Mayoral, </w:t>
      </w:r>
      <w:r w:rsidR="00277443">
        <w:rPr>
          <w:rFonts w:ascii="Times New Roman" w:hAnsi="Times New Roman" w:cs="Times New Roman"/>
        </w:rPr>
        <w:t xml:space="preserve">&amp; </w:t>
      </w:r>
      <w:r w:rsidR="002249E1">
        <w:rPr>
          <w:rFonts w:ascii="Times New Roman" w:hAnsi="Times New Roman" w:cs="Times New Roman"/>
        </w:rPr>
        <w:t>Vontrhon, 2016).</w:t>
      </w:r>
      <w:r w:rsidR="00687122">
        <w:rPr>
          <w:rFonts w:ascii="Times New Roman" w:hAnsi="Times New Roman" w:cs="Times New Roman"/>
        </w:rPr>
        <w:t xml:space="preserve"> </w:t>
      </w:r>
      <w:r w:rsidR="00277443">
        <w:rPr>
          <w:rFonts w:ascii="Times New Roman" w:hAnsi="Times New Roman" w:cs="Times New Roman"/>
        </w:rPr>
        <w:t xml:space="preserve">Therefore, it </w:t>
      </w:r>
      <w:r w:rsidR="002249E1">
        <w:rPr>
          <w:rFonts w:ascii="Times New Roman" w:hAnsi="Times New Roman" w:cs="Times New Roman"/>
        </w:rPr>
        <w:t>is important to identify ways in which individuals can effectively expressive emotion, thereby improving both physical and psychological health</w:t>
      </w:r>
      <w:r w:rsidR="00277443">
        <w:rPr>
          <w:rFonts w:ascii="Times New Roman" w:hAnsi="Times New Roman" w:cs="Times New Roman"/>
        </w:rPr>
        <w:t>.</w:t>
      </w:r>
    </w:p>
    <w:p w14:paraId="3836D6AD" w14:textId="0F1F1484" w:rsidR="00D02039" w:rsidRDefault="002249E1" w:rsidP="00D02039">
      <w:pPr>
        <w:spacing w:line="480" w:lineRule="auto"/>
        <w:ind w:firstLine="720"/>
        <w:rPr>
          <w:rFonts w:ascii="Times New Roman" w:hAnsi="Times New Roman" w:cs="Times New Roman"/>
        </w:rPr>
      </w:pPr>
      <w:r>
        <w:rPr>
          <w:rFonts w:ascii="Times New Roman" w:hAnsi="Times New Roman" w:cs="Times New Roman"/>
        </w:rPr>
        <w:t xml:space="preserve">Clinicians have considered and implemented many </w:t>
      </w:r>
      <w:r w:rsidR="003C1E2B">
        <w:rPr>
          <w:rFonts w:ascii="Times New Roman" w:hAnsi="Times New Roman" w:cs="Times New Roman"/>
        </w:rPr>
        <w:t xml:space="preserve">different ways for patients to </w:t>
      </w:r>
      <w:r w:rsidR="00512061">
        <w:rPr>
          <w:rFonts w:ascii="Times New Roman" w:hAnsi="Times New Roman" w:cs="Times New Roman"/>
        </w:rPr>
        <w:t>successfully</w:t>
      </w:r>
      <w:r w:rsidR="003C1E2B">
        <w:rPr>
          <w:rFonts w:ascii="Times New Roman" w:hAnsi="Times New Roman" w:cs="Times New Roman"/>
        </w:rPr>
        <w:t xml:space="preserve"> express their emo</w:t>
      </w:r>
      <w:r>
        <w:rPr>
          <w:rFonts w:ascii="Times New Roman" w:hAnsi="Times New Roman" w:cs="Times New Roman"/>
        </w:rPr>
        <w:t xml:space="preserve">tions. </w:t>
      </w:r>
      <w:r w:rsidR="00512061">
        <w:rPr>
          <w:rFonts w:ascii="Times New Roman" w:hAnsi="Times New Roman" w:cs="Times New Roman"/>
        </w:rPr>
        <w:t xml:space="preserve">Verbalizing emotions has the capability to improve psychological well-being and improve psychological health, especially after experiencing a traumatic event (Smyth &amp; Pennebaker, 2008). </w:t>
      </w:r>
      <w:r>
        <w:rPr>
          <w:rFonts w:ascii="Times New Roman" w:hAnsi="Times New Roman" w:cs="Times New Roman"/>
        </w:rPr>
        <w:t xml:space="preserve">One type of therapeutic approach suggests that writing about </w:t>
      </w:r>
      <w:r w:rsidR="00512061">
        <w:rPr>
          <w:rFonts w:ascii="Times New Roman" w:hAnsi="Times New Roman" w:cs="Times New Roman"/>
        </w:rPr>
        <w:t xml:space="preserve">negative </w:t>
      </w:r>
      <w:r>
        <w:rPr>
          <w:rFonts w:ascii="Times New Roman" w:hAnsi="Times New Roman" w:cs="Times New Roman"/>
        </w:rPr>
        <w:t xml:space="preserve">emotional experiences leads to significant reduction in psychological distress (Pennebaker &amp; Beall, 1986). </w:t>
      </w:r>
      <w:r w:rsidR="00A41BEE">
        <w:rPr>
          <w:rFonts w:ascii="Times New Roman" w:hAnsi="Times New Roman" w:cs="Times New Roman"/>
        </w:rPr>
        <w:t>Pennebaker (1997)</w:t>
      </w:r>
      <w:r w:rsidR="00B852A6">
        <w:rPr>
          <w:rFonts w:ascii="Times New Roman" w:hAnsi="Times New Roman" w:cs="Times New Roman"/>
        </w:rPr>
        <w:t xml:space="preserve"> has explored the use of expressive writing to elucidate the potential benefits of verbal expression of emotion</w:t>
      </w:r>
      <w:r w:rsidR="00A41BEE">
        <w:rPr>
          <w:rFonts w:ascii="Times New Roman" w:hAnsi="Times New Roman" w:cs="Times New Roman"/>
        </w:rPr>
        <w:t xml:space="preserve">. </w:t>
      </w:r>
      <w:r w:rsidR="00A2078F">
        <w:rPr>
          <w:rFonts w:ascii="Times New Roman" w:hAnsi="Times New Roman" w:cs="Times New Roman"/>
        </w:rPr>
        <w:t xml:space="preserve">Pennebaker’s </w:t>
      </w:r>
      <w:r w:rsidR="0056747B">
        <w:rPr>
          <w:rFonts w:ascii="Times New Roman" w:hAnsi="Times New Roman" w:cs="Times New Roman"/>
        </w:rPr>
        <w:t xml:space="preserve">research </w:t>
      </w:r>
      <w:r w:rsidR="00A2078F">
        <w:rPr>
          <w:rFonts w:ascii="Times New Roman" w:hAnsi="Times New Roman" w:cs="Times New Roman"/>
        </w:rPr>
        <w:t xml:space="preserve">suggests that writing about a traumatic event can help to </w:t>
      </w:r>
      <w:r w:rsidR="0056747B">
        <w:rPr>
          <w:rFonts w:ascii="Times New Roman" w:hAnsi="Times New Roman" w:cs="Times New Roman"/>
        </w:rPr>
        <w:t xml:space="preserve">decrease </w:t>
      </w:r>
      <w:r w:rsidR="00A2078F">
        <w:rPr>
          <w:rFonts w:ascii="Times New Roman" w:hAnsi="Times New Roman" w:cs="Times New Roman"/>
        </w:rPr>
        <w:t>psychological distres</w:t>
      </w:r>
      <w:r w:rsidR="00D02039">
        <w:rPr>
          <w:rFonts w:ascii="Times New Roman" w:hAnsi="Times New Roman" w:cs="Times New Roman"/>
        </w:rPr>
        <w:t>s related to the event. Since Pennebaker started utilizing</w:t>
      </w:r>
      <w:r w:rsidR="00A2078F">
        <w:rPr>
          <w:rFonts w:ascii="Times New Roman" w:hAnsi="Times New Roman" w:cs="Times New Roman"/>
        </w:rPr>
        <w:t xml:space="preserve"> expressive writing, m</w:t>
      </w:r>
      <w:r w:rsidR="00DF12DD">
        <w:rPr>
          <w:rFonts w:ascii="Times New Roman" w:hAnsi="Times New Roman" w:cs="Times New Roman"/>
        </w:rPr>
        <w:t>any variations have been adapted to examine the effectiveness of different t</w:t>
      </w:r>
      <w:r w:rsidR="00A2078F">
        <w:rPr>
          <w:rFonts w:ascii="Times New Roman" w:hAnsi="Times New Roman" w:cs="Times New Roman"/>
        </w:rPr>
        <w:t xml:space="preserve">ypes of expressive writing for </w:t>
      </w:r>
      <w:r w:rsidR="00DF12DD">
        <w:rPr>
          <w:rFonts w:ascii="Times New Roman" w:hAnsi="Times New Roman" w:cs="Times New Roman"/>
        </w:rPr>
        <w:t>different symptoms and psychopathology</w:t>
      </w:r>
      <w:r>
        <w:rPr>
          <w:rFonts w:ascii="Times New Roman" w:hAnsi="Times New Roman" w:cs="Times New Roman"/>
        </w:rPr>
        <w:t xml:space="preserve"> </w:t>
      </w:r>
      <w:r w:rsidR="00FD12CC">
        <w:rPr>
          <w:rFonts w:ascii="Times New Roman" w:hAnsi="Times New Roman" w:cs="Times New Roman"/>
        </w:rPr>
        <w:t xml:space="preserve">(Manier &amp; Olivares, 2005). </w:t>
      </w:r>
      <w:r>
        <w:rPr>
          <w:rFonts w:ascii="Times New Roman" w:hAnsi="Times New Roman" w:cs="Times New Roman"/>
        </w:rPr>
        <w:t xml:space="preserve">Over </w:t>
      </w:r>
      <w:r w:rsidR="00EB3D40">
        <w:rPr>
          <w:rFonts w:ascii="Times New Roman" w:hAnsi="Times New Roman" w:cs="Times New Roman"/>
        </w:rPr>
        <w:t>200 studies have been conducted utilizing expressive writing</w:t>
      </w:r>
      <w:r w:rsidR="00A656ED">
        <w:rPr>
          <w:rFonts w:ascii="Times New Roman" w:hAnsi="Times New Roman" w:cs="Times New Roman"/>
        </w:rPr>
        <w:t xml:space="preserve"> in some form</w:t>
      </w:r>
      <w:r w:rsidR="00EB3D40">
        <w:rPr>
          <w:rFonts w:ascii="Times New Roman" w:hAnsi="Times New Roman" w:cs="Times New Roman"/>
        </w:rPr>
        <w:t xml:space="preserve">. </w:t>
      </w:r>
      <w:r w:rsidR="00D02039">
        <w:rPr>
          <w:rFonts w:ascii="Times New Roman" w:hAnsi="Times New Roman" w:cs="Times New Roman"/>
        </w:rPr>
        <w:t>While many studies have been conducted regard</w:t>
      </w:r>
      <w:r>
        <w:rPr>
          <w:rFonts w:ascii="Times New Roman" w:hAnsi="Times New Roman" w:cs="Times New Roman"/>
        </w:rPr>
        <w:t xml:space="preserve">ing this therapeutic approach, </w:t>
      </w:r>
      <w:r w:rsidR="00CD70B7">
        <w:rPr>
          <w:rFonts w:ascii="Times New Roman" w:hAnsi="Times New Roman" w:cs="Times New Roman"/>
        </w:rPr>
        <w:t xml:space="preserve">the </w:t>
      </w:r>
      <w:r>
        <w:rPr>
          <w:rFonts w:ascii="Times New Roman" w:hAnsi="Times New Roman" w:cs="Times New Roman"/>
        </w:rPr>
        <w:t xml:space="preserve">effectiveness of expressive writing remains unclear. </w:t>
      </w:r>
      <w:r w:rsidR="00D02039">
        <w:rPr>
          <w:rFonts w:ascii="Times New Roman" w:hAnsi="Times New Roman" w:cs="Times New Roman"/>
        </w:rPr>
        <w:t xml:space="preserve"> </w:t>
      </w:r>
    </w:p>
    <w:p w14:paraId="072D7784" w14:textId="308703BE" w:rsidR="003B4C39" w:rsidRDefault="00D02039" w:rsidP="00D02039">
      <w:pPr>
        <w:spacing w:line="480" w:lineRule="auto"/>
        <w:ind w:firstLine="720"/>
        <w:rPr>
          <w:rFonts w:ascii="Times New Roman" w:hAnsi="Times New Roman" w:cs="Times New Roman"/>
        </w:rPr>
      </w:pPr>
      <w:r>
        <w:rPr>
          <w:rFonts w:ascii="Times New Roman" w:hAnsi="Times New Roman" w:cs="Times New Roman"/>
        </w:rPr>
        <w:t>The literature</w:t>
      </w:r>
      <w:r w:rsidR="00EB3D40">
        <w:rPr>
          <w:rFonts w:ascii="Times New Roman" w:hAnsi="Times New Roman" w:cs="Times New Roman"/>
        </w:rPr>
        <w:t xml:space="preserve"> </w:t>
      </w:r>
      <w:r>
        <w:rPr>
          <w:rFonts w:ascii="Times New Roman" w:hAnsi="Times New Roman" w:cs="Times New Roman"/>
        </w:rPr>
        <w:t xml:space="preserve">shows </w:t>
      </w:r>
      <w:r w:rsidR="005A7123">
        <w:rPr>
          <w:rFonts w:ascii="Times New Roman" w:hAnsi="Times New Roman" w:cs="Times New Roman"/>
        </w:rPr>
        <w:t>contradictory</w:t>
      </w:r>
      <w:r w:rsidR="00A2078F">
        <w:rPr>
          <w:rFonts w:ascii="Times New Roman" w:hAnsi="Times New Roman" w:cs="Times New Roman"/>
        </w:rPr>
        <w:t xml:space="preserve"> results</w:t>
      </w:r>
      <w:r w:rsidR="005A7123">
        <w:rPr>
          <w:rFonts w:ascii="Times New Roman" w:hAnsi="Times New Roman" w:cs="Times New Roman"/>
        </w:rPr>
        <w:t xml:space="preserve"> of the effectiveness of this type of intervention</w:t>
      </w:r>
      <w:r w:rsidR="003E7D80">
        <w:rPr>
          <w:rFonts w:ascii="Times New Roman" w:hAnsi="Times New Roman" w:cs="Times New Roman"/>
        </w:rPr>
        <w:t>, which may be</w:t>
      </w:r>
      <w:r w:rsidR="00A2078F">
        <w:rPr>
          <w:rFonts w:ascii="Times New Roman" w:hAnsi="Times New Roman" w:cs="Times New Roman"/>
        </w:rPr>
        <w:t xml:space="preserve"> a factor as to why</w:t>
      </w:r>
      <w:r w:rsidR="00EB3D40">
        <w:rPr>
          <w:rFonts w:ascii="Times New Roman" w:hAnsi="Times New Roman" w:cs="Times New Roman"/>
        </w:rPr>
        <w:t xml:space="preserve"> clinicians </w:t>
      </w:r>
      <w:ins w:id="5" w:author="Erin M. Buchanan" w:date="2016-09-03T18:28:00Z">
        <w:r w:rsidR="005079AD">
          <w:rPr>
            <w:rFonts w:ascii="Times New Roman" w:hAnsi="Times New Roman" w:cs="Times New Roman"/>
          </w:rPr>
          <w:t xml:space="preserve">are </w:t>
        </w:r>
      </w:ins>
      <w:r w:rsidR="00EB3D40">
        <w:rPr>
          <w:rFonts w:ascii="Times New Roman" w:hAnsi="Times New Roman" w:cs="Times New Roman"/>
        </w:rPr>
        <w:t>hesitant to incorporate expressive writi</w:t>
      </w:r>
      <w:r w:rsidR="00A87F57">
        <w:rPr>
          <w:rFonts w:ascii="Times New Roman" w:hAnsi="Times New Roman" w:cs="Times New Roman"/>
        </w:rPr>
        <w:t xml:space="preserve">ng into their treatment program. </w:t>
      </w:r>
      <w:r w:rsidR="002249E1">
        <w:rPr>
          <w:rFonts w:ascii="Times New Roman" w:hAnsi="Times New Roman" w:cs="Times New Roman"/>
        </w:rPr>
        <w:t xml:space="preserve">Henry, Schlegel, Talley, Molix, </w:t>
      </w:r>
      <w:r w:rsidR="003E7D80">
        <w:rPr>
          <w:rFonts w:ascii="Times New Roman" w:hAnsi="Times New Roman" w:cs="Times New Roman"/>
        </w:rPr>
        <w:t>and</w:t>
      </w:r>
      <w:r w:rsidR="002249E1">
        <w:rPr>
          <w:rFonts w:ascii="Times New Roman" w:hAnsi="Times New Roman" w:cs="Times New Roman"/>
        </w:rPr>
        <w:t xml:space="preserve"> Bettencourt (2010) found that expressive writing only benefited a rural population for those individuals surviving breast cancer. </w:t>
      </w:r>
      <w:r w:rsidR="009A75A3" w:rsidRPr="009A75A3">
        <w:rPr>
          <w:rFonts w:ascii="Times New Roman" w:hAnsi="Times New Roman" w:cs="Times New Roman"/>
        </w:rPr>
        <w:t xml:space="preserve">Lancaster, Klein, </w:t>
      </w:r>
      <w:r w:rsidR="003E7D80">
        <w:rPr>
          <w:rFonts w:ascii="Times New Roman" w:hAnsi="Times New Roman" w:cs="Times New Roman"/>
        </w:rPr>
        <w:t>and</w:t>
      </w:r>
      <w:r w:rsidR="009A75A3" w:rsidRPr="009A75A3">
        <w:rPr>
          <w:rFonts w:ascii="Times New Roman" w:hAnsi="Times New Roman" w:cs="Times New Roman"/>
        </w:rPr>
        <w:t xml:space="preserve"> Heifner</w:t>
      </w:r>
      <w:r w:rsidR="009A75A3">
        <w:rPr>
          <w:rFonts w:ascii="Times New Roman" w:hAnsi="Times New Roman" w:cs="Times New Roman"/>
        </w:rPr>
        <w:t xml:space="preserve"> (</w:t>
      </w:r>
      <w:commentRangeStart w:id="6"/>
      <w:r w:rsidR="009A75A3">
        <w:rPr>
          <w:rFonts w:ascii="Times New Roman" w:hAnsi="Times New Roman" w:cs="Times New Roman"/>
        </w:rPr>
        <w:t>need</w:t>
      </w:r>
      <w:commentRangeEnd w:id="6"/>
      <w:r w:rsidR="005079AD">
        <w:rPr>
          <w:rStyle w:val="CommentReference"/>
        </w:rPr>
        <w:commentReference w:id="6"/>
      </w:r>
      <w:r w:rsidR="009A75A3">
        <w:rPr>
          <w:rFonts w:ascii="Times New Roman" w:hAnsi="Times New Roman" w:cs="Times New Roman"/>
        </w:rPr>
        <w:t xml:space="preserve"> </w:t>
      </w:r>
      <w:r w:rsidR="00FD12CC">
        <w:rPr>
          <w:rFonts w:ascii="Times New Roman" w:hAnsi="Times New Roman" w:cs="Times New Roman"/>
        </w:rPr>
        <w:t>2015</w:t>
      </w:r>
      <w:r w:rsidR="009A75A3">
        <w:rPr>
          <w:rFonts w:ascii="Times New Roman" w:hAnsi="Times New Roman" w:cs="Times New Roman"/>
        </w:rPr>
        <w:t xml:space="preserve">) found no significant evidence that expressive writing can be considered an effective approach. </w:t>
      </w:r>
      <w:r w:rsidR="003C1E2B">
        <w:rPr>
          <w:rFonts w:ascii="Times New Roman" w:hAnsi="Times New Roman" w:cs="Times New Roman"/>
        </w:rPr>
        <w:t xml:space="preserve">Expressive </w:t>
      </w:r>
      <w:r w:rsidR="00EB3D40">
        <w:rPr>
          <w:rFonts w:ascii="Times New Roman" w:hAnsi="Times New Roman" w:cs="Times New Roman"/>
        </w:rPr>
        <w:t>writing tasks fit well within the framework of different psychological interventions and can be adapted for treatment</w:t>
      </w:r>
      <w:r w:rsidR="003C1E2B">
        <w:rPr>
          <w:rFonts w:ascii="Times New Roman" w:hAnsi="Times New Roman" w:cs="Times New Roman"/>
        </w:rPr>
        <w:t xml:space="preserve">, which is why </w:t>
      </w:r>
      <w:r w:rsidR="003E7D80">
        <w:rPr>
          <w:rFonts w:ascii="Times New Roman" w:hAnsi="Times New Roman" w:cs="Times New Roman"/>
        </w:rPr>
        <w:t xml:space="preserve">the literature includes </w:t>
      </w:r>
      <w:r w:rsidR="003C1E2B">
        <w:rPr>
          <w:rFonts w:ascii="Times New Roman" w:hAnsi="Times New Roman" w:cs="Times New Roman"/>
        </w:rPr>
        <w:t>many different studies looking at a multitude of variables</w:t>
      </w:r>
      <w:r w:rsidR="003E7D80">
        <w:rPr>
          <w:rFonts w:ascii="Times New Roman" w:hAnsi="Times New Roman" w:cs="Times New Roman"/>
        </w:rPr>
        <w:t xml:space="preserve">. </w:t>
      </w:r>
      <w:r w:rsidR="009A75A3">
        <w:rPr>
          <w:rFonts w:ascii="Times New Roman" w:hAnsi="Times New Roman" w:cs="Times New Roman"/>
        </w:rPr>
        <w:t xml:space="preserve">However, it is important to focus on individual variables in order to determine the effectiveness of expressive writing for specific diagnoses and psychopathology. </w:t>
      </w:r>
    </w:p>
    <w:p w14:paraId="3F40194F" w14:textId="38AF4796" w:rsidR="00086B3F" w:rsidRDefault="00DF12DD" w:rsidP="003B4C39">
      <w:pPr>
        <w:spacing w:line="480" w:lineRule="auto"/>
        <w:ind w:firstLine="720"/>
        <w:rPr>
          <w:rFonts w:ascii="Times New Roman" w:hAnsi="Times New Roman" w:cs="Times New Roman"/>
        </w:rPr>
      </w:pPr>
      <w:r>
        <w:rPr>
          <w:rFonts w:ascii="Times New Roman" w:hAnsi="Times New Roman" w:cs="Times New Roman"/>
        </w:rPr>
        <w:t>Posttraumatic Stress Disorder</w:t>
      </w:r>
      <w:r w:rsidR="003B4C39">
        <w:rPr>
          <w:rFonts w:ascii="Times New Roman" w:hAnsi="Times New Roman" w:cs="Times New Roman"/>
        </w:rPr>
        <w:t xml:space="preserve"> (PTSD) is </w:t>
      </w:r>
      <w:r w:rsidR="009A75A3">
        <w:rPr>
          <w:rFonts w:ascii="Times New Roman" w:hAnsi="Times New Roman" w:cs="Times New Roman"/>
        </w:rPr>
        <w:t>a disorder involving reoccurring thoughts or experiences after a traumatic event or experience</w:t>
      </w:r>
      <w:r w:rsidR="003B4C39">
        <w:rPr>
          <w:rFonts w:ascii="Times New Roman" w:hAnsi="Times New Roman" w:cs="Times New Roman"/>
        </w:rPr>
        <w:t>. The diagnosis is based on 20 symptoms structured into four different subsets. These subsets are as follows: re-experiencing, avoidance, negative alterations in cognition and mood, and arous</w:t>
      </w:r>
      <w:r w:rsidR="009A75A3">
        <w:rPr>
          <w:rFonts w:ascii="Times New Roman" w:hAnsi="Times New Roman" w:cs="Times New Roman"/>
        </w:rPr>
        <w:t>al (Crespo &amp; Mar Gomez, 2016). R</w:t>
      </w:r>
      <w:r w:rsidR="00086B3F">
        <w:rPr>
          <w:rFonts w:ascii="Times New Roman" w:hAnsi="Times New Roman" w:cs="Times New Roman"/>
        </w:rPr>
        <w:t xml:space="preserve">esearch conducted on the effectiveness of expressive writing on </w:t>
      </w:r>
      <w:del w:id="7" w:author="Erin M. Buchanan" w:date="2016-08-11T12:38:00Z">
        <w:r w:rsidR="00086B3F" w:rsidDel="00915A90">
          <w:rPr>
            <w:rFonts w:ascii="Times New Roman" w:hAnsi="Times New Roman" w:cs="Times New Roman"/>
          </w:rPr>
          <w:delText>Posttraumatic Stress Disorder</w:delText>
        </w:r>
      </w:del>
      <w:ins w:id="8" w:author="Erin M. Buchanan" w:date="2016-08-11T12:38:00Z">
        <w:r w:rsidR="00915A90">
          <w:rPr>
            <w:rFonts w:ascii="Times New Roman" w:hAnsi="Times New Roman" w:cs="Times New Roman"/>
          </w:rPr>
          <w:t>PTSD</w:t>
        </w:r>
      </w:ins>
      <w:r w:rsidR="00086B3F">
        <w:rPr>
          <w:rFonts w:ascii="Times New Roman" w:hAnsi="Times New Roman" w:cs="Times New Roman"/>
        </w:rPr>
        <w:t xml:space="preserve"> symptoms has been less </w:t>
      </w:r>
      <w:del w:id="9" w:author="Erin M. Buchanan" w:date="2016-08-11T12:38:00Z">
        <w:r w:rsidR="00086B3F" w:rsidDel="00402920">
          <w:rPr>
            <w:rFonts w:ascii="Times New Roman" w:hAnsi="Times New Roman" w:cs="Times New Roman"/>
          </w:rPr>
          <w:delText>effective</w:delText>
        </w:r>
      </w:del>
      <w:ins w:id="10" w:author="Erin M. Buchanan" w:date="2016-08-11T12:38:00Z">
        <w:r w:rsidR="00402920">
          <w:rPr>
            <w:rFonts w:ascii="Times New Roman" w:hAnsi="Times New Roman" w:cs="Times New Roman"/>
          </w:rPr>
          <w:t>successful</w:t>
        </w:r>
      </w:ins>
      <w:r w:rsidR="00086B3F">
        <w:rPr>
          <w:rFonts w:ascii="Times New Roman" w:hAnsi="Times New Roman" w:cs="Times New Roman"/>
        </w:rPr>
        <w:t xml:space="preserve"> and shows outcomes that are not as effective as other studies (Sloan, Marx, &amp; Greenberg, 2011). </w:t>
      </w:r>
      <w:r w:rsidR="003B4C39">
        <w:rPr>
          <w:rFonts w:ascii="Times New Roman" w:hAnsi="Times New Roman" w:cs="Times New Roman"/>
        </w:rPr>
        <w:t>Thus, it is necessary to examine the effectiveness of expressive writing</w:t>
      </w:r>
      <w:ins w:id="11" w:author="Erin M. Buchanan" w:date="2016-09-03T18:47:00Z">
        <w:r w:rsidR="00E02ABA">
          <w:rPr>
            <w:rFonts w:ascii="Times New Roman" w:hAnsi="Times New Roman" w:cs="Times New Roman"/>
          </w:rPr>
          <w:t xml:space="preserve"> on PTSD to create</w:t>
        </w:r>
      </w:ins>
      <w:del w:id="12" w:author="Erin M. Buchanan" w:date="2016-09-03T18:47:00Z">
        <w:r w:rsidR="003B4C39" w:rsidDel="00E02ABA">
          <w:rPr>
            <w:rFonts w:ascii="Times New Roman" w:hAnsi="Times New Roman" w:cs="Times New Roman"/>
          </w:rPr>
          <w:delText xml:space="preserve"> on</w:delText>
        </w:r>
      </w:del>
      <w:r w:rsidR="003B4C39">
        <w:rPr>
          <w:rFonts w:ascii="Times New Roman" w:hAnsi="Times New Roman" w:cs="Times New Roman"/>
        </w:rPr>
        <w:t xml:space="preserve"> posttraumatic growth.</w:t>
      </w:r>
      <w:r w:rsidR="00A2078F">
        <w:rPr>
          <w:rFonts w:ascii="Times New Roman" w:hAnsi="Times New Roman" w:cs="Times New Roman"/>
        </w:rPr>
        <w:t xml:space="preserve"> Posttraumatic growth</w:t>
      </w:r>
      <w:ins w:id="13" w:author="Erin M. Buchanan" w:date="2016-09-03T18:49:00Z">
        <w:r w:rsidR="00FC2F2F">
          <w:rPr>
            <w:rFonts w:ascii="Times New Roman" w:hAnsi="Times New Roman" w:cs="Times New Roman"/>
          </w:rPr>
          <w:t xml:space="preserve"> (PTG)</w:t>
        </w:r>
      </w:ins>
      <w:r w:rsidR="00A2078F">
        <w:rPr>
          <w:rFonts w:ascii="Times New Roman" w:hAnsi="Times New Roman" w:cs="Times New Roman"/>
        </w:rPr>
        <w:t xml:space="preserve"> is a positive experience after a traumatic event</w:t>
      </w:r>
      <w:ins w:id="14" w:author="Erin M. Buchanan" w:date="2016-09-03T18:50:00Z">
        <w:r w:rsidR="00B320C9">
          <w:rPr>
            <w:rFonts w:ascii="Times New Roman" w:hAnsi="Times New Roman" w:cs="Times New Roman"/>
          </w:rPr>
          <w:t xml:space="preserve"> </w:t>
        </w:r>
        <w:r w:rsidR="00B320C9">
          <w:rPr>
            <w:rFonts w:ascii="Times New Roman" w:hAnsi="Times New Roman" w:cs="Times New Roman"/>
          </w:rPr>
          <w:t>(</w:t>
        </w:r>
        <w:commentRangeStart w:id="15"/>
        <w:r w:rsidR="00B320C9">
          <w:rPr>
            <w:rFonts w:ascii="Times New Roman" w:hAnsi="Times New Roman" w:cs="Times New Roman"/>
          </w:rPr>
          <w:t>Yilmaz</w:t>
        </w:r>
        <w:commentRangeEnd w:id="15"/>
        <w:r w:rsidR="00B320C9">
          <w:rPr>
            <w:rStyle w:val="CommentReference"/>
          </w:rPr>
          <w:commentReference w:id="15"/>
        </w:r>
        <w:r w:rsidR="00B320C9">
          <w:rPr>
            <w:rFonts w:ascii="Times New Roman" w:hAnsi="Times New Roman" w:cs="Times New Roman"/>
          </w:rPr>
          <w:t xml:space="preserve"> &amp; Zara, 2016)</w:t>
        </w:r>
      </w:ins>
      <w:r w:rsidR="00A2078F">
        <w:rPr>
          <w:rFonts w:ascii="Times New Roman" w:hAnsi="Times New Roman" w:cs="Times New Roman"/>
        </w:rPr>
        <w:t xml:space="preserve">. </w:t>
      </w:r>
      <w:r w:rsidR="00D02039">
        <w:rPr>
          <w:rFonts w:ascii="Times New Roman" w:hAnsi="Times New Roman" w:cs="Times New Roman"/>
        </w:rPr>
        <w:t xml:space="preserve">Expressive writing has been shown to be an effective method for reducing psychological distress among those suffering from trauma (Sloan, Marx, Epstein, &amp; Lexington, 2007). </w:t>
      </w:r>
      <w:del w:id="16" w:author="Erin M. Buchanan" w:date="2016-08-11T12:40:00Z">
        <w:r w:rsidR="00A2078F" w:rsidDel="005E0328">
          <w:rPr>
            <w:rFonts w:ascii="Times New Roman" w:hAnsi="Times New Roman" w:cs="Times New Roman"/>
          </w:rPr>
          <w:delText>Posttraumatic Stress Disorder</w:delText>
        </w:r>
      </w:del>
      <w:ins w:id="17" w:author="Erin M. Buchanan" w:date="2016-08-11T12:40:00Z">
        <w:r w:rsidR="005E0328">
          <w:rPr>
            <w:rFonts w:ascii="Times New Roman" w:hAnsi="Times New Roman" w:cs="Times New Roman"/>
          </w:rPr>
          <w:t>PTSD</w:t>
        </w:r>
      </w:ins>
      <w:r w:rsidR="00A2078F">
        <w:rPr>
          <w:rFonts w:ascii="Times New Roman" w:hAnsi="Times New Roman" w:cs="Times New Roman"/>
        </w:rPr>
        <w:t xml:space="preserve"> is becoming more prominent in </w:t>
      </w:r>
      <w:commentRangeStart w:id="18"/>
      <w:r w:rsidR="00A2078F">
        <w:rPr>
          <w:rFonts w:ascii="Times New Roman" w:hAnsi="Times New Roman" w:cs="Times New Roman"/>
        </w:rPr>
        <w:t>society</w:t>
      </w:r>
      <w:commentRangeEnd w:id="18"/>
      <w:r w:rsidR="005E0328">
        <w:rPr>
          <w:rStyle w:val="CommentReference"/>
        </w:rPr>
        <w:commentReference w:id="18"/>
      </w:r>
      <w:r w:rsidR="00A2078F">
        <w:rPr>
          <w:rFonts w:ascii="Times New Roman" w:hAnsi="Times New Roman" w:cs="Times New Roman"/>
        </w:rPr>
        <w:t xml:space="preserve">, so it is important to examine the effectiveness </w:t>
      </w:r>
      <w:r w:rsidR="009A75A3">
        <w:rPr>
          <w:rFonts w:ascii="Times New Roman" w:hAnsi="Times New Roman" w:cs="Times New Roman"/>
        </w:rPr>
        <w:t>of an expressive writing intervention</w:t>
      </w:r>
      <w:r w:rsidR="00A2078F">
        <w:rPr>
          <w:rFonts w:ascii="Times New Roman" w:hAnsi="Times New Roman" w:cs="Times New Roman"/>
        </w:rPr>
        <w:t xml:space="preserve"> and look a</w:t>
      </w:r>
      <w:r w:rsidR="009A75A3">
        <w:rPr>
          <w:rFonts w:ascii="Times New Roman" w:hAnsi="Times New Roman" w:cs="Times New Roman"/>
        </w:rPr>
        <w:t>t how effective this approach is in improving</w:t>
      </w:r>
      <w:r w:rsidR="00A2078F">
        <w:rPr>
          <w:rFonts w:ascii="Times New Roman" w:hAnsi="Times New Roman" w:cs="Times New Roman"/>
        </w:rPr>
        <w:t xml:space="preserve"> symptoms</w:t>
      </w:r>
      <w:ins w:id="19" w:author="Erin M. Buchanan" w:date="2016-09-03T18:49:00Z">
        <w:r w:rsidR="00FC2F2F">
          <w:rPr>
            <w:rFonts w:ascii="Times New Roman" w:hAnsi="Times New Roman" w:cs="Times New Roman"/>
          </w:rPr>
          <w:t xml:space="preserve"> of PTSD, </w:t>
        </w:r>
        <w:commentRangeStart w:id="20"/>
        <w:r w:rsidR="00FC2F2F">
          <w:rPr>
            <w:rFonts w:ascii="Times New Roman" w:hAnsi="Times New Roman" w:cs="Times New Roman"/>
          </w:rPr>
          <w:t>therefore</w:t>
        </w:r>
      </w:ins>
      <w:commentRangeEnd w:id="20"/>
      <w:ins w:id="21" w:author="Erin M. Buchanan" w:date="2016-09-03T18:50:00Z">
        <w:r w:rsidR="00FC2F2F">
          <w:rPr>
            <w:rStyle w:val="CommentReference"/>
          </w:rPr>
          <w:commentReference w:id="20"/>
        </w:r>
      </w:ins>
      <w:ins w:id="22" w:author="Erin M. Buchanan" w:date="2016-09-03T18:49:00Z">
        <w:r w:rsidR="00FC2F2F">
          <w:rPr>
            <w:rFonts w:ascii="Times New Roman" w:hAnsi="Times New Roman" w:cs="Times New Roman"/>
          </w:rPr>
          <w:t xml:space="preserve"> leading to PTG</w:t>
        </w:r>
      </w:ins>
      <w:r w:rsidR="00A2078F">
        <w:rPr>
          <w:rFonts w:ascii="Times New Roman" w:hAnsi="Times New Roman" w:cs="Times New Roman"/>
        </w:rPr>
        <w:t>.</w:t>
      </w:r>
      <w:r w:rsidR="003B4C39">
        <w:rPr>
          <w:rFonts w:ascii="Times New Roman" w:hAnsi="Times New Roman" w:cs="Times New Roman"/>
        </w:rPr>
        <w:t xml:space="preserve"> </w:t>
      </w:r>
      <w:r w:rsidR="00086B3F">
        <w:rPr>
          <w:rFonts w:ascii="Times New Roman" w:hAnsi="Times New Roman" w:cs="Times New Roman"/>
        </w:rPr>
        <w:t xml:space="preserve">Speculation suggests that those meeting the criteria for moderate PTSD benefit more from expressive writing interventions as opposed to those with greater PTSD </w:t>
      </w:r>
      <w:commentRangeStart w:id="23"/>
      <w:r w:rsidR="00086B3F">
        <w:rPr>
          <w:rFonts w:ascii="Times New Roman" w:hAnsi="Times New Roman" w:cs="Times New Roman"/>
        </w:rPr>
        <w:t>symptoms</w:t>
      </w:r>
      <w:commentRangeEnd w:id="23"/>
      <w:r w:rsidR="005E0328">
        <w:rPr>
          <w:rStyle w:val="CommentReference"/>
        </w:rPr>
        <w:commentReference w:id="23"/>
      </w:r>
      <w:r w:rsidR="00086B3F">
        <w:rPr>
          <w:rFonts w:ascii="Times New Roman" w:hAnsi="Times New Roman" w:cs="Times New Roman"/>
        </w:rPr>
        <w:t xml:space="preserve">. </w:t>
      </w:r>
      <w:del w:id="24" w:author="Erin M. Buchanan" w:date="2016-09-03T18:51:00Z">
        <w:r w:rsidR="003C1E2B" w:rsidDel="00B320C9">
          <w:rPr>
            <w:rFonts w:ascii="Times New Roman" w:hAnsi="Times New Roman" w:cs="Times New Roman"/>
          </w:rPr>
          <w:delText xml:space="preserve">A large sample size is needed to distinguish the effectiveness of expressive writing for those with moderate PTSD and severe PTSD. So, different studies will be looked at that measure posttraumatic growth, which can be defined as any positive change after a traumatic experience </w:delText>
        </w:r>
      </w:del>
      <w:del w:id="25" w:author="Erin M. Buchanan" w:date="2016-09-03T18:50:00Z">
        <w:r w:rsidR="003C1E2B" w:rsidDel="00B320C9">
          <w:rPr>
            <w:rFonts w:ascii="Times New Roman" w:hAnsi="Times New Roman" w:cs="Times New Roman"/>
          </w:rPr>
          <w:delText xml:space="preserve">(Yilmaz &amp; Zara, 2016). </w:delText>
        </w:r>
      </w:del>
      <w:r w:rsidR="00A2078F">
        <w:rPr>
          <w:rFonts w:ascii="Times New Roman" w:hAnsi="Times New Roman" w:cs="Times New Roman"/>
        </w:rPr>
        <w:t xml:space="preserve">If particular studies are shown to benefit the patient and create a more positive lifestyle, then one can assume that it can be helpful in treating PTSD. </w:t>
      </w:r>
    </w:p>
    <w:p w14:paraId="11B709BD" w14:textId="69E82EAF" w:rsidR="00EB3D40" w:rsidRPr="00D02039" w:rsidRDefault="00EB3D40" w:rsidP="003B4C39">
      <w:pPr>
        <w:spacing w:line="480" w:lineRule="auto"/>
        <w:ind w:firstLine="720"/>
        <w:rPr>
          <w:rFonts w:ascii="Times New Roman" w:hAnsi="Times New Roman" w:cs="Times New Roman"/>
          <w:color w:val="0000FF"/>
        </w:rPr>
      </w:pPr>
      <w:r>
        <w:rPr>
          <w:rFonts w:ascii="Times New Roman" w:hAnsi="Times New Roman" w:cs="Times New Roman"/>
        </w:rPr>
        <w:t>Quality of life is another variable</w:t>
      </w:r>
      <w:r w:rsidR="0092390F">
        <w:rPr>
          <w:rFonts w:ascii="Times New Roman" w:hAnsi="Times New Roman" w:cs="Times New Roman"/>
        </w:rPr>
        <w:t>, related to PTSD and psychology health, that is</w:t>
      </w:r>
      <w:r>
        <w:rPr>
          <w:rFonts w:ascii="Times New Roman" w:hAnsi="Times New Roman" w:cs="Times New Roman"/>
        </w:rPr>
        <w:t xml:space="preserve"> worth examining with expressive writing interventions.</w:t>
      </w:r>
      <w:ins w:id="26" w:author="Erin M. Buchanan" w:date="2016-08-11T12:42:00Z">
        <w:r w:rsidR="0092390F">
          <w:rPr>
            <w:rFonts w:ascii="Times New Roman" w:hAnsi="Times New Roman" w:cs="Times New Roman"/>
          </w:rPr>
          <w:t xml:space="preserve"> Quality of life is described as … measured </w:t>
        </w:r>
        <w:commentRangeStart w:id="27"/>
        <w:commentRangeStart w:id="28"/>
        <w:r w:rsidR="0092390F">
          <w:rPr>
            <w:rFonts w:ascii="Times New Roman" w:hAnsi="Times New Roman" w:cs="Times New Roman"/>
          </w:rPr>
          <w:t>by</w:t>
        </w:r>
      </w:ins>
      <w:commentRangeEnd w:id="27"/>
      <w:ins w:id="29" w:author="Erin M. Buchanan" w:date="2016-08-11T12:43:00Z">
        <w:r w:rsidR="0092390F">
          <w:rPr>
            <w:rStyle w:val="CommentReference"/>
          </w:rPr>
          <w:commentReference w:id="27"/>
        </w:r>
      </w:ins>
      <w:commentRangeEnd w:id="28"/>
      <w:ins w:id="30" w:author="Erin M. Buchanan" w:date="2016-09-03T18:29:00Z">
        <w:r w:rsidR="00F5517C">
          <w:rPr>
            <w:rStyle w:val="CommentReference"/>
          </w:rPr>
          <w:commentReference w:id="28"/>
        </w:r>
      </w:ins>
      <w:ins w:id="31" w:author="Erin M. Buchanan" w:date="2016-08-11T12:42:00Z">
        <w:r w:rsidR="0092390F">
          <w:rPr>
            <w:rFonts w:ascii="Times New Roman" w:hAnsi="Times New Roman" w:cs="Times New Roman"/>
          </w:rPr>
          <w:t xml:space="preserve"> … </w:t>
        </w:r>
      </w:ins>
      <w:r>
        <w:rPr>
          <w:rFonts w:ascii="Times New Roman" w:hAnsi="Times New Roman" w:cs="Times New Roman"/>
        </w:rPr>
        <w:t xml:space="preserve"> Pennebaker and Graybeal (2001) suggest</w:t>
      </w:r>
      <w:r w:rsidR="0092390F">
        <w:rPr>
          <w:rFonts w:ascii="Times New Roman" w:hAnsi="Times New Roman" w:cs="Times New Roman"/>
        </w:rPr>
        <w:t>ed</w:t>
      </w:r>
      <w:r>
        <w:rPr>
          <w:rFonts w:ascii="Times New Roman" w:hAnsi="Times New Roman" w:cs="Times New Roman"/>
        </w:rPr>
        <w:t xml:space="preserve"> that expressive writing allows one to feel more connected with their surroundings. </w:t>
      </w:r>
      <w:r w:rsidR="00A2078F">
        <w:rPr>
          <w:rFonts w:ascii="Times New Roman" w:hAnsi="Times New Roman" w:cs="Times New Roman"/>
        </w:rPr>
        <w:t xml:space="preserve">Furthermore, they </w:t>
      </w:r>
      <w:r w:rsidR="0092390F">
        <w:rPr>
          <w:rFonts w:ascii="Times New Roman" w:hAnsi="Times New Roman" w:cs="Times New Roman"/>
        </w:rPr>
        <w:t xml:space="preserve">explain </w:t>
      </w:r>
      <w:r>
        <w:rPr>
          <w:rFonts w:ascii="Times New Roman" w:hAnsi="Times New Roman" w:cs="Times New Roman"/>
        </w:rPr>
        <w:t>that expressive writing allows people to see things in a different way and better understand themselves. By understanding the traumatic event, one is able to see things differently</w:t>
      </w:r>
      <w:r w:rsidR="00A2078F">
        <w:rPr>
          <w:rFonts w:ascii="Times New Roman" w:hAnsi="Times New Roman" w:cs="Times New Roman"/>
        </w:rPr>
        <w:t xml:space="preserve"> and perhaps look at the situation with a more positive mindset</w:t>
      </w:r>
      <w:r>
        <w:rPr>
          <w:rFonts w:ascii="Times New Roman" w:hAnsi="Times New Roman" w:cs="Times New Roman"/>
        </w:rPr>
        <w:t xml:space="preserve">. </w:t>
      </w:r>
      <w:r w:rsidR="003C1E2B">
        <w:rPr>
          <w:rFonts w:ascii="Times New Roman" w:hAnsi="Times New Roman" w:cs="Times New Roman"/>
        </w:rPr>
        <w:t xml:space="preserve">The changes that occur after expressive writing may also allow one to find meaning in the traumatic event, thereby increasing the quality of life of that individual (Frankl, 1984). </w:t>
      </w:r>
    </w:p>
    <w:p w14:paraId="1917C5D7" w14:textId="1C68E9D9" w:rsidR="00A41BEE" w:rsidRDefault="00A41BEE" w:rsidP="0020177D">
      <w:pPr>
        <w:spacing w:line="480" w:lineRule="auto"/>
        <w:rPr>
          <w:rFonts w:ascii="Times New Roman" w:hAnsi="Times New Roman" w:cs="Times New Roman"/>
        </w:rPr>
      </w:pPr>
      <w:r>
        <w:rPr>
          <w:rFonts w:ascii="Times New Roman" w:hAnsi="Times New Roman" w:cs="Times New Roman"/>
        </w:rPr>
        <w:tab/>
        <w:t xml:space="preserve">The purpose of this meta-analysis is to examine studies utilizing expressive writing on quality of life and posttraumatic growth variables. As previously stated, research conducted on the effectiveness of expressive writing on </w:t>
      </w:r>
      <w:r w:rsidR="0092390F">
        <w:rPr>
          <w:rFonts w:ascii="Times New Roman" w:hAnsi="Times New Roman" w:cs="Times New Roman"/>
        </w:rPr>
        <w:t>PTSD</w:t>
      </w:r>
      <w:r>
        <w:rPr>
          <w:rFonts w:ascii="Times New Roman" w:hAnsi="Times New Roman" w:cs="Times New Roman"/>
        </w:rPr>
        <w:t xml:space="preserve"> symptoms has been shown to be less effective</w:t>
      </w:r>
      <w:ins w:id="32" w:author="Erin M. Buchanan" w:date="2016-08-11T12:43:00Z">
        <w:r w:rsidR="0092390F">
          <w:rPr>
            <w:rFonts w:ascii="Times New Roman" w:hAnsi="Times New Roman" w:cs="Times New Roman"/>
          </w:rPr>
          <w:t xml:space="preserve"> than XXX</w:t>
        </w:r>
      </w:ins>
      <w:r>
        <w:rPr>
          <w:rFonts w:ascii="Times New Roman" w:hAnsi="Times New Roman" w:cs="Times New Roman"/>
        </w:rPr>
        <w:t xml:space="preserve">. </w:t>
      </w:r>
      <w:commentRangeStart w:id="33"/>
      <w:r w:rsidR="00A2078F">
        <w:rPr>
          <w:rFonts w:ascii="Times New Roman" w:hAnsi="Times New Roman" w:cs="Times New Roman"/>
        </w:rPr>
        <w:t>Higher quality of life could be considered a type of posttraumatic</w:t>
      </w:r>
      <w:r w:rsidR="009A75A3">
        <w:rPr>
          <w:rFonts w:ascii="Times New Roman" w:hAnsi="Times New Roman" w:cs="Times New Roman"/>
        </w:rPr>
        <w:t xml:space="preserve"> growth</w:t>
      </w:r>
      <w:commentRangeEnd w:id="33"/>
      <w:r w:rsidR="0092390F">
        <w:rPr>
          <w:rStyle w:val="CommentReference"/>
        </w:rPr>
        <w:commentReference w:id="33"/>
      </w:r>
      <w:r w:rsidR="009A75A3">
        <w:rPr>
          <w:rFonts w:ascii="Times New Roman" w:hAnsi="Times New Roman" w:cs="Times New Roman"/>
        </w:rPr>
        <w:t>. Due to discrepancies of the</w:t>
      </w:r>
      <w:r w:rsidR="00A2078F">
        <w:rPr>
          <w:rFonts w:ascii="Times New Roman" w:hAnsi="Times New Roman" w:cs="Times New Roman"/>
        </w:rPr>
        <w:t xml:space="preserve"> results of the wide range of studies conducted, it is important to understand just how effective expressive writing is for promoting positive change after a traumatic event and improving overall quality of life. </w:t>
      </w:r>
      <w:r>
        <w:rPr>
          <w:rFonts w:ascii="Times New Roman" w:hAnsi="Times New Roman" w:cs="Times New Roman"/>
        </w:rPr>
        <w:t xml:space="preserve">Thus, </w:t>
      </w:r>
      <w:r w:rsidR="00D9214D">
        <w:rPr>
          <w:rFonts w:ascii="Times New Roman" w:hAnsi="Times New Roman" w:cs="Times New Roman"/>
        </w:rPr>
        <w:t xml:space="preserve">a meta-analysis will allow a collected look at the use of expressive writing in these situations. </w:t>
      </w:r>
      <w:commentRangeStart w:id="34"/>
      <w:r w:rsidR="00A2078F">
        <w:rPr>
          <w:rFonts w:ascii="Times New Roman" w:hAnsi="Times New Roman" w:cs="Times New Roman"/>
        </w:rPr>
        <w:t xml:space="preserve">This particular meta-analysis examines studies of patients with different types of psychopathology and medical diagnoses, so it would be hard to generalize the effectiveness of expressive writing for a particular diagnoses or group of individuals. </w:t>
      </w:r>
      <w:commentRangeEnd w:id="34"/>
      <w:r w:rsidR="005678C2">
        <w:rPr>
          <w:rStyle w:val="CommentReference"/>
        </w:rPr>
        <w:commentReference w:id="34"/>
      </w:r>
      <w:r w:rsidR="00D9214D">
        <w:rPr>
          <w:rFonts w:ascii="Times New Roman" w:hAnsi="Times New Roman" w:cs="Times New Roman"/>
        </w:rPr>
        <w:t xml:space="preserve">However, the </w:t>
      </w:r>
      <w:r w:rsidR="00A2078F">
        <w:rPr>
          <w:rFonts w:ascii="Times New Roman" w:hAnsi="Times New Roman" w:cs="Times New Roman"/>
        </w:rPr>
        <w:t xml:space="preserve">main focus is to examine </w:t>
      </w:r>
      <w:commentRangeStart w:id="35"/>
      <w:r w:rsidR="00A2078F">
        <w:rPr>
          <w:rFonts w:ascii="Times New Roman" w:hAnsi="Times New Roman" w:cs="Times New Roman"/>
        </w:rPr>
        <w:t xml:space="preserve">posttraumatic growth </w:t>
      </w:r>
      <w:commentRangeEnd w:id="35"/>
      <w:r w:rsidR="00746477">
        <w:rPr>
          <w:rStyle w:val="CommentReference"/>
        </w:rPr>
        <w:commentReference w:id="35"/>
      </w:r>
      <w:r w:rsidR="00A2078F">
        <w:rPr>
          <w:rFonts w:ascii="Times New Roman" w:hAnsi="Times New Roman" w:cs="Times New Roman"/>
        </w:rPr>
        <w:t xml:space="preserve">and quality of life and </w:t>
      </w:r>
      <w:r w:rsidR="00D9214D">
        <w:rPr>
          <w:rFonts w:ascii="Times New Roman" w:hAnsi="Times New Roman" w:cs="Times New Roman"/>
        </w:rPr>
        <w:t>the</w:t>
      </w:r>
      <w:r w:rsidR="00A2078F">
        <w:rPr>
          <w:rFonts w:ascii="Times New Roman" w:hAnsi="Times New Roman" w:cs="Times New Roman"/>
        </w:rPr>
        <w:t xml:space="preserve"> effect</w:t>
      </w:r>
      <w:ins w:id="37" w:author="Erin M. Buchanan" w:date="2016-08-11T12:45:00Z">
        <w:r w:rsidR="00D9214D">
          <w:rPr>
            <w:rFonts w:ascii="Times New Roman" w:hAnsi="Times New Roman" w:cs="Times New Roman"/>
          </w:rPr>
          <w:t xml:space="preserve"> </w:t>
        </w:r>
      </w:ins>
      <w:r w:rsidR="00A2078F">
        <w:rPr>
          <w:rFonts w:ascii="Times New Roman" w:hAnsi="Times New Roman" w:cs="Times New Roman"/>
        </w:rPr>
        <w:t>s</w:t>
      </w:r>
      <w:r w:rsidR="00D9214D">
        <w:rPr>
          <w:rFonts w:ascii="Times New Roman" w:hAnsi="Times New Roman" w:cs="Times New Roman"/>
        </w:rPr>
        <w:t xml:space="preserve">izes related to </w:t>
      </w:r>
      <w:r w:rsidR="00A2078F">
        <w:rPr>
          <w:rFonts w:ascii="Times New Roman" w:hAnsi="Times New Roman" w:cs="Times New Roman"/>
        </w:rPr>
        <w:t xml:space="preserve">different expressive writing interventions. </w:t>
      </w:r>
      <w:r w:rsidR="005A7123">
        <w:rPr>
          <w:rFonts w:ascii="Times New Roman" w:hAnsi="Times New Roman" w:cs="Times New Roman"/>
        </w:rPr>
        <w:t xml:space="preserve">However, posttraumatic growth and quality of life variable effect sizes utilizing expressive writing will not be looked at separately, since the two variables </w:t>
      </w:r>
      <w:r w:rsidR="00D9214D">
        <w:rPr>
          <w:rFonts w:ascii="Times New Roman" w:hAnsi="Times New Roman" w:cs="Times New Roman"/>
        </w:rPr>
        <w:t>are inter-related</w:t>
      </w:r>
      <w:r w:rsidR="005A7123">
        <w:rPr>
          <w:rFonts w:ascii="Times New Roman" w:hAnsi="Times New Roman" w:cs="Times New Roman"/>
        </w:rPr>
        <w:t xml:space="preserve">. </w:t>
      </w:r>
    </w:p>
    <w:p w14:paraId="1B470178" w14:textId="19F39178" w:rsidR="008619F9" w:rsidRDefault="008619F9" w:rsidP="002249E1">
      <w:pPr>
        <w:spacing w:line="480" w:lineRule="auto"/>
        <w:jc w:val="center"/>
        <w:rPr>
          <w:rFonts w:ascii="Times New Roman" w:hAnsi="Times New Roman" w:cs="Times New Roman"/>
          <w:b/>
        </w:rPr>
      </w:pPr>
      <w:r>
        <w:rPr>
          <w:rFonts w:ascii="Times New Roman" w:hAnsi="Times New Roman" w:cs="Times New Roman"/>
          <w:b/>
        </w:rPr>
        <w:t>Methods</w:t>
      </w:r>
    </w:p>
    <w:p w14:paraId="0E10149D" w14:textId="14D3322D" w:rsidR="008619F9" w:rsidRDefault="008619F9" w:rsidP="008619F9">
      <w:pPr>
        <w:spacing w:line="480" w:lineRule="auto"/>
        <w:rPr>
          <w:rFonts w:ascii="Times New Roman" w:hAnsi="Times New Roman" w:cs="Times New Roman"/>
        </w:rPr>
      </w:pPr>
      <w:r>
        <w:rPr>
          <w:rFonts w:ascii="Times New Roman" w:hAnsi="Times New Roman" w:cs="Times New Roman"/>
        </w:rPr>
        <w:tab/>
        <w:t>For the studies used for this specific meta-analysis, a couple of diff</w:t>
      </w:r>
      <w:r w:rsidR="009A75A3">
        <w:rPr>
          <w:rFonts w:ascii="Times New Roman" w:hAnsi="Times New Roman" w:cs="Times New Roman"/>
        </w:rPr>
        <w:t>erent research designs were examined</w:t>
      </w:r>
      <w:r>
        <w:rPr>
          <w:rFonts w:ascii="Times New Roman" w:hAnsi="Times New Roman" w:cs="Times New Roman"/>
        </w:rPr>
        <w:t>.</w:t>
      </w:r>
      <w:r w:rsidR="005A7123">
        <w:rPr>
          <w:rFonts w:ascii="Times New Roman" w:hAnsi="Times New Roman" w:cs="Times New Roman"/>
        </w:rPr>
        <w:t xml:space="preserve"> Generally, groups were</w:t>
      </w:r>
      <w:r w:rsidR="00455DAC">
        <w:rPr>
          <w:rFonts w:ascii="Times New Roman" w:hAnsi="Times New Roman" w:cs="Times New Roman"/>
        </w:rPr>
        <w:t xml:space="preserve"> separated into an experimental and control group and then examined at different time points. Multiple data are collected after the expressive writing sessions at different time points in order to determine whether or not the effects are exhaustive. For this specific meta-analysis,</w:t>
      </w:r>
      <w:r>
        <w:rPr>
          <w:rFonts w:ascii="Times New Roman" w:hAnsi="Times New Roman" w:cs="Times New Roman"/>
        </w:rPr>
        <w:t xml:space="preserve"> ANOVAS were conducted to compare experimental and control groups at different time points</w:t>
      </w:r>
      <w:r w:rsidR="00455DAC">
        <w:rPr>
          <w:rFonts w:ascii="Times New Roman" w:hAnsi="Times New Roman" w:cs="Times New Roman"/>
        </w:rPr>
        <w:t xml:space="preserve"> for quality of life and posttraumatic growth outcome variables</w:t>
      </w:r>
      <w:r>
        <w:rPr>
          <w:rFonts w:ascii="Times New Roman" w:hAnsi="Times New Roman" w:cs="Times New Roman"/>
        </w:rPr>
        <w:t xml:space="preserve">. </w:t>
      </w:r>
      <w:r w:rsidR="00455DAC">
        <w:rPr>
          <w:rFonts w:ascii="Times New Roman" w:hAnsi="Times New Roman" w:cs="Times New Roman"/>
        </w:rPr>
        <w:t xml:space="preserve">Regression was also utilized to predict quality of life. One type of regression, moderation, was utilized to see if the time point and group participants were assigned to is moderated by the event severity. Finally, t-tests were utilized to compare the expressive writing and control group for each time point to determine whether or not they are statistically different. </w:t>
      </w:r>
      <w:r w:rsidR="00AA0786">
        <w:rPr>
          <w:rFonts w:ascii="Times New Roman" w:hAnsi="Times New Roman" w:cs="Times New Roman"/>
        </w:rPr>
        <w:t xml:space="preserve">Table 1 has a rundown of the types of statistics utilized in these studies. </w:t>
      </w:r>
    </w:p>
    <w:p w14:paraId="02BFB413" w14:textId="0F6C0151" w:rsidR="00455DAC" w:rsidRDefault="00455DAC" w:rsidP="00455DAC">
      <w:pPr>
        <w:spacing w:line="480" w:lineRule="auto"/>
        <w:jc w:val="center"/>
        <w:rPr>
          <w:rFonts w:ascii="Times New Roman" w:hAnsi="Times New Roman" w:cs="Times New Roman"/>
          <w:b/>
        </w:rPr>
      </w:pPr>
      <w:r>
        <w:rPr>
          <w:rFonts w:ascii="Times New Roman" w:hAnsi="Times New Roman" w:cs="Times New Roman"/>
          <w:b/>
        </w:rPr>
        <w:t>Results</w:t>
      </w:r>
    </w:p>
    <w:p w14:paraId="3D7B2DAF" w14:textId="709E783A" w:rsidR="00455DAC" w:rsidRDefault="00455DAC" w:rsidP="00455DAC">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i/>
        </w:rPr>
        <w:t>Figure</w:t>
      </w:r>
      <w:r w:rsidR="00DD2992">
        <w:rPr>
          <w:rFonts w:ascii="Times New Roman" w:hAnsi="Times New Roman" w:cs="Times New Roman"/>
          <w:i/>
        </w:rPr>
        <w:t>s</w:t>
      </w:r>
      <w:r>
        <w:rPr>
          <w:rFonts w:ascii="Times New Roman" w:hAnsi="Times New Roman" w:cs="Times New Roman"/>
          <w:i/>
        </w:rPr>
        <w:t xml:space="preserve"> 1</w:t>
      </w:r>
      <w:r w:rsidR="00DD2992">
        <w:rPr>
          <w:rFonts w:ascii="Times New Roman" w:hAnsi="Times New Roman" w:cs="Times New Roman"/>
        </w:rPr>
        <w:t xml:space="preserve"> and </w:t>
      </w:r>
      <w:r w:rsidR="00DD2992">
        <w:rPr>
          <w:rFonts w:ascii="Times New Roman" w:hAnsi="Times New Roman" w:cs="Times New Roman"/>
          <w:i/>
        </w:rPr>
        <w:t>Figure 2</w:t>
      </w:r>
      <w:r w:rsidR="00DD2992">
        <w:rPr>
          <w:rFonts w:ascii="Times New Roman" w:hAnsi="Times New Roman" w:cs="Times New Roman"/>
        </w:rPr>
        <w:t xml:space="preserve"> show</w:t>
      </w:r>
      <w:r>
        <w:rPr>
          <w:rFonts w:ascii="Times New Roman" w:hAnsi="Times New Roman" w:cs="Times New Roman"/>
        </w:rPr>
        <w:t xml:space="preserve"> average</w:t>
      </w:r>
      <w:r w:rsidR="00DD2992">
        <w:rPr>
          <w:rFonts w:ascii="Times New Roman" w:hAnsi="Times New Roman" w:cs="Times New Roman"/>
        </w:rPr>
        <w:t xml:space="preserve"> Eta Squared and Cohen’s d</w:t>
      </w:r>
      <w:r>
        <w:rPr>
          <w:rFonts w:ascii="Times New Roman" w:hAnsi="Times New Roman" w:cs="Times New Roman"/>
        </w:rPr>
        <w:t xml:space="preserve"> effect sizes for Eta Squared and Cohen’s d effect sizes. </w:t>
      </w:r>
      <w:r w:rsidR="005A7123">
        <w:rPr>
          <w:rFonts w:ascii="Times New Roman" w:hAnsi="Times New Roman" w:cs="Times New Roman"/>
        </w:rPr>
        <w:t xml:space="preserve">As previously stated, these figures are not separated by variable, just effect size. </w:t>
      </w:r>
      <w:r w:rsidR="00DF12DD">
        <w:rPr>
          <w:rFonts w:ascii="Times New Roman" w:hAnsi="Times New Roman" w:cs="Times New Roman"/>
        </w:rPr>
        <w:t>Table 1</w:t>
      </w:r>
      <w:r w:rsidR="00DD2992">
        <w:rPr>
          <w:rFonts w:ascii="Times New Roman" w:hAnsi="Times New Roman" w:cs="Times New Roman"/>
          <w:i/>
        </w:rPr>
        <w:t xml:space="preserve"> </w:t>
      </w:r>
      <w:r w:rsidR="00DD2992">
        <w:rPr>
          <w:rFonts w:ascii="Times New Roman" w:hAnsi="Times New Roman" w:cs="Times New Roman"/>
        </w:rPr>
        <w:t>shows type of analysis, relevant numbers, type of effect size, and a 95% Confidence Interval (CI). A</w:t>
      </w:r>
      <w:r w:rsidR="005A7123">
        <w:rPr>
          <w:rFonts w:ascii="Times New Roman" w:hAnsi="Times New Roman" w:cs="Times New Roman"/>
        </w:rPr>
        <w:t xml:space="preserve">verage Cohen’s d effect size is located in </w:t>
      </w:r>
      <w:r w:rsidR="005A7123">
        <w:rPr>
          <w:rFonts w:ascii="Times New Roman" w:hAnsi="Times New Roman" w:cs="Times New Roman"/>
          <w:i/>
        </w:rPr>
        <w:t>Figure 2,</w:t>
      </w:r>
      <w:r w:rsidR="00DD2992">
        <w:rPr>
          <w:rFonts w:ascii="Times New Roman" w:hAnsi="Times New Roman" w:cs="Times New Roman"/>
        </w:rPr>
        <w:t xml:space="preserve"> </w:t>
      </w:r>
      <w:r w:rsidR="00DD2992" w:rsidRPr="003B4C39">
        <w:rPr>
          <w:rFonts w:ascii="Times New Roman" w:hAnsi="Times New Roman" w:cs="Times New Roman"/>
          <w:i/>
        </w:rPr>
        <w:t>M</w:t>
      </w:r>
      <w:r w:rsidR="00DD2992" w:rsidRPr="003B4C39">
        <w:rPr>
          <w:rFonts w:ascii="Times New Roman" w:hAnsi="Times New Roman" w:cs="Times New Roman"/>
        </w:rPr>
        <w:t xml:space="preserve"> = .18,</w:t>
      </w:r>
      <w:r w:rsidR="00DD2992">
        <w:rPr>
          <w:rFonts w:ascii="Times New Roman" w:hAnsi="Times New Roman" w:cs="Times New Roman"/>
        </w:rPr>
        <w:t xml:space="preserve"> </w:t>
      </w:r>
      <w:r w:rsidR="00DD2992">
        <w:rPr>
          <w:rFonts w:ascii="Times New Roman" w:hAnsi="Times New Roman" w:cs="Times New Roman"/>
          <w:i/>
        </w:rPr>
        <w:t xml:space="preserve">SD </w:t>
      </w:r>
      <w:r w:rsidR="00DD2992">
        <w:rPr>
          <w:rFonts w:ascii="Times New Roman" w:hAnsi="Times New Roman" w:cs="Times New Roman"/>
        </w:rPr>
        <w:t xml:space="preserve">= .19, 95% CI [.03 - .16]. </w:t>
      </w:r>
      <w:r w:rsidR="009A5E66">
        <w:rPr>
          <w:rFonts w:ascii="Times New Roman" w:hAnsi="Times New Roman" w:cs="Times New Roman"/>
        </w:rPr>
        <w:t xml:space="preserve">This number indicates a small overall effect size. </w:t>
      </w:r>
      <w:r w:rsidR="00DD2992">
        <w:rPr>
          <w:rFonts w:ascii="Times New Roman" w:hAnsi="Times New Roman" w:cs="Times New Roman"/>
        </w:rPr>
        <w:t>Ave</w:t>
      </w:r>
      <w:r w:rsidR="005A7123">
        <w:rPr>
          <w:rFonts w:ascii="Times New Roman" w:hAnsi="Times New Roman" w:cs="Times New Roman"/>
        </w:rPr>
        <w:t xml:space="preserve">rage Eta Squared effect size is located in </w:t>
      </w:r>
      <w:r w:rsidR="005A7123">
        <w:rPr>
          <w:rFonts w:ascii="Times New Roman" w:hAnsi="Times New Roman" w:cs="Times New Roman"/>
          <w:i/>
        </w:rPr>
        <w:t>Figure 1,</w:t>
      </w:r>
      <w:r w:rsidR="00DD2992">
        <w:rPr>
          <w:rFonts w:ascii="Times New Roman" w:hAnsi="Times New Roman" w:cs="Times New Roman"/>
        </w:rPr>
        <w:t xml:space="preserve"> </w:t>
      </w:r>
      <w:r w:rsidR="00DD2992" w:rsidRPr="003B4C39">
        <w:rPr>
          <w:rFonts w:ascii="Times New Roman" w:hAnsi="Times New Roman" w:cs="Times New Roman"/>
          <w:i/>
        </w:rPr>
        <w:t xml:space="preserve">M </w:t>
      </w:r>
      <w:r w:rsidR="00DD2992" w:rsidRPr="003B4C39">
        <w:rPr>
          <w:rFonts w:ascii="Times New Roman" w:hAnsi="Times New Roman" w:cs="Times New Roman"/>
        </w:rPr>
        <w:t>= .07</w:t>
      </w:r>
      <w:r w:rsidR="00DD2992">
        <w:rPr>
          <w:rFonts w:ascii="Times New Roman" w:hAnsi="Times New Roman" w:cs="Times New Roman"/>
        </w:rPr>
        <w:t xml:space="preserve">, </w:t>
      </w:r>
      <w:r w:rsidR="00DD2992">
        <w:rPr>
          <w:rFonts w:ascii="Times New Roman" w:hAnsi="Times New Roman" w:cs="Times New Roman"/>
          <w:i/>
        </w:rPr>
        <w:t xml:space="preserve">SD </w:t>
      </w:r>
      <w:r w:rsidR="00DD2992">
        <w:rPr>
          <w:rFonts w:ascii="Times New Roman" w:hAnsi="Times New Roman" w:cs="Times New Roman"/>
        </w:rPr>
        <w:t xml:space="preserve">= .12, 95% CI [.20 - .47]. </w:t>
      </w:r>
      <w:r w:rsidR="009A5E66">
        <w:rPr>
          <w:rFonts w:ascii="Times New Roman" w:hAnsi="Times New Roman" w:cs="Times New Roman"/>
        </w:rPr>
        <w:t xml:space="preserve">This number indicates a small to medium average overall effect size. </w:t>
      </w:r>
      <w:r w:rsidR="00EE23CC">
        <w:rPr>
          <w:rFonts w:ascii="Times New Roman" w:hAnsi="Times New Roman" w:cs="Times New Roman"/>
        </w:rPr>
        <w:t>Some studies do appear to have higher effect sizes than others. Cohen’s d effect sizes seemed small for the most part. ANOVAS that measured posttraumatic growth and quality of life variables at different time points did not have above a small effect size. However, t-tests comparing the expressive writing and control groups for each of the time points did produce a medium</w:t>
      </w:r>
      <w:r w:rsidR="005A7123">
        <w:rPr>
          <w:rFonts w:ascii="Times New Roman" w:hAnsi="Times New Roman" w:cs="Times New Roman"/>
        </w:rPr>
        <w:t xml:space="preserve"> Cohen’s d</w:t>
      </w:r>
      <w:r w:rsidR="00EE23CC">
        <w:rPr>
          <w:rFonts w:ascii="Times New Roman" w:hAnsi="Times New Roman" w:cs="Times New Roman"/>
        </w:rPr>
        <w:t xml:space="preserve"> effect size</w:t>
      </w:r>
      <w:r w:rsidR="009A5E66">
        <w:rPr>
          <w:rFonts w:ascii="Times New Roman" w:hAnsi="Times New Roman" w:cs="Times New Roman"/>
        </w:rPr>
        <w:t xml:space="preserve">, </w:t>
      </w:r>
      <w:r w:rsidR="009A5E66">
        <w:rPr>
          <w:rFonts w:ascii="Times New Roman" w:hAnsi="Times New Roman" w:cs="Times New Roman"/>
          <w:i/>
        </w:rPr>
        <w:t xml:space="preserve">d </w:t>
      </w:r>
      <w:r w:rsidR="009A5E66">
        <w:rPr>
          <w:rFonts w:ascii="Times New Roman" w:hAnsi="Times New Roman" w:cs="Times New Roman"/>
        </w:rPr>
        <w:t xml:space="preserve">= .54. Eta squared effect sizes ranged from no effect to a large effect, </w:t>
      </w:r>
      <w:r w:rsidR="005A7123" w:rsidRPr="00E81671">
        <w:rPr>
          <w:rFonts w:ascii="Times New Roman" w:hAnsi="Times New Roman" w:cs="Times New Roman"/>
        </w:rPr>
        <w:t>η</w:t>
      </w:r>
      <w:r w:rsidR="005A7123" w:rsidRPr="00E81671">
        <w:rPr>
          <w:rFonts w:ascii="Times New Roman" w:hAnsi="Times New Roman" w:cs="Times New Roman"/>
          <w:vertAlign w:val="superscript"/>
        </w:rPr>
        <w:t>2</w:t>
      </w:r>
      <w:r w:rsidR="009A5E66">
        <w:rPr>
          <w:rFonts w:ascii="Times New Roman" w:hAnsi="Times New Roman" w:cs="Times New Roman"/>
          <w:i/>
        </w:rPr>
        <w:t xml:space="preserve"> </w:t>
      </w:r>
      <w:r w:rsidR="009A5E66">
        <w:rPr>
          <w:rFonts w:ascii="Times New Roman" w:hAnsi="Times New Roman" w:cs="Times New Roman"/>
        </w:rPr>
        <w:t>= .24. Comparing groups before and after the intervention seemed to produce the largest effect for each effect size. While the confidence intervals do not cross zero, the effe</w:t>
      </w:r>
      <w:r w:rsidR="009A75A3">
        <w:rPr>
          <w:rFonts w:ascii="Times New Roman" w:hAnsi="Times New Roman" w:cs="Times New Roman"/>
        </w:rPr>
        <w:t xml:space="preserve">ct sizes seem modest at best. This </w:t>
      </w:r>
      <w:r w:rsidR="009A5E66">
        <w:rPr>
          <w:rFonts w:ascii="Times New Roman" w:hAnsi="Times New Roman" w:cs="Times New Roman"/>
        </w:rPr>
        <w:t xml:space="preserve">intervention </w:t>
      </w:r>
      <w:r w:rsidR="009A75A3">
        <w:rPr>
          <w:rFonts w:ascii="Times New Roman" w:hAnsi="Times New Roman" w:cs="Times New Roman"/>
        </w:rPr>
        <w:t xml:space="preserve">could be assumed to be somewhat </w:t>
      </w:r>
      <w:r w:rsidR="009A5E66">
        <w:rPr>
          <w:rFonts w:ascii="Times New Roman" w:hAnsi="Times New Roman" w:cs="Times New Roman"/>
        </w:rPr>
        <w:t>effective when examining posttraumatic growth and quality of life variables.</w:t>
      </w:r>
      <w:r w:rsidR="005A7123">
        <w:rPr>
          <w:rFonts w:ascii="Times New Roman" w:hAnsi="Times New Roman" w:cs="Times New Roman"/>
        </w:rPr>
        <w:t xml:space="preserve"> </w:t>
      </w:r>
    </w:p>
    <w:p w14:paraId="13B22B81" w14:textId="77777777" w:rsidR="0056000D" w:rsidRDefault="0056000D" w:rsidP="009A75A3">
      <w:pPr>
        <w:spacing w:line="480" w:lineRule="auto"/>
        <w:jc w:val="center"/>
        <w:rPr>
          <w:ins w:id="38" w:author="Pavlacic, Jeffrey M" w:date="2016-08-29T21:15:00Z"/>
          <w:rFonts w:ascii="Times New Roman" w:hAnsi="Times New Roman" w:cs="Times New Roman"/>
          <w:b/>
        </w:rPr>
      </w:pPr>
    </w:p>
    <w:p w14:paraId="353BB5F4" w14:textId="77777777" w:rsidR="0056000D" w:rsidRDefault="0056000D" w:rsidP="009A75A3">
      <w:pPr>
        <w:spacing w:line="480" w:lineRule="auto"/>
        <w:jc w:val="center"/>
        <w:rPr>
          <w:ins w:id="39" w:author="Pavlacic, Jeffrey M" w:date="2016-08-29T21:15:00Z"/>
          <w:rFonts w:ascii="Times New Roman" w:hAnsi="Times New Roman" w:cs="Times New Roman"/>
          <w:b/>
        </w:rPr>
      </w:pPr>
    </w:p>
    <w:p w14:paraId="4EC01AB7" w14:textId="77777777" w:rsidR="0056000D" w:rsidRDefault="0056000D" w:rsidP="009A75A3">
      <w:pPr>
        <w:spacing w:line="480" w:lineRule="auto"/>
        <w:jc w:val="center"/>
        <w:rPr>
          <w:rFonts w:ascii="Times New Roman" w:hAnsi="Times New Roman" w:cs="Times New Roman"/>
          <w:b/>
        </w:rPr>
      </w:pPr>
    </w:p>
    <w:p w14:paraId="0A7743A8" w14:textId="1C6B3DCE" w:rsidR="009A75A3" w:rsidRDefault="009A75A3" w:rsidP="009A75A3">
      <w:pPr>
        <w:spacing w:line="480" w:lineRule="auto"/>
        <w:jc w:val="center"/>
        <w:rPr>
          <w:rFonts w:ascii="Times New Roman" w:hAnsi="Times New Roman" w:cs="Times New Roman"/>
          <w:b/>
        </w:rPr>
      </w:pPr>
      <w:r>
        <w:rPr>
          <w:rFonts w:ascii="Times New Roman" w:hAnsi="Times New Roman" w:cs="Times New Roman"/>
          <w:b/>
        </w:rPr>
        <w:t>Discussion</w:t>
      </w:r>
    </w:p>
    <w:p w14:paraId="592EBD09" w14:textId="77777777" w:rsidR="009A75A3" w:rsidRPr="009A75A3" w:rsidRDefault="009A75A3" w:rsidP="009A75A3">
      <w:pPr>
        <w:spacing w:line="480" w:lineRule="auto"/>
        <w:jc w:val="center"/>
        <w:rPr>
          <w:rFonts w:ascii="Times New Roman" w:hAnsi="Times New Roman" w:cs="Times New Roman"/>
          <w:b/>
        </w:rPr>
      </w:pPr>
    </w:p>
    <w:p w14:paraId="6A25BB97" w14:textId="77777777" w:rsidR="00EE23CC" w:rsidRDefault="00EE23CC" w:rsidP="00455DAC">
      <w:pPr>
        <w:spacing w:line="480" w:lineRule="auto"/>
        <w:rPr>
          <w:rFonts w:ascii="Times New Roman" w:hAnsi="Times New Roman" w:cs="Times New Roman"/>
        </w:rPr>
      </w:pPr>
    </w:p>
    <w:p w14:paraId="55970432" w14:textId="77777777" w:rsidR="005A7123" w:rsidRDefault="005A7123" w:rsidP="00A2078F">
      <w:pPr>
        <w:spacing w:line="480" w:lineRule="auto"/>
        <w:jc w:val="center"/>
        <w:rPr>
          <w:rFonts w:ascii="Times New Roman" w:hAnsi="Times New Roman" w:cs="Times New Roman"/>
        </w:rPr>
      </w:pPr>
    </w:p>
    <w:p w14:paraId="1D88D3F3" w14:textId="77777777" w:rsidR="005A7123" w:rsidRDefault="005A7123" w:rsidP="00A2078F">
      <w:pPr>
        <w:spacing w:line="480" w:lineRule="auto"/>
        <w:jc w:val="center"/>
        <w:rPr>
          <w:rFonts w:ascii="Times New Roman" w:hAnsi="Times New Roman" w:cs="Times New Roman"/>
        </w:rPr>
      </w:pPr>
    </w:p>
    <w:p w14:paraId="2537C654" w14:textId="77777777" w:rsidR="005A7123" w:rsidRDefault="005A7123" w:rsidP="00A2078F">
      <w:pPr>
        <w:spacing w:line="480" w:lineRule="auto"/>
        <w:jc w:val="center"/>
        <w:rPr>
          <w:rFonts w:ascii="Times New Roman" w:hAnsi="Times New Roman" w:cs="Times New Roman"/>
        </w:rPr>
      </w:pPr>
    </w:p>
    <w:p w14:paraId="67C04F11" w14:textId="77777777" w:rsidR="005A7123" w:rsidRDefault="005A7123" w:rsidP="00A2078F">
      <w:pPr>
        <w:spacing w:line="480" w:lineRule="auto"/>
        <w:jc w:val="center"/>
        <w:rPr>
          <w:rFonts w:ascii="Times New Roman" w:hAnsi="Times New Roman" w:cs="Times New Roman"/>
        </w:rPr>
      </w:pPr>
    </w:p>
    <w:p w14:paraId="57A6351D" w14:textId="77777777" w:rsidR="005A7123" w:rsidRDefault="005A7123" w:rsidP="00A2078F">
      <w:pPr>
        <w:spacing w:line="480" w:lineRule="auto"/>
        <w:jc w:val="center"/>
        <w:rPr>
          <w:rFonts w:ascii="Times New Roman" w:hAnsi="Times New Roman" w:cs="Times New Roman"/>
        </w:rPr>
      </w:pPr>
    </w:p>
    <w:p w14:paraId="1E506FA1" w14:textId="77777777" w:rsidR="005A7123" w:rsidRDefault="005A7123" w:rsidP="00A2078F">
      <w:pPr>
        <w:spacing w:line="480" w:lineRule="auto"/>
        <w:jc w:val="center"/>
        <w:rPr>
          <w:rFonts w:ascii="Times New Roman" w:hAnsi="Times New Roman" w:cs="Times New Roman"/>
        </w:rPr>
      </w:pPr>
    </w:p>
    <w:p w14:paraId="0ED74204" w14:textId="77777777" w:rsidR="005A7123" w:rsidRDefault="005A7123" w:rsidP="00A2078F">
      <w:pPr>
        <w:spacing w:line="480" w:lineRule="auto"/>
        <w:jc w:val="center"/>
        <w:rPr>
          <w:rFonts w:ascii="Times New Roman" w:hAnsi="Times New Roman" w:cs="Times New Roman"/>
        </w:rPr>
      </w:pPr>
    </w:p>
    <w:p w14:paraId="730C54B6" w14:textId="77777777" w:rsidR="005A7123" w:rsidRDefault="005A7123" w:rsidP="00A2078F">
      <w:pPr>
        <w:spacing w:line="480" w:lineRule="auto"/>
        <w:jc w:val="center"/>
        <w:rPr>
          <w:rFonts w:ascii="Times New Roman" w:hAnsi="Times New Roman" w:cs="Times New Roman"/>
        </w:rPr>
      </w:pPr>
    </w:p>
    <w:p w14:paraId="655FD2D0" w14:textId="77777777" w:rsidR="00D02039" w:rsidRDefault="00D02039" w:rsidP="00AA0786">
      <w:pPr>
        <w:pStyle w:val="NoSpacing"/>
        <w:jc w:val="center"/>
        <w:rPr>
          <w:rFonts w:ascii="Times New Roman" w:hAnsi="Times New Roman" w:cs="Times New Roman"/>
        </w:rPr>
      </w:pPr>
    </w:p>
    <w:p w14:paraId="28277278" w14:textId="77777777" w:rsidR="00D02039" w:rsidRDefault="00D02039" w:rsidP="00AA0786">
      <w:pPr>
        <w:pStyle w:val="NoSpacing"/>
        <w:jc w:val="center"/>
        <w:rPr>
          <w:rFonts w:ascii="Times New Roman" w:hAnsi="Times New Roman" w:cs="Times New Roman"/>
        </w:rPr>
      </w:pPr>
    </w:p>
    <w:p w14:paraId="3ACDB446" w14:textId="77777777" w:rsidR="0056000D" w:rsidRDefault="0056000D" w:rsidP="00AA0786">
      <w:pPr>
        <w:pStyle w:val="NoSpacing"/>
        <w:jc w:val="center"/>
        <w:rPr>
          <w:ins w:id="40" w:author="Pavlacic, Jeffrey M" w:date="2016-08-29T21:15:00Z"/>
          <w:rFonts w:ascii="Times New Roman" w:hAnsi="Times New Roman" w:cs="Times New Roman"/>
        </w:rPr>
      </w:pPr>
    </w:p>
    <w:p w14:paraId="0089BA73" w14:textId="77777777" w:rsidR="0056000D" w:rsidRDefault="0056000D" w:rsidP="00AA0786">
      <w:pPr>
        <w:pStyle w:val="NoSpacing"/>
        <w:jc w:val="center"/>
        <w:rPr>
          <w:ins w:id="41" w:author="Pavlacic, Jeffrey M" w:date="2016-08-29T21:15:00Z"/>
          <w:rFonts w:ascii="Times New Roman" w:hAnsi="Times New Roman" w:cs="Times New Roman"/>
        </w:rPr>
      </w:pPr>
    </w:p>
    <w:p w14:paraId="3EC27929" w14:textId="77777777" w:rsidR="0056000D" w:rsidRDefault="0056000D" w:rsidP="00AA0786">
      <w:pPr>
        <w:pStyle w:val="NoSpacing"/>
        <w:jc w:val="center"/>
        <w:rPr>
          <w:ins w:id="42" w:author="Pavlacic, Jeffrey M" w:date="2016-08-29T21:15:00Z"/>
          <w:rFonts w:ascii="Times New Roman" w:hAnsi="Times New Roman" w:cs="Times New Roman"/>
        </w:rPr>
      </w:pPr>
    </w:p>
    <w:p w14:paraId="45AEFA41" w14:textId="77777777" w:rsidR="0056000D" w:rsidRDefault="0056000D" w:rsidP="00AA0786">
      <w:pPr>
        <w:pStyle w:val="NoSpacing"/>
        <w:jc w:val="center"/>
        <w:rPr>
          <w:ins w:id="43" w:author="Pavlacic, Jeffrey M" w:date="2016-08-29T21:15:00Z"/>
          <w:rFonts w:ascii="Times New Roman" w:hAnsi="Times New Roman" w:cs="Times New Roman"/>
        </w:rPr>
      </w:pPr>
    </w:p>
    <w:p w14:paraId="64C3652E" w14:textId="77777777" w:rsidR="0056000D" w:rsidRDefault="0056000D" w:rsidP="00AA0786">
      <w:pPr>
        <w:pStyle w:val="NoSpacing"/>
        <w:jc w:val="center"/>
        <w:rPr>
          <w:ins w:id="44" w:author="Pavlacic, Jeffrey M" w:date="2016-08-29T21:15:00Z"/>
          <w:rFonts w:ascii="Times New Roman" w:hAnsi="Times New Roman" w:cs="Times New Roman"/>
        </w:rPr>
      </w:pPr>
    </w:p>
    <w:p w14:paraId="370D802F" w14:textId="77777777" w:rsidR="0056000D" w:rsidRDefault="0056000D" w:rsidP="00AA0786">
      <w:pPr>
        <w:pStyle w:val="NoSpacing"/>
        <w:jc w:val="center"/>
        <w:rPr>
          <w:ins w:id="45" w:author="Pavlacic, Jeffrey M" w:date="2016-08-29T21:15:00Z"/>
          <w:rFonts w:ascii="Times New Roman" w:hAnsi="Times New Roman" w:cs="Times New Roman"/>
        </w:rPr>
      </w:pPr>
    </w:p>
    <w:p w14:paraId="1BFB6930" w14:textId="77777777" w:rsidR="0056000D" w:rsidRDefault="0056000D" w:rsidP="00AA0786">
      <w:pPr>
        <w:pStyle w:val="NoSpacing"/>
        <w:jc w:val="center"/>
        <w:rPr>
          <w:ins w:id="46" w:author="Pavlacic, Jeffrey M" w:date="2016-08-29T21:15:00Z"/>
          <w:rFonts w:ascii="Times New Roman" w:hAnsi="Times New Roman" w:cs="Times New Roman"/>
        </w:rPr>
      </w:pPr>
    </w:p>
    <w:p w14:paraId="16FF0F50" w14:textId="77777777" w:rsidR="0056000D" w:rsidRDefault="0056000D" w:rsidP="00AA0786">
      <w:pPr>
        <w:pStyle w:val="NoSpacing"/>
        <w:jc w:val="center"/>
        <w:rPr>
          <w:ins w:id="47" w:author="Pavlacic, Jeffrey M" w:date="2016-08-29T21:15:00Z"/>
          <w:rFonts w:ascii="Times New Roman" w:hAnsi="Times New Roman" w:cs="Times New Roman"/>
        </w:rPr>
      </w:pPr>
    </w:p>
    <w:p w14:paraId="51FB1E5E" w14:textId="77777777" w:rsidR="0056000D" w:rsidRDefault="0056000D" w:rsidP="00AA0786">
      <w:pPr>
        <w:pStyle w:val="NoSpacing"/>
        <w:jc w:val="center"/>
        <w:rPr>
          <w:ins w:id="48" w:author="Pavlacic, Jeffrey M" w:date="2016-08-29T21:15:00Z"/>
          <w:rFonts w:ascii="Times New Roman" w:hAnsi="Times New Roman" w:cs="Times New Roman"/>
        </w:rPr>
      </w:pPr>
    </w:p>
    <w:p w14:paraId="29C8DFBB" w14:textId="77777777" w:rsidR="0056000D" w:rsidRDefault="0056000D" w:rsidP="00AA0786">
      <w:pPr>
        <w:pStyle w:val="NoSpacing"/>
        <w:jc w:val="center"/>
        <w:rPr>
          <w:ins w:id="49" w:author="Pavlacic, Jeffrey M" w:date="2016-08-29T21:15:00Z"/>
          <w:rFonts w:ascii="Times New Roman" w:hAnsi="Times New Roman" w:cs="Times New Roman"/>
        </w:rPr>
      </w:pPr>
    </w:p>
    <w:p w14:paraId="1A3BCBC6" w14:textId="77777777" w:rsidR="0056000D" w:rsidRDefault="0056000D" w:rsidP="00AA0786">
      <w:pPr>
        <w:pStyle w:val="NoSpacing"/>
        <w:jc w:val="center"/>
        <w:rPr>
          <w:ins w:id="50" w:author="Pavlacic, Jeffrey M" w:date="2016-08-29T21:15:00Z"/>
          <w:rFonts w:ascii="Times New Roman" w:hAnsi="Times New Roman" w:cs="Times New Roman"/>
        </w:rPr>
      </w:pPr>
    </w:p>
    <w:p w14:paraId="03051F4F" w14:textId="77777777" w:rsidR="0056000D" w:rsidRDefault="0056000D" w:rsidP="00AA0786">
      <w:pPr>
        <w:pStyle w:val="NoSpacing"/>
        <w:jc w:val="center"/>
        <w:rPr>
          <w:ins w:id="51" w:author="Pavlacic, Jeffrey M" w:date="2016-08-29T21:15:00Z"/>
          <w:rFonts w:ascii="Times New Roman" w:hAnsi="Times New Roman" w:cs="Times New Roman"/>
        </w:rPr>
      </w:pPr>
    </w:p>
    <w:p w14:paraId="768ECBE6" w14:textId="77777777" w:rsidR="0056000D" w:rsidRDefault="0056000D" w:rsidP="00AA0786">
      <w:pPr>
        <w:pStyle w:val="NoSpacing"/>
        <w:jc w:val="center"/>
        <w:rPr>
          <w:ins w:id="52" w:author="Pavlacic, Jeffrey M" w:date="2016-08-29T21:15:00Z"/>
          <w:rFonts w:ascii="Times New Roman" w:hAnsi="Times New Roman" w:cs="Times New Roman"/>
        </w:rPr>
      </w:pPr>
    </w:p>
    <w:p w14:paraId="5F312B38" w14:textId="77777777" w:rsidR="0056000D" w:rsidRDefault="0056000D" w:rsidP="00AA0786">
      <w:pPr>
        <w:pStyle w:val="NoSpacing"/>
        <w:jc w:val="center"/>
        <w:rPr>
          <w:ins w:id="53" w:author="Pavlacic, Jeffrey M" w:date="2016-08-29T21:15:00Z"/>
          <w:rFonts w:ascii="Times New Roman" w:hAnsi="Times New Roman" w:cs="Times New Roman"/>
        </w:rPr>
      </w:pPr>
    </w:p>
    <w:p w14:paraId="7C53ED10" w14:textId="77777777" w:rsidR="0056000D" w:rsidRDefault="0056000D" w:rsidP="00AA0786">
      <w:pPr>
        <w:pStyle w:val="NoSpacing"/>
        <w:jc w:val="center"/>
        <w:rPr>
          <w:ins w:id="54" w:author="Pavlacic, Jeffrey M" w:date="2016-08-29T21:15:00Z"/>
          <w:rFonts w:ascii="Times New Roman" w:hAnsi="Times New Roman" w:cs="Times New Roman"/>
        </w:rPr>
      </w:pPr>
    </w:p>
    <w:p w14:paraId="3ABA8A54" w14:textId="77777777" w:rsidR="0056000D" w:rsidRDefault="0056000D" w:rsidP="00AA0786">
      <w:pPr>
        <w:pStyle w:val="NoSpacing"/>
        <w:jc w:val="center"/>
        <w:rPr>
          <w:ins w:id="55" w:author="Pavlacic, Jeffrey M" w:date="2016-08-29T21:15:00Z"/>
          <w:rFonts w:ascii="Times New Roman" w:hAnsi="Times New Roman" w:cs="Times New Roman"/>
        </w:rPr>
      </w:pPr>
    </w:p>
    <w:p w14:paraId="21599AC0" w14:textId="77777777" w:rsidR="0056000D" w:rsidRDefault="0056000D" w:rsidP="00AA0786">
      <w:pPr>
        <w:pStyle w:val="NoSpacing"/>
        <w:jc w:val="center"/>
        <w:rPr>
          <w:ins w:id="56" w:author="Pavlacic, Jeffrey M" w:date="2016-08-29T21:15:00Z"/>
          <w:rFonts w:ascii="Times New Roman" w:hAnsi="Times New Roman" w:cs="Times New Roman"/>
        </w:rPr>
      </w:pPr>
    </w:p>
    <w:p w14:paraId="05927040" w14:textId="77777777" w:rsidR="0056000D" w:rsidRDefault="0056000D" w:rsidP="00AA0786">
      <w:pPr>
        <w:pStyle w:val="NoSpacing"/>
        <w:jc w:val="center"/>
        <w:rPr>
          <w:ins w:id="57" w:author="Pavlacic, Jeffrey M" w:date="2016-08-29T21:15:00Z"/>
          <w:rFonts w:ascii="Times New Roman" w:hAnsi="Times New Roman" w:cs="Times New Roman"/>
        </w:rPr>
      </w:pPr>
    </w:p>
    <w:p w14:paraId="5DE8F913" w14:textId="77777777" w:rsidR="0056000D" w:rsidRDefault="0056000D" w:rsidP="00AA0786">
      <w:pPr>
        <w:pStyle w:val="NoSpacing"/>
        <w:jc w:val="center"/>
        <w:rPr>
          <w:ins w:id="58" w:author="Pavlacic, Jeffrey M" w:date="2016-08-29T21:15:00Z"/>
          <w:rFonts w:ascii="Times New Roman" w:hAnsi="Times New Roman" w:cs="Times New Roman"/>
        </w:rPr>
      </w:pPr>
    </w:p>
    <w:p w14:paraId="4DA84616" w14:textId="77777777" w:rsidR="0056000D" w:rsidRDefault="0056000D" w:rsidP="00AA0786">
      <w:pPr>
        <w:pStyle w:val="NoSpacing"/>
        <w:jc w:val="center"/>
        <w:rPr>
          <w:ins w:id="59" w:author="Pavlacic, Jeffrey M" w:date="2016-08-29T21:15:00Z"/>
          <w:rFonts w:ascii="Times New Roman" w:hAnsi="Times New Roman" w:cs="Times New Roman"/>
        </w:rPr>
      </w:pPr>
    </w:p>
    <w:p w14:paraId="4B95A151" w14:textId="77777777" w:rsidR="0056000D" w:rsidRDefault="0056000D" w:rsidP="00AA0786">
      <w:pPr>
        <w:pStyle w:val="NoSpacing"/>
        <w:jc w:val="center"/>
        <w:rPr>
          <w:ins w:id="60" w:author="Pavlacic, Jeffrey M" w:date="2016-08-29T21:15:00Z"/>
          <w:rFonts w:ascii="Times New Roman" w:hAnsi="Times New Roman" w:cs="Times New Roman"/>
        </w:rPr>
      </w:pPr>
    </w:p>
    <w:p w14:paraId="465A8CC6" w14:textId="77777777" w:rsidR="0056000D" w:rsidRDefault="0056000D" w:rsidP="00AA0786">
      <w:pPr>
        <w:pStyle w:val="NoSpacing"/>
        <w:jc w:val="center"/>
        <w:rPr>
          <w:ins w:id="61" w:author="Pavlacic, Jeffrey M" w:date="2016-08-29T21:15:00Z"/>
          <w:rFonts w:ascii="Times New Roman" w:hAnsi="Times New Roman" w:cs="Times New Roman"/>
        </w:rPr>
      </w:pPr>
    </w:p>
    <w:p w14:paraId="6FD51020" w14:textId="207FDE86" w:rsidR="00EE23CC" w:rsidRPr="006C29ED" w:rsidRDefault="00EE23CC" w:rsidP="00AA0786">
      <w:pPr>
        <w:pStyle w:val="NoSpacing"/>
        <w:jc w:val="center"/>
        <w:rPr>
          <w:rFonts w:ascii="Times New Roman" w:hAnsi="Times New Roman" w:cs="Times New Roman"/>
        </w:rPr>
      </w:pPr>
      <w:r w:rsidRPr="006C29ED">
        <w:rPr>
          <w:rFonts w:ascii="Times New Roman" w:hAnsi="Times New Roman" w:cs="Times New Roman"/>
        </w:rPr>
        <w:t>References</w:t>
      </w:r>
    </w:p>
    <w:p w14:paraId="11B9B4B7" w14:textId="77777777" w:rsidR="006C29ED" w:rsidRDefault="006C29ED" w:rsidP="006C29ED">
      <w:pPr>
        <w:pStyle w:val="NoSpacing"/>
        <w:rPr>
          <w:rFonts w:ascii="Times New Roman" w:hAnsi="Times New Roman" w:cs="Times New Roman"/>
        </w:rPr>
      </w:pPr>
    </w:p>
    <w:p w14:paraId="1C5688AE" w14:textId="77777777" w:rsidR="006C29ED" w:rsidRDefault="00A87F57" w:rsidP="006C29ED">
      <w:pPr>
        <w:pStyle w:val="NoSpacing"/>
        <w:rPr>
          <w:rFonts w:ascii="Times New Roman" w:hAnsi="Times New Roman" w:cs="Times New Roman"/>
        </w:rPr>
      </w:pPr>
      <w:r w:rsidRPr="006C29ED">
        <w:rPr>
          <w:rFonts w:ascii="Times New Roman" w:hAnsi="Times New Roman" w:cs="Times New Roman"/>
        </w:rPr>
        <w:t xml:space="preserve">Crespo, M. &amp; Mar Gomez, M. (2016). Diagnostic concordance of DSM-IV and DSM-5 </w:t>
      </w:r>
    </w:p>
    <w:p w14:paraId="554D1859" w14:textId="77777777" w:rsidR="006C29ED" w:rsidRDefault="006C29ED" w:rsidP="006C29ED">
      <w:pPr>
        <w:pStyle w:val="NoSpacing"/>
        <w:rPr>
          <w:rFonts w:ascii="Times New Roman" w:hAnsi="Times New Roman" w:cs="Times New Roman"/>
        </w:rPr>
      </w:pPr>
    </w:p>
    <w:p w14:paraId="061C85D9" w14:textId="3EC63787" w:rsidR="00A87F57" w:rsidRPr="006C29ED" w:rsidRDefault="00A87F57" w:rsidP="006C29ED">
      <w:pPr>
        <w:pStyle w:val="NoSpacing"/>
        <w:ind w:firstLine="720"/>
        <w:rPr>
          <w:rFonts w:ascii="Times New Roman" w:hAnsi="Times New Roman" w:cs="Times New Roman"/>
        </w:rPr>
      </w:pPr>
      <w:r w:rsidRPr="006C29ED">
        <w:rPr>
          <w:rFonts w:ascii="Times New Roman" w:hAnsi="Times New Roman" w:cs="Times New Roman"/>
        </w:rPr>
        <w:t xml:space="preserve">Posttraumatic Stress Disorder (PTSD) in a clinical sample. </w:t>
      </w:r>
      <w:r w:rsidRPr="006C29ED">
        <w:rPr>
          <w:rFonts w:ascii="Times New Roman" w:hAnsi="Times New Roman" w:cs="Times New Roman"/>
          <w:i/>
        </w:rPr>
        <w:t>Psicothema, 28</w:t>
      </w:r>
      <w:r w:rsidRPr="006C29ED">
        <w:rPr>
          <w:rFonts w:ascii="Times New Roman" w:hAnsi="Times New Roman" w:cs="Times New Roman"/>
        </w:rPr>
        <w:t xml:space="preserve">(2). 161-166 </w:t>
      </w:r>
    </w:p>
    <w:p w14:paraId="09ABF42A" w14:textId="77777777" w:rsidR="006C29ED" w:rsidRDefault="006C29ED" w:rsidP="006C29ED">
      <w:pPr>
        <w:pStyle w:val="NoSpacing"/>
        <w:rPr>
          <w:rFonts w:ascii="Times New Roman" w:hAnsi="Times New Roman" w:cs="Times New Roman"/>
        </w:rPr>
      </w:pPr>
    </w:p>
    <w:p w14:paraId="24C29CF7" w14:textId="77777777" w:rsidR="006C29ED" w:rsidRDefault="0048535D" w:rsidP="006C29ED">
      <w:pPr>
        <w:pStyle w:val="NoSpacing"/>
        <w:rPr>
          <w:rFonts w:ascii="Times New Roman" w:hAnsi="Times New Roman" w:cs="Times New Roman"/>
        </w:rPr>
      </w:pPr>
      <w:r w:rsidRPr="006C29ED">
        <w:rPr>
          <w:rFonts w:ascii="Times New Roman" w:hAnsi="Times New Roman" w:cs="Times New Roman"/>
        </w:rPr>
        <w:t xml:space="preserve">Di Blasio, P., Camisasca, E., Caravita, S., Carla, S., Ionio, C., Milani, L, &amp; Valtolina, G. (2015). </w:t>
      </w:r>
    </w:p>
    <w:p w14:paraId="4FE144E7" w14:textId="77777777" w:rsidR="006C29ED" w:rsidRDefault="006C29ED" w:rsidP="006C29ED">
      <w:pPr>
        <w:pStyle w:val="NoSpacing"/>
        <w:rPr>
          <w:rFonts w:ascii="Times New Roman" w:hAnsi="Times New Roman" w:cs="Times New Roman"/>
        </w:rPr>
      </w:pPr>
    </w:p>
    <w:p w14:paraId="101D29AA" w14:textId="77777777" w:rsidR="006C29ED" w:rsidRDefault="0048535D" w:rsidP="006C29ED">
      <w:pPr>
        <w:pStyle w:val="NoSpacing"/>
        <w:ind w:firstLine="720"/>
        <w:rPr>
          <w:rFonts w:ascii="Times New Roman" w:hAnsi="Times New Roman" w:cs="Times New Roman"/>
        </w:rPr>
      </w:pPr>
      <w:r w:rsidRPr="006C29ED">
        <w:rPr>
          <w:rFonts w:ascii="Times New Roman" w:hAnsi="Times New Roman" w:cs="Times New Roman"/>
        </w:rPr>
        <w:t xml:space="preserve">The effects of expressive writing on postpartum depression and posttraumatic stress </w:t>
      </w:r>
    </w:p>
    <w:p w14:paraId="66148D41" w14:textId="77777777" w:rsidR="006C29ED" w:rsidRDefault="006C29ED" w:rsidP="006C29ED">
      <w:pPr>
        <w:pStyle w:val="NoSpacing"/>
        <w:ind w:firstLine="720"/>
        <w:rPr>
          <w:rFonts w:ascii="Times New Roman" w:hAnsi="Times New Roman" w:cs="Times New Roman"/>
        </w:rPr>
      </w:pPr>
    </w:p>
    <w:p w14:paraId="2782ADBD" w14:textId="49D406C5" w:rsidR="0048535D" w:rsidRPr="006C29ED" w:rsidRDefault="0048535D" w:rsidP="006C29ED">
      <w:pPr>
        <w:pStyle w:val="NoSpacing"/>
        <w:ind w:firstLine="720"/>
        <w:rPr>
          <w:rFonts w:ascii="Times New Roman" w:hAnsi="Times New Roman" w:cs="Times New Roman"/>
        </w:rPr>
      </w:pPr>
      <w:r w:rsidRPr="006C29ED">
        <w:rPr>
          <w:rFonts w:ascii="Times New Roman" w:hAnsi="Times New Roman" w:cs="Times New Roman"/>
        </w:rPr>
        <w:t xml:space="preserve">symptoms. </w:t>
      </w:r>
      <w:r w:rsidRPr="006C29ED">
        <w:rPr>
          <w:rFonts w:ascii="Times New Roman" w:hAnsi="Times New Roman" w:cs="Times New Roman"/>
          <w:i/>
        </w:rPr>
        <w:t>Psychological Reports, 117</w:t>
      </w:r>
      <w:r w:rsidRPr="006C29ED">
        <w:rPr>
          <w:rFonts w:ascii="Times New Roman" w:hAnsi="Times New Roman" w:cs="Times New Roman"/>
        </w:rPr>
        <w:t xml:space="preserve">(3). 856-882. </w:t>
      </w:r>
    </w:p>
    <w:p w14:paraId="3D7BE0B6" w14:textId="77777777" w:rsidR="006C29ED" w:rsidRDefault="006C29ED" w:rsidP="006C29ED">
      <w:pPr>
        <w:pStyle w:val="NoSpacing"/>
        <w:rPr>
          <w:rStyle w:val="Strong"/>
          <w:rFonts w:ascii="Times New Roman" w:eastAsia="Times New Roman" w:hAnsi="Times New Roman" w:cs="Times New Roman"/>
          <w:b w:val="0"/>
          <w:iCs/>
        </w:rPr>
      </w:pPr>
    </w:p>
    <w:p w14:paraId="7E4EBAE9" w14:textId="178CDAFC" w:rsidR="006C29ED" w:rsidRPr="006C29ED" w:rsidRDefault="006C29ED" w:rsidP="006C29ED">
      <w:pPr>
        <w:pStyle w:val="NoSpacing"/>
        <w:rPr>
          <w:rFonts w:ascii="Times New Roman" w:hAnsi="Times New Roman" w:cs="Times New Roman"/>
        </w:rPr>
      </w:pPr>
      <w:r w:rsidRPr="006C29ED">
        <w:rPr>
          <w:rStyle w:val="Strong"/>
          <w:rFonts w:ascii="Times New Roman" w:eastAsia="Times New Roman" w:hAnsi="Times New Roman" w:cs="Times New Roman"/>
          <w:b w:val="0"/>
          <w:iCs/>
        </w:rPr>
        <w:t>Frankl</w:t>
      </w:r>
      <w:r w:rsidRPr="006C29ED">
        <w:rPr>
          <w:rStyle w:val="Emphasis"/>
          <w:rFonts w:ascii="Times New Roman" w:eastAsia="Times New Roman" w:hAnsi="Times New Roman" w:cs="Times New Roman"/>
        </w:rPr>
        <w:t>, V. E. (</w:t>
      </w:r>
      <w:r w:rsidRPr="006C29ED">
        <w:rPr>
          <w:rStyle w:val="Strong"/>
          <w:rFonts w:ascii="Times New Roman" w:eastAsia="Times New Roman" w:hAnsi="Times New Roman" w:cs="Times New Roman"/>
          <w:b w:val="0"/>
          <w:iCs/>
        </w:rPr>
        <w:t>1984</w:t>
      </w:r>
      <w:r w:rsidRPr="006C29ED">
        <w:rPr>
          <w:rStyle w:val="Emphasis"/>
          <w:rFonts w:ascii="Times New Roman" w:eastAsia="Times New Roman" w:hAnsi="Times New Roman" w:cs="Times New Roman"/>
        </w:rPr>
        <w:t xml:space="preserve">). Man's search for meaning (3rd ed.). </w:t>
      </w:r>
      <w:r w:rsidRPr="006C29ED">
        <w:rPr>
          <w:rStyle w:val="Emphasis"/>
          <w:rFonts w:ascii="Times New Roman" w:eastAsia="Times New Roman" w:hAnsi="Times New Roman" w:cs="Times New Roman"/>
          <w:i w:val="0"/>
        </w:rPr>
        <w:t>New York: Simon &amp; Schuster</w:t>
      </w:r>
      <w:r w:rsidRPr="006C29ED">
        <w:rPr>
          <w:rStyle w:val="Emphasis"/>
          <w:rFonts w:ascii="Times New Roman" w:eastAsia="Times New Roman" w:hAnsi="Times New Roman" w:cs="Times New Roman"/>
        </w:rPr>
        <w:t>.</w:t>
      </w:r>
    </w:p>
    <w:p w14:paraId="546887BF" w14:textId="77777777" w:rsidR="006C29ED" w:rsidRDefault="006C29ED" w:rsidP="006C29ED">
      <w:pPr>
        <w:pStyle w:val="NoSpacing"/>
        <w:rPr>
          <w:rFonts w:ascii="Times New Roman" w:hAnsi="Times New Roman" w:cs="Times New Roman"/>
        </w:rPr>
      </w:pPr>
    </w:p>
    <w:p w14:paraId="492C9E3A" w14:textId="77777777" w:rsidR="006C29ED" w:rsidRDefault="00B07D60" w:rsidP="006C29ED">
      <w:pPr>
        <w:pStyle w:val="NoSpacing"/>
        <w:rPr>
          <w:rFonts w:ascii="Times New Roman" w:hAnsi="Times New Roman" w:cs="Times New Roman"/>
        </w:rPr>
      </w:pPr>
      <w:r w:rsidRPr="006C29ED">
        <w:rPr>
          <w:rFonts w:ascii="Times New Roman" w:hAnsi="Times New Roman" w:cs="Times New Roman"/>
        </w:rPr>
        <w:t xml:space="preserve">Lancaster, S. L., Klein, K. P., &amp; Heifner, A. The validity of self-reported growth after expressive </w:t>
      </w:r>
    </w:p>
    <w:p w14:paraId="6A1EB879" w14:textId="77777777" w:rsidR="006C29ED" w:rsidRDefault="006C29ED" w:rsidP="006C29ED">
      <w:pPr>
        <w:pStyle w:val="NoSpacing"/>
        <w:rPr>
          <w:rFonts w:ascii="Times New Roman" w:hAnsi="Times New Roman" w:cs="Times New Roman"/>
        </w:rPr>
      </w:pPr>
    </w:p>
    <w:p w14:paraId="1EB599AF" w14:textId="4FBEE9DE" w:rsidR="00B07D60" w:rsidRPr="006C29ED" w:rsidRDefault="00B07D60" w:rsidP="006C29ED">
      <w:pPr>
        <w:pStyle w:val="NoSpacing"/>
        <w:ind w:firstLine="720"/>
        <w:rPr>
          <w:rFonts w:ascii="Times New Roman" w:hAnsi="Times New Roman" w:cs="Times New Roman"/>
        </w:rPr>
      </w:pPr>
      <w:r w:rsidRPr="006C29ED">
        <w:rPr>
          <w:rFonts w:ascii="Times New Roman" w:hAnsi="Times New Roman" w:cs="Times New Roman"/>
        </w:rPr>
        <w:t xml:space="preserve">writing. </w:t>
      </w:r>
      <w:r w:rsidRPr="006C29ED">
        <w:rPr>
          <w:rFonts w:ascii="Times New Roman" w:hAnsi="Times New Roman" w:cs="Times New Roman"/>
          <w:i/>
        </w:rPr>
        <w:t>Traumatology, 21</w:t>
      </w:r>
      <w:r w:rsidRPr="006C29ED">
        <w:rPr>
          <w:rFonts w:ascii="Times New Roman" w:hAnsi="Times New Roman" w:cs="Times New Roman"/>
        </w:rPr>
        <w:t xml:space="preserve">(4). 293-298. </w:t>
      </w:r>
    </w:p>
    <w:p w14:paraId="3797D718" w14:textId="77777777" w:rsidR="006C29ED" w:rsidRDefault="006C29ED" w:rsidP="006C29ED">
      <w:pPr>
        <w:pStyle w:val="NoSpacing"/>
        <w:rPr>
          <w:rFonts w:ascii="Times New Roman" w:hAnsi="Times New Roman" w:cs="Times New Roman"/>
        </w:rPr>
      </w:pPr>
    </w:p>
    <w:p w14:paraId="57238517" w14:textId="77777777" w:rsidR="006C29ED" w:rsidRDefault="0048535D" w:rsidP="006C29ED">
      <w:pPr>
        <w:pStyle w:val="NoSpacing"/>
        <w:rPr>
          <w:rFonts w:ascii="Times New Roman" w:hAnsi="Times New Roman" w:cs="Times New Roman"/>
        </w:rPr>
      </w:pPr>
      <w:r w:rsidRPr="006C29ED">
        <w:rPr>
          <w:rFonts w:ascii="Times New Roman" w:hAnsi="Times New Roman" w:cs="Times New Roman"/>
        </w:rPr>
        <w:t xml:space="preserve">Lepore, S. J., Revenson, T. A., Roberts, K. J., Pranikoff, J. R., &amp; Davey, A. Randomised </w:t>
      </w:r>
    </w:p>
    <w:p w14:paraId="3BDD8782" w14:textId="77777777" w:rsidR="006C29ED" w:rsidRDefault="006C29ED" w:rsidP="006C29ED">
      <w:pPr>
        <w:pStyle w:val="NoSpacing"/>
        <w:rPr>
          <w:rFonts w:ascii="Times New Roman" w:hAnsi="Times New Roman" w:cs="Times New Roman"/>
        </w:rPr>
      </w:pPr>
    </w:p>
    <w:p w14:paraId="3CA4507B" w14:textId="77777777" w:rsidR="006C29ED" w:rsidRDefault="0048535D" w:rsidP="006C29ED">
      <w:pPr>
        <w:pStyle w:val="NoSpacing"/>
        <w:ind w:firstLine="720"/>
        <w:rPr>
          <w:rFonts w:ascii="Times New Roman" w:hAnsi="Times New Roman" w:cs="Times New Roman"/>
        </w:rPr>
      </w:pPr>
      <w:r w:rsidRPr="006C29ED">
        <w:rPr>
          <w:rFonts w:ascii="Times New Roman" w:hAnsi="Times New Roman" w:cs="Times New Roman"/>
        </w:rPr>
        <w:t xml:space="preserve">controlled trial of expressive writing and quality of life in men and women treated for </w:t>
      </w:r>
    </w:p>
    <w:p w14:paraId="36497DF7" w14:textId="77777777" w:rsidR="006C29ED" w:rsidRDefault="006C29ED" w:rsidP="006C29ED">
      <w:pPr>
        <w:pStyle w:val="NoSpacing"/>
        <w:ind w:firstLine="720"/>
        <w:rPr>
          <w:rFonts w:ascii="Times New Roman" w:hAnsi="Times New Roman" w:cs="Times New Roman"/>
        </w:rPr>
      </w:pPr>
    </w:p>
    <w:p w14:paraId="318B9799" w14:textId="06B058C0" w:rsidR="0048535D" w:rsidRPr="006C29ED" w:rsidRDefault="0048535D" w:rsidP="006C29ED">
      <w:pPr>
        <w:pStyle w:val="NoSpacing"/>
        <w:ind w:firstLine="720"/>
        <w:rPr>
          <w:rFonts w:ascii="Times New Roman" w:hAnsi="Times New Roman" w:cs="Times New Roman"/>
        </w:rPr>
      </w:pPr>
      <w:r w:rsidRPr="006C29ED">
        <w:rPr>
          <w:rFonts w:ascii="Times New Roman" w:hAnsi="Times New Roman" w:cs="Times New Roman"/>
        </w:rPr>
        <w:t xml:space="preserve">colon or rectal cancer. </w:t>
      </w:r>
      <w:r w:rsidRPr="006C29ED">
        <w:rPr>
          <w:rFonts w:ascii="Times New Roman" w:hAnsi="Times New Roman" w:cs="Times New Roman"/>
          <w:i/>
        </w:rPr>
        <w:t>Psychology &amp; Health, 30</w:t>
      </w:r>
      <w:r w:rsidRPr="006C29ED">
        <w:rPr>
          <w:rFonts w:ascii="Times New Roman" w:hAnsi="Times New Roman" w:cs="Times New Roman"/>
        </w:rPr>
        <w:t xml:space="preserve">(3). 284-300. </w:t>
      </w:r>
    </w:p>
    <w:p w14:paraId="3C7239C2" w14:textId="77777777" w:rsidR="006C29ED" w:rsidRDefault="006C29ED" w:rsidP="006C29ED">
      <w:pPr>
        <w:pStyle w:val="NoSpacing"/>
        <w:rPr>
          <w:rFonts w:ascii="Times New Roman" w:hAnsi="Times New Roman" w:cs="Times New Roman"/>
        </w:rPr>
      </w:pPr>
    </w:p>
    <w:p w14:paraId="051E96D4" w14:textId="77777777" w:rsidR="006C29ED" w:rsidRDefault="00B07D60" w:rsidP="006C29ED">
      <w:pPr>
        <w:pStyle w:val="NoSpacing"/>
        <w:rPr>
          <w:rFonts w:ascii="Times New Roman" w:hAnsi="Times New Roman" w:cs="Times New Roman"/>
        </w:rPr>
      </w:pPr>
      <w:r w:rsidRPr="006C29ED">
        <w:rPr>
          <w:rFonts w:ascii="Times New Roman" w:hAnsi="Times New Roman" w:cs="Times New Roman"/>
        </w:rPr>
        <w:t xml:space="preserve">Lu, Q., Zheng, D., Young, L., Kagawa-Singer, M., &amp; Loh A. A pilot study of expressive writing </w:t>
      </w:r>
    </w:p>
    <w:p w14:paraId="19E719C8" w14:textId="77777777" w:rsidR="006C29ED" w:rsidRDefault="006C29ED" w:rsidP="006C29ED">
      <w:pPr>
        <w:pStyle w:val="NoSpacing"/>
        <w:rPr>
          <w:rFonts w:ascii="Times New Roman" w:hAnsi="Times New Roman" w:cs="Times New Roman"/>
        </w:rPr>
      </w:pPr>
    </w:p>
    <w:p w14:paraId="1DEA1C3E" w14:textId="018D0435" w:rsidR="00B07D60" w:rsidRPr="006C29ED" w:rsidRDefault="00B07D60" w:rsidP="006C29ED">
      <w:pPr>
        <w:pStyle w:val="NoSpacing"/>
        <w:ind w:firstLine="720"/>
        <w:rPr>
          <w:rFonts w:ascii="Times New Roman" w:hAnsi="Times New Roman" w:cs="Times New Roman"/>
        </w:rPr>
      </w:pPr>
      <w:r w:rsidRPr="006C29ED">
        <w:rPr>
          <w:rFonts w:ascii="Times New Roman" w:hAnsi="Times New Roman" w:cs="Times New Roman"/>
        </w:rPr>
        <w:t xml:space="preserve">among Chinese-speaking breast cancer survivors. </w:t>
      </w:r>
      <w:r w:rsidRPr="006C29ED">
        <w:rPr>
          <w:rFonts w:ascii="Times New Roman" w:hAnsi="Times New Roman" w:cs="Times New Roman"/>
          <w:i/>
        </w:rPr>
        <w:t>Health Psychology, 31</w:t>
      </w:r>
      <w:r w:rsidRPr="006C29ED">
        <w:rPr>
          <w:rFonts w:ascii="Times New Roman" w:hAnsi="Times New Roman" w:cs="Times New Roman"/>
        </w:rPr>
        <w:t xml:space="preserve">(5). 548-551. </w:t>
      </w:r>
    </w:p>
    <w:p w14:paraId="51D4CDCC" w14:textId="77777777" w:rsidR="006C29ED" w:rsidRDefault="006C29ED" w:rsidP="006C29ED">
      <w:pPr>
        <w:pStyle w:val="NoSpacing"/>
        <w:rPr>
          <w:rFonts w:ascii="Times New Roman" w:hAnsi="Times New Roman" w:cs="Times New Roman"/>
        </w:rPr>
      </w:pPr>
    </w:p>
    <w:p w14:paraId="6BE7DCAB" w14:textId="77777777" w:rsidR="006C29ED" w:rsidRDefault="006C29ED" w:rsidP="006C29ED">
      <w:pPr>
        <w:pStyle w:val="NoSpacing"/>
        <w:rPr>
          <w:rFonts w:ascii="Times New Roman" w:hAnsi="Times New Roman" w:cs="Times New Roman"/>
        </w:rPr>
      </w:pPr>
      <w:r w:rsidRPr="006C29ED">
        <w:rPr>
          <w:rFonts w:ascii="Times New Roman" w:hAnsi="Times New Roman" w:cs="Times New Roman"/>
        </w:rPr>
        <w:t xml:space="preserve">Pennebaker, J.W. &amp; Graybeal, A. (2001). Patterns of natural language use: disclosure, </w:t>
      </w:r>
    </w:p>
    <w:p w14:paraId="39D871D6" w14:textId="77777777" w:rsidR="006C29ED" w:rsidRDefault="006C29ED" w:rsidP="006C29ED">
      <w:pPr>
        <w:pStyle w:val="NoSpacing"/>
        <w:rPr>
          <w:rFonts w:ascii="Times New Roman" w:hAnsi="Times New Roman" w:cs="Times New Roman"/>
        </w:rPr>
      </w:pPr>
    </w:p>
    <w:p w14:paraId="3F93E2A1" w14:textId="77777777" w:rsidR="006C29ED" w:rsidRDefault="006C29ED" w:rsidP="006C29ED">
      <w:pPr>
        <w:pStyle w:val="NoSpacing"/>
        <w:ind w:firstLine="720"/>
        <w:rPr>
          <w:rFonts w:ascii="Times New Roman" w:hAnsi="Times New Roman" w:cs="Times New Roman"/>
          <w:i/>
        </w:rPr>
      </w:pPr>
      <w:r w:rsidRPr="006C29ED">
        <w:rPr>
          <w:rFonts w:ascii="Times New Roman" w:hAnsi="Times New Roman" w:cs="Times New Roman"/>
        </w:rPr>
        <w:t xml:space="preserve">personality, and social integration. </w:t>
      </w:r>
      <w:r w:rsidRPr="006C29ED">
        <w:rPr>
          <w:rFonts w:ascii="Times New Roman" w:hAnsi="Times New Roman" w:cs="Times New Roman"/>
          <w:i/>
        </w:rPr>
        <w:t>Current Directions in Psychological Science (Wiley-</w:t>
      </w:r>
    </w:p>
    <w:p w14:paraId="291C88E6" w14:textId="77777777" w:rsidR="006C29ED" w:rsidRDefault="006C29ED" w:rsidP="006C29ED">
      <w:pPr>
        <w:pStyle w:val="NoSpacing"/>
        <w:ind w:firstLine="720"/>
        <w:rPr>
          <w:rFonts w:ascii="Times New Roman" w:hAnsi="Times New Roman" w:cs="Times New Roman"/>
          <w:i/>
        </w:rPr>
      </w:pPr>
    </w:p>
    <w:p w14:paraId="4C1C8F15" w14:textId="276A03B2" w:rsidR="006C29ED" w:rsidRPr="006C29ED" w:rsidRDefault="006C29ED" w:rsidP="006C29ED">
      <w:pPr>
        <w:pStyle w:val="NoSpacing"/>
        <w:ind w:firstLine="720"/>
        <w:rPr>
          <w:rFonts w:ascii="Times New Roman" w:hAnsi="Times New Roman" w:cs="Times New Roman"/>
        </w:rPr>
      </w:pPr>
      <w:r w:rsidRPr="006C29ED">
        <w:rPr>
          <w:rFonts w:ascii="Times New Roman" w:hAnsi="Times New Roman" w:cs="Times New Roman"/>
          <w:i/>
        </w:rPr>
        <w:t>Blackwell), 10</w:t>
      </w:r>
      <w:r w:rsidRPr="006C29ED">
        <w:rPr>
          <w:rFonts w:ascii="Times New Roman" w:hAnsi="Times New Roman" w:cs="Times New Roman"/>
        </w:rPr>
        <w:t xml:space="preserve">(3). 90-93. </w:t>
      </w:r>
    </w:p>
    <w:p w14:paraId="46BCB31A" w14:textId="77777777" w:rsidR="006C29ED" w:rsidRDefault="006C29ED" w:rsidP="006C29ED">
      <w:pPr>
        <w:pStyle w:val="NoSpacing"/>
        <w:rPr>
          <w:rFonts w:ascii="Times New Roman" w:hAnsi="Times New Roman" w:cs="Times New Roman"/>
        </w:rPr>
      </w:pPr>
    </w:p>
    <w:p w14:paraId="502FB43A" w14:textId="77777777" w:rsidR="006C29ED" w:rsidRDefault="00A87F57" w:rsidP="006C29ED">
      <w:pPr>
        <w:pStyle w:val="NoSpacing"/>
        <w:rPr>
          <w:rFonts w:ascii="Times New Roman" w:hAnsi="Times New Roman" w:cs="Times New Roman"/>
        </w:rPr>
      </w:pPr>
      <w:r w:rsidRPr="006C29ED">
        <w:rPr>
          <w:rFonts w:ascii="Times New Roman" w:hAnsi="Times New Roman" w:cs="Times New Roman"/>
        </w:rPr>
        <w:t xml:space="preserve">Pennebaker, J. W. (1997). Writing about emotional experiences as a therapeutic process. </w:t>
      </w:r>
    </w:p>
    <w:p w14:paraId="1DE8718B" w14:textId="77777777" w:rsidR="006C29ED" w:rsidRDefault="006C29ED" w:rsidP="006C29ED">
      <w:pPr>
        <w:pStyle w:val="NoSpacing"/>
        <w:rPr>
          <w:rFonts w:ascii="Times New Roman" w:hAnsi="Times New Roman" w:cs="Times New Roman"/>
        </w:rPr>
      </w:pPr>
    </w:p>
    <w:p w14:paraId="7E9EFFDD" w14:textId="5121EF5C" w:rsidR="00A87F57" w:rsidRPr="006C29ED" w:rsidRDefault="00A87F57" w:rsidP="006C29ED">
      <w:pPr>
        <w:pStyle w:val="NoSpacing"/>
        <w:ind w:firstLine="720"/>
        <w:rPr>
          <w:rFonts w:ascii="Times New Roman" w:hAnsi="Times New Roman" w:cs="Times New Roman"/>
        </w:rPr>
      </w:pPr>
      <w:r w:rsidRPr="006C29ED">
        <w:rPr>
          <w:rFonts w:ascii="Times New Roman" w:hAnsi="Times New Roman" w:cs="Times New Roman"/>
          <w:i/>
        </w:rPr>
        <w:t>Psychological Science, 8</w:t>
      </w:r>
      <w:r w:rsidRPr="006C29ED">
        <w:rPr>
          <w:rFonts w:ascii="Times New Roman" w:hAnsi="Times New Roman" w:cs="Times New Roman"/>
        </w:rPr>
        <w:t xml:space="preserve">(3). 162-166. </w:t>
      </w:r>
    </w:p>
    <w:p w14:paraId="7958A228" w14:textId="77777777" w:rsidR="006C29ED" w:rsidRDefault="006C29ED" w:rsidP="006C29ED">
      <w:pPr>
        <w:pStyle w:val="NoSpacing"/>
        <w:rPr>
          <w:rFonts w:ascii="Times New Roman" w:hAnsi="Times New Roman" w:cs="Times New Roman"/>
        </w:rPr>
      </w:pPr>
    </w:p>
    <w:p w14:paraId="5851CF5E" w14:textId="77777777" w:rsidR="006C29ED" w:rsidRDefault="00687122" w:rsidP="006C29ED">
      <w:pPr>
        <w:pStyle w:val="NoSpacing"/>
        <w:rPr>
          <w:rFonts w:ascii="Times New Roman" w:hAnsi="Times New Roman" w:cs="Times New Roman"/>
        </w:rPr>
      </w:pPr>
      <w:r w:rsidRPr="006C29ED">
        <w:rPr>
          <w:rFonts w:ascii="Times New Roman" w:hAnsi="Times New Roman" w:cs="Times New Roman"/>
        </w:rPr>
        <w:t xml:space="preserve">Pennebaker, J.W. &amp; Beall, S. K. (1986). Confronting a traumatic event: toward an understanding </w:t>
      </w:r>
    </w:p>
    <w:p w14:paraId="23028FE5" w14:textId="77777777" w:rsidR="006C29ED" w:rsidRDefault="006C29ED" w:rsidP="006C29ED">
      <w:pPr>
        <w:pStyle w:val="NoSpacing"/>
        <w:rPr>
          <w:rFonts w:ascii="Times New Roman" w:hAnsi="Times New Roman" w:cs="Times New Roman"/>
        </w:rPr>
      </w:pPr>
    </w:p>
    <w:p w14:paraId="30BA626B" w14:textId="558D2649" w:rsidR="00687122" w:rsidRPr="006C29ED" w:rsidRDefault="00687122" w:rsidP="006C29ED">
      <w:pPr>
        <w:pStyle w:val="NoSpacing"/>
        <w:ind w:firstLine="720"/>
        <w:rPr>
          <w:rFonts w:ascii="Times New Roman" w:hAnsi="Times New Roman" w:cs="Times New Roman"/>
        </w:rPr>
      </w:pPr>
      <w:r w:rsidRPr="006C29ED">
        <w:rPr>
          <w:rFonts w:ascii="Times New Roman" w:hAnsi="Times New Roman" w:cs="Times New Roman"/>
        </w:rPr>
        <w:t xml:space="preserve">of inhibition and disease. </w:t>
      </w:r>
      <w:r w:rsidRPr="006C29ED">
        <w:rPr>
          <w:rFonts w:ascii="Times New Roman" w:hAnsi="Times New Roman" w:cs="Times New Roman"/>
          <w:i/>
        </w:rPr>
        <w:t>Journal of Abnormal Psychology, 95</w:t>
      </w:r>
      <w:r w:rsidRPr="006C29ED">
        <w:rPr>
          <w:rFonts w:ascii="Times New Roman" w:hAnsi="Times New Roman" w:cs="Times New Roman"/>
        </w:rPr>
        <w:t xml:space="preserve">(3). 274-281. </w:t>
      </w:r>
    </w:p>
    <w:p w14:paraId="345701B5" w14:textId="77777777" w:rsidR="006C29ED" w:rsidRDefault="006C29ED" w:rsidP="006C29ED">
      <w:pPr>
        <w:pStyle w:val="NoSpacing"/>
        <w:rPr>
          <w:rFonts w:ascii="Times New Roman" w:hAnsi="Times New Roman" w:cs="Times New Roman"/>
        </w:rPr>
      </w:pPr>
    </w:p>
    <w:p w14:paraId="08E95B78" w14:textId="77777777" w:rsidR="006C29ED" w:rsidRDefault="006C29ED" w:rsidP="006C29ED">
      <w:pPr>
        <w:pStyle w:val="NoSpacing"/>
        <w:rPr>
          <w:rFonts w:ascii="Times New Roman" w:hAnsi="Times New Roman" w:cs="Times New Roman"/>
        </w:rPr>
      </w:pPr>
      <w:r w:rsidRPr="006C29ED">
        <w:rPr>
          <w:rFonts w:ascii="Times New Roman" w:hAnsi="Times New Roman" w:cs="Times New Roman"/>
        </w:rPr>
        <w:t xml:space="preserve">Sloan, D.M., Marx, B. P., &amp; Greenberg, E. M. (2011). A test of written emotional disclosure as </w:t>
      </w:r>
    </w:p>
    <w:p w14:paraId="2D40A51D" w14:textId="77777777" w:rsidR="006C29ED" w:rsidRDefault="006C29ED" w:rsidP="006C29ED">
      <w:pPr>
        <w:pStyle w:val="NoSpacing"/>
        <w:rPr>
          <w:rFonts w:ascii="Times New Roman" w:hAnsi="Times New Roman" w:cs="Times New Roman"/>
        </w:rPr>
      </w:pPr>
    </w:p>
    <w:p w14:paraId="240B09E7" w14:textId="77777777" w:rsidR="006C29ED" w:rsidRDefault="006C29ED" w:rsidP="006C29ED">
      <w:pPr>
        <w:pStyle w:val="NoSpacing"/>
        <w:ind w:firstLine="720"/>
        <w:rPr>
          <w:rFonts w:ascii="Times New Roman" w:hAnsi="Times New Roman" w:cs="Times New Roman"/>
          <w:i/>
        </w:rPr>
      </w:pPr>
      <w:r w:rsidRPr="006C29ED">
        <w:rPr>
          <w:rFonts w:ascii="Times New Roman" w:hAnsi="Times New Roman" w:cs="Times New Roman"/>
        </w:rPr>
        <w:t xml:space="preserve">an intervention for posttraumatic stress disorder. </w:t>
      </w:r>
      <w:r w:rsidRPr="006C29ED">
        <w:rPr>
          <w:rFonts w:ascii="Times New Roman" w:hAnsi="Times New Roman" w:cs="Times New Roman"/>
          <w:i/>
        </w:rPr>
        <w:t xml:space="preserve">Behaviour Research and Therapy, </w:t>
      </w:r>
    </w:p>
    <w:p w14:paraId="2ACC906D" w14:textId="77777777" w:rsidR="006C29ED" w:rsidRDefault="006C29ED" w:rsidP="006C29ED">
      <w:pPr>
        <w:pStyle w:val="NoSpacing"/>
        <w:ind w:firstLine="720"/>
        <w:rPr>
          <w:rFonts w:ascii="Times New Roman" w:hAnsi="Times New Roman" w:cs="Times New Roman"/>
          <w:i/>
        </w:rPr>
      </w:pPr>
    </w:p>
    <w:p w14:paraId="1774B45B" w14:textId="56879784" w:rsidR="006C29ED" w:rsidRPr="006C29ED" w:rsidRDefault="006C29ED" w:rsidP="006C29ED">
      <w:pPr>
        <w:pStyle w:val="NoSpacing"/>
        <w:ind w:firstLine="720"/>
        <w:rPr>
          <w:rFonts w:ascii="Times New Roman" w:hAnsi="Times New Roman" w:cs="Times New Roman"/>
        </w:rPr>
      </w:pPr>
      <w:r w:rsidRPr="006C29ED">
        <w:rPr>
          <w:rFonts w:ascii="Times New Roman" w:hAnsi="Times New Roman" w:cs="Times New Roman"/>
          <w:i/>
        </w:rPr>
        <w:t>49</w:t>
      </w:r>
      <w:r w:rsidRPr="006C29ED">
        <w:rPr>
          <w:rFonts w:ascii="Times New Roman" w:hAnsi="Times New Roman" w:cs="Times New Roman"/>
        </w:rPr>
        <w:t xml:space="preserve">(4). 299-304. </w:t>
      </w:r>
    </w:p>
    <w:p w14:paraId="04CD678A" w14:textId="77777777" w:rsidR="006C29ED" w:rsidRDefault="006C29ED" w:rsidP="006C29ED">
      <w:pPr>
        <w:pStyle w:val="NoSpacing"/>
        <w:rPr>
          <w:rFonts w:ascii="Times New Roman" w:hAnsi="Times New Roman" w:cs="Times New Roman"/>
        </w:rPr>
      </w:pPr>
    </w:p>
    <w:p w14:paraId="5709C69D" w14:textId="77777777" w:rsidR="006C29ED" w:rsidRDefault="00A87F57" w:rsidP="006C29ED">
      <w:pPr>
        <w:pStyle w:val="NoSpacing"/>
        <w:rPr>
          <w:rFonts w:ascii="Times New Roman" w:hAnsi="Times New Roman" w:cs="Times New Roman"/>
        </w:rPr>
      </w:pPr>
      <w:r w:rsidRPr="006C29ED">
        <w:rPr>
          <w:rFonts w:ascii="Times New Roman" w:hAnsi="Times New Roman" w:cs="Times New Roman"/>
        </w:rPr>
        <w:t xml:space="preserve">Sloan, D.M., Marx, B.P., Epstein, E.M. (2007). Does altering the instructional set affect written </w:t>
      </w:r>
    </w:p>
    <w:p w14:paraId="26F8481B" w14:textId="77777777" w:rsidR="006C29ED" w:rsidRDefault="006C29ED" w:rsidP="006C29ED">
      <w:pPr>
        <w:pStyle w:val="NoSpacing"/>
        <w:rPr>
          <w:rFonts w:ascii="Times New Roman" w:hAnsi="Times New Roman" w:cs="Times New Roman"/>
        </w:rPr>
      </w:pPr>
    </w:p>
    <w:p w14:paraId="249D1728" w14:textId="2D1558B1" w:rsidR="00A87F57" w:rsidRPr="006C29ED" w:rsidRDefault="00A87F57" w:rsidP="006C29ED">
      <w:pPr>
        <w:pStyle w:val="NoSpacing"/>
        <w:ind w:firstLine="720"/>
        <w:rPr>
          <w:rFonts w:ascii="Times New Roman" w:hAnsi="Times New Roman" w:cs="Times New Roman"/>
        </w:rPr>
      </w:pPr>
      <w:r w:rsidRPr="006C29ED">
        <w:rPr>
          <w:rFonts w:ascii="Times New Roman" w:hAnsi="Times New Roman" w:cs="Times New Roman"/>
        </w:rPr>
        <w:t xml:space="preserve">disclosure outcome? </w:t>
      </w:r>
      <w:r w:rsidRPr="006C29ED">
        <w:rPr>
          <w:rFonts w:ascii="Times New Roman" w:hAnsi="Times New Roman" w:cs="Times New Roman"/>
          <w:i/>
        </w:rPr>
        <w:t>Behavior Therapy, 38</w:t>
      </w:r>
      <w:r w:rsidRPr="006C29ED">
        <w:rPr>
          <w:rFonts w:ascii="Times New Roman" w:hAnsi="Times New Roman" w:cs="Times New Roman"/>
        </w:rPr>
        <w:t>. 155-168</w:t>
      </w:r>
      <w:r w:rsidR="006C29ED" w:rsidRPr="006C29ED">
        <w:rPr>
          <w:rFonts w:ascii="Times New Roman" w:hAnsi="Times New Roman" w:cs="Times New Roman"/>
        </w:rPr>
        <w:t>.</w:t>
      </w:r>
    </w:p>
    <w:p w14:paraId="1DF30A6E" w14:textId="77777777" w:rsidR="006C29ED" w:rsidRDefault="006C29ED" w:rsidP="006C29ED">
      <w:pPr>
        <w:pStyle w:val="NoSpacing"/>
        <w:rPr>
          <w:rFonts w:ascii="Times New Roman" w:hAnsi="Times New Roman" w:cs="Times New Roman"/>
        </w:rPr>
      </w:pPr>
    </w:p>
    <w:p w14:paraId="0FE3D08A" w14:textId="77777777" w:rsidR="006C29ED" w:rsidRDefault="00687122" w:rsidP="006C29ED">
      <w:pPr>
        <w:pStyle w:val="NoSpacing"/>
        <w:rPr>
          <w:rFonts w:ascii="Times New Roman" w:hAnsi="Times New Roman" w:cs="Times New Roman"/>
        </w:rPr>
      </w:pPr>
      <w:r w:rsidRPr="006C29ED">
        <w:rPr>
          <w:rFonts w:ascii="Times New Roman" w:hAnsi="Times New Roman" w:cs="Times New Roman"/>
        </w:rPr>
        <w:t xml:space="preserve">Smyth, J.M. &amp; Pennebaker, J. W. (2008). Exploring the boundary conditions of expressive </w:t>
      </w:r>
    </w:p>
    <w:p w14:paraId="4896B720" w14:textId="77777777" w:rsidR="006C29ED" w:rsidRDefault="006C29ED" w:rsidP="006C29ED">
      <w:pPr>
        <w:pStyle w:val="NoSpacing"/>
        <w:rPr>
          <w:rFonts w:ascii="Times New Roman" w:hAnsi="Times New Roman" w:cs="Times New Roman"/>
        </w:rPr>
      </w:pPr>
    </w:p>
    <w:p w14:paraId="2168A615" w14:textId="31C408EA" w:rsidR="00B07D60" w:rsidRPr="006C29ED" w:rsidRDefault="00687122" w:rsidP="006C29ED">
      <w:pPr>
        <w:pStyle w:val="NoSpacing"/>
        <w:ind w:firstLine="720"/>
        <w:rPr>
          <w:rFonts w:ascii="Times New Roman" w:hAnsi="Times New Roman" w:cs="Times New Roman"/>
        </w:rPr>
      </w:pPr>
      <w:r w:rsidRPr="006C29ED">
        <w:rPr>
          <w:rFonts w:ascii="Times New Roman" w:hAnsi="Times New Roman" w:cs="Times New Roman"/>
        </w:rPr>
        <w:t xml:space="preserve">writing: in search of the right recipe. </w:t>
      </w:r>
      <w:r w:rsidRPr="006C29ED">
        <w:rPr>
          <w:rFonts w:ascii="Times New Roman" w:hAnsi="Times New Roman" w:cs="Times New Roman"/>
          <w:i/>
        </w:rPr>
        <w:t>British Journal of Health Psychology, 13</w:t>
      </w:r>
      <w:r w:rsidRPr="006C29ED">
        <w:rPr>
          <w:rFonts w:ascii="Times New Roman" w:hAnsi="Times New Roman" w:cs="Times New Roman"/>
        </w:rPr>
        <w:t xml:space="preserve">(1). 1-7. </w:t>
      </w:r>
    </w:p>
    <w:p w14:paraId="58FC105A" w14:textId="77777777" w:rsidR="006C29ED" w:rsidRDefault="006C29ED" w:rsidP="006C29ED">
      <w:pPr>
        <w:pStyle w:val="NoSpacing"/>
        <w:rPr>
          <w:rFonts w:ascii="Times New Roman" w:hAnsi="Times New Roman" w:cs="Times New Roman"/>
        </w:rPr>
      </w:pPr>
    </w:p>
    <w:p w14:paraId="590C42B5" w14:textId="77777777" w:rsidR="006C29ED" w:rsidRDefault="006C29ED" w:rsidP="006C29ED">
      <w:pPr>
        <w:pStyle w:val="NoSpacing"/>
        <w:rPr>
          <w:rFonts w:ascii="Times New Roman" w:hAnsi="Times New Roman" w:cs="Times New Roman"/>
        </w:rPr>
      </w:pPr>
      <w:r w:rsidRPr="006C29ED">
        <w:rPr>
          <w:rFonts w:ascii="Times New Roman" w:hAnsi="Times New Roman" w:cs="Times New Roman"/>
        </w:rPr>
        <w:t xml:space="preserve">Yilmaz, M. &amp; Zara, A. (2016). Traumatic loss and posttraumatic growth: the effect of traumatic </w:t>
      </w:r>
    </w:p>
    <w:p w14:paraId="1D747A55" w14:textId="77777777" w:rsidR="006C29ED" w:rsidRDefault="006C29ED" w:rsidP="006C29ED">
      <w:pPr>
        <w:pStyle w:val="NoSpacing"/>
        <w:rPr>
          <w:rFonts w:ascii="Times New Roman" w:hAnsi="Times New Roman" w:cs="Times New Roman"/>
        </w:rPr>
      </w:pPr>
    </w:p>
    <w:p w14:paraId="1885D085" w14:textId="77777777" w:rsidR="006C29ED" w:rsidRDefault="006C29ED" w:rsidP="006C29ED">
      <w:pPr>
        <w:pStyle w:val="NoSpacing"/>
        <w:ind w:firstLine="720"/>
        <w:rPr>
          <w:rFonts w:ascii="Times New Roman" w:hAnsi="Times New Roman" w:cs="Times New Roman"/>
        </w:rPr>
      </w:pPr>
      <w:r w:rsidRPr="006C29ED">
        <w:rPr>
          <w:rFonts w:ascii="Times New Roman" w:hAnsi="Times New Roman" w:cs="Times New Roman"/>
        </w:rPr>
        <w:t xml:space="preserve">loss related factors on posttraumatic growth. </w:t>
      </w:r>
      <w:r w:rsidRPr="006C29ED">
        <w:rPr>
          <w:rFonts w:ascii="Times New Roman" w:hAnsi="Times New Roman" w:cs="Times New Roman"/>
          <w:i/>
        </w:rPr>
        <w:t>Anatolian Journal of Psychiatry, 17</w:t>
      </w:r>
      <w:r w:rsidRPr="006C29ED">
        <w:rPr>
          <w:rFonts w:ascii="Times New Roman" w:hAnsi="Times New Roman" w:cs="Times New Roman"/>
        </w:rPr>
        <w:t>(1). 5-</w:t>
      </w:r>
    </w:p>
    <w:p w14:paraId="0A3882A9" w14:textId="77777777" w:rsidR="006C29ED" w:rsidRDefault="006C29ED" w:rsidP="006C29ED">
      <w:pPr>
        <w:pStyle w:val="NoSpacing"/>
        <w:ind w:firstLine="720"/>
        <w:rPr>
          <w:rFonts w:ascii="Times New Roman" w:hAnsi="Times New Roman" w:cs="Times New Roman"/>
        </w:rPr>
      </w:pPr>
    </w:p>
    <w:p w14:paraId="0BE87E51" w14:textId="609D3649" w:rsidR="00687122" w:rsidRPr="006C29ED" w:rsidRDefault="006C29ED" w:rsidP="006C29ED">
      <w:pPr>
        <w:pStyle w:val="NoSpacing"/>
        <w:ind w:firstLine="720"/>
        <w:rPr>
          <w:rFonts w:ascii="Times New Roman" w:hAnsi="Times New Roman" w:cs="Times New Roman"/>
        </w:rPr>
      </w:pPr>
      <w:r w:rsidRPr="006C29ED">
        <w:rPr>
          <w:rFonts w:ascii="Times New Roman" w:hAnsi="Times New Roman" w:cs="Times New Roman"/>
        </w:rPr>
        <w:t xml:space="preserve">11. </w:t>
      </w:r>
    </w:p>
    <w:p w14:paraId="261D06DD" w14:textId="77777777" w:rsidR="0048535D" w:rsidRPr="0048535D" w:rsidRDefault="0048535D" w:rsidP="0048535D">
      <w:pPr>
        <w:spacing w:line="480" w:lineRule="auto"/>
        <w:rPr>
          <w:rFonts w:ascii="Times New Roman" w:hAnsi="Times New Roman" w:cs="Times New Roman"/>
        </w:rPr>
      </w:pPr>
    </w:p>
    <w:p w14:paraId="49E3602B" w14:textId="77777777" w:rsidR="0048535D" w:rsidRDefault="0048535D" w:rsidP="0048535D">
      <w:pPr>
        <w:spacing w:line="480" w:lineRule="auto"/>
        <w:rPr>
          <w:rFonts w:ascii="Times New Roman" w:hAnsi="Times New Roman" w:cs="Times New Roman"/>
        </w:rPr>
      </w:pPr>
    </w:p>
    <w:p w14:paraId="6646C2D7" w14:textId="77777777" w:rsidR="0048535D" w:rsidRDefault="0048535D" w:rsidP="0048535D">
      <w:pPr>
        <w:spacing w:line="480" w:lineRule="auto"/>
        <w:rPr>
          <w:rFonts w:ascii="Times New Roman" w:hAnsi="Times New Roman" w:cs="Times New Roman"/>
        </w:rPr>
      </w:pPr>
    </w:p>
    <w:p w14:paraId="5BD8A006" w14:textId="77777777" w:rsidR="00EE23CC" w:rsidRDefault="00EE23CC" w:rsidP="00EE23CC">
      <w:pPr>
        <w:spacing w:line="480" w:lineRule="auto"/>
        <w:jc w:val="center"/>
        <w:rPr>
          <w:rFonts w:ascii="Times New Roman" w:hAnsi="Times New Roman" w:cs="Times New Roman"/>
        </w:rPr>
      </w:pPr>
    </w:p>
    <w:p w14:paraId="64887413" w14:textId="77777777" w:rsidR="00EE23CC" w:rsidRDefault="00EE23CC" w:rsidP="00EE23CC">
      <w:pPr>
        <w:spacing w:line="480" w:lineRule="auto"/>
        <w:jc w:val="center"/>
        <w:rPr>
          <w:rFonts w:ascii="Times New Roman" w:hAnsi="Times New Roman" w:cs="Times New Roman"/>
        </w:rPr>
      </w:pPr>
    </w:p>
    <w:p w14:paraId="61D9DBFC" w14:textId="77777777" w:rsidR="00EE23CC" w:rsidRDefault="00EE23CC" w:rsidP="00EE23CC">
      <w:pPr>
        <w:spacing w:line="480" w:lineRule="auto"/>
        <w:jc w:val="center"/>
        <w:rPr>
          <w:rFonts w:ascii="Times New Roman" w:hAnsi="Times New Roman" w:cs="Times New Roman"/>
        </w:rPr>
      </w:pPr>
    </w:p>
    <w:p w14:paraId="7DD93FA4" w14:textId="77777777" w:rsidR="00EE23CC" w:rsidRDefault="00EE23CC" w:rsidP="00EE23CC">
      <w:pPr>
        <w:spacing w:line="480" w:lineRule="auto"/>
        <w:jc w:val="center"/>
        <w:rPr>
          <w:rFonts w:ascii="Times New Roman" w:hAnsi="Times New Roman" w:cs="Times New Roman"/>
        </w:rPr>
      </w:pPr>
    </w:p>
    <w:p w14:paraId="126B6267" w14:textId="77777777" w:rsidR="00EE23CC" w:rsidRDefault="00EE23CC" w:rsidP="00EE23CC">
      <w:pPr>
        <w:spacing w:line="480" w:lineRule="auto"/>
        <w:jc w:val="center"/>
        <w:rPr>
          <w:rFonts w:ascii="Times New Roman" w:hAnsi="Times New Roman" w:cs="Times New Roman"/>
        </w:rPr>
      </w:pPr>
    </w:p>
    <w:p w14:paraId="3CAACB95" w14:textId="77777777" w:rsidR="00EE23CC" w:rsidRDefault="00EE23CC" w:rsidP="00EE23CC">
      <w:pPr>
        <w:spacing w:line="480" w:lineRule="auto"/>
        <w:jc w:val="center"/>
        <w:rPr>
          <w:rFonts w:ascii="Times New Roman" w:hAnsi="Times New Roman" w:cs="Times New Roman"/>
        </w:rPr>
      </w:pPr>
    </w:p>
    <w:p w14:paraId="7F50D583" w14:textId="77777777" w:rsidR="00EE23CC" w:rsidRDefault="00EE23CC" w:rsidP="00EE23CC">
      <w:pPr>
        <w:spacing w:line="480" w:lineRule="auto"/>
        <w:jc w:val="center"/>
        <w:rPr>
          <w:rFonts w:ascii="Times New Roman" w:hAnsi="Times New Roman" w:cs="Times New Roman"/>
        </w:rPr>
      </w:pPr>
    </w:p>
    <w:p w14:paraId="5B1C003E" w14:textId="77777777" w:rsidR="00EE23CC" w:rsidRDefault="00EE23CC" w:rsidP="00EE23CC">
      <w:pPr>
        <w:spacing w:line="480" w:lineRule="auto"/>
        <w:jc w:val="center"/>
        <w:rPr>
          <w:rFonts w:ascii="Times New Roman" w:hAnsi="Times New Roman" w:cs="Times New Roman"/>
        </w:rPr>
      </w:pPr>
    </w:p>
    <w:p w14:paraId="5C423BE3" w14:textId="77777777" w:rsidR="00EE23CC" w:rsidRDefault="00EE23CC" w:rsidP="00EE23CC">
      <w:pPr>
        <w:spacing w:line="480" w:lineRule="auto"/>
        <w:jc w:val="center"/>
        <w:rPr>
          <w:rFonts w:ascii="Times New Roman" w:hAnsi="Times New Roman" w:cs="Times New Roman"/>
        </w:rPr>
      </w:pPr>
    </w:p>
    <w:p w14:paraId="30C070DD" w14:textId="77777777" w:rsidR="00470205" w:rsidRDefault="00470205" w:rsidP="00EE23CC">
      <w:pPr>
        <w:spacing w:line="480" w:lineRule="auto"/>
        <w:jc w:val="center"/>
        <w:rPr>
          <w:rFonts w:ascii="Times New Roman" w:hAnsi="Times New Roman" w:cs="Times New Roman"/>
        </w:rPr>
      </w:pPr>
    </w:p>
    <w:p w14:paraId="61B69ACA" w14:textId="77777777" w:rsidR="00470205" w:rsidRDefault="00470205" w:rsidP="00EE23CC">
      <w:pPr>
        <w:spacing w:line="480" w:lineRule="auto"/>
        <w:jc w:val="center"/>
        <w:rPr>
          <w:rFonts w:ascii="Times New Roman" w:hAnsi="Times New Roman" w:cs="Times New Roman"/>
        </w:rPr>
      </w:pPr>
    </w:p>
    <w:p w14:paraId="355D1352" w14:textId="77777777" w:rsidR="00470205" w:rsidRDefault="00470205" w:rsidP="00EE23CC">
      <w:pPr>
        <w:spacing w:line="480" w:lineRule="auto"/>
        <w:jc w:val="center"/>
        <w:rPr>
          <w:rFonts w:ascii="Times New Roman" w:hAnsi="Times New Roman" w:cs="Times New Roman"/>
        </w:rPr>
      </w:pPr>
    </w:p>
    <w:p w14:paraId="53FF3A56" w14:textId="77777777" w:rsidR="00EE23CC" w:rsidRPr="00DD2992" w:rsidRDefault="00EE23CC" w:rsidP="009A5E66">
      <w:pPr>
        <w:spacing w:line="480" w:lineRule="auto"/>
        <w:rPr>
          <w:rFonts w:ascii="Times New Roman" w:hAnsi="Times New Roman" w:cs="Times New Roman"/>
        </w:rPr>
      </w:pPr>
    </w:p>
    <w:p w14:paraId="1F61D6BC" w14:textId="77777777" w:rsidR="00DD2992" w:rsidRDefault="00455DAC" w:rsidP="00DD2992">
      <w:pPr>
        <w:spacing w:line="480" w:lineRule="auto"/>
        <w:rPr>
          <w:rFonts w:ascii="Times New Roman" w:hAnsi="Times New Roman" w:cs="Times New Roman"/>
        </w:rPr>
      </w:pPr>
      <w:r>
        <w:rPr>
          <w:noProof/>
        </w:rPr>
        <w:drawing>
          <wp:inline distT="0" distB="0" distL="0" distR="0" wp14:anchorId="7028D0C6" wp14:editId="76CF0C27">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0D904A" w14:textId="28DDDA1B" w:rsidR="00AD23FD" w:rsidRPr="00DD2992" w:rsidRDefault="00DD2992" w:rsidP="00DD2992">
      <w:pPr>
        <w:spacing w:line="480" w:lineRule="auto"/>
        <w:rPr>
          <w:rFonts w:ascii="Times New Roman" w:hAnsi="Times New Roman" w:cs="Times New Roman"/>
        </w:rPr>
      </w:pPr>
      <w:r>
        <w:rPr>
          <w:rFonts w:ascii="Times New Roman" w:hAnsi="Times New Roman" w:cs="Times New Roman"/>
          <w:i/>
        </w:rPr>
        <w:t xml:space="preserve">Figure 1. </w:t>
      </w:r>
      <w:r w:rsidR="00B07D60">
        <w:rPr>
          <w:rFonts w:ascii="Times New Roman" w:hAnsi="Times New Roman" w:cs="Times New Roman"/>
        </w:rPr>
        <w:t>Eta s</w:t>
      </w:r>
      <w:r>
        <w:rPr>
          <w:rFonts w:ascii="Times New Roman" w:hAnsi="Times New Roman" w:cs="Times New Roman"/>
        </w:rPr>
        <w:t xml:space="preserve">quared effect sizes for tests conducted utilizing expressive writing. </w:t>
      </w:r>
    </w:p>
    <w:p w14:paraId="5AF62977" w14:textId="38EE2C6D" w:rsidR="00455DAC" w:rsidRDefault="00455DAC">
      <w:pPr>
        <w:rPr>
          <w:rFonts w:ascii="Times New Roman" w:hAnsi="Times New Roman" w:cs="Times New Roman"/>
        </w:rPr>
      </w:pPr>
      <w:r>
        <w:rPr>
          <w:noProof/>
        </w:rPr>
        <w:drawing>
          <wp:inline distT="0" distB="0" distL="0" distR="0" wp14:anchorId="242B35B4" wp14:editId="3F16EDF8">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6E0C4C" w14:textId="77777777" w:rsidR="00DD2992" w:rsidRDefault="00DD2992">
      <w:pPr>
        <w:rPr>
          <w:rFonts w:ascii="Times New Roman" w:hAnsi="Times New Roman" w:cs="Times New Roman"/>
          <w:i/>
        </w:rPr>
      </w:pPr>
    </w:p>
    <w:p w14:paraId="63652FC9" w14:textId="459B46DC" w:rsidR="00AD23FD" w:rsidRDefault="00DD2992">
      <w:pPr>
        <w:rPr>
          <w:rFonts w:ascii="Times New Roman" w:hAnsi="Times New Roman" w:cs="Times New Roman"/>
        </w:rPr>
      </w:pPr>
      <w:r>
        <w:rPr>
          <w:rFonts w:ascii="Times New Roman" w:hAnsi="Times New Roman" w:cs="Times New Roman"/>
          <w:i/>
        </w:rPr>
        <w:t>Figure 2</w:t>
      </w:r>
      <w:r w:rsidR="00455DAC">
        <w:rPr>
          <w:rFonts w:ascii="Times New Roman" w:hAnsi="Times New Roman" w:cs="Times New Roman"/>
          <w:i/>
        </w:rPr>
        <w:t xml:space="preserve">. </w:t>
      </w:r>
      <w:r w:rsidR="00455DAC">
        <w:rPr>
          <w:rFonts w:ascii="Times New Roman" w:hAnsi="Times New Roman" w:cs="Times New Roman"/>
        </w:rPr>
        <w:t>Cohen’s d effect sizes for tests conducted utilizing expressiv</w:t>
      </w:r>
      <w:r>
        <w:rPr>
          <w:rFonts w:ascii="Times New Roman" w:hAnsi="Times New Roman" w:cs="Times New Roman"/>
        </w:rPr>
        <w:t xml:space="preserve">e writing. </w:t>
      </w:r>
    </w:p>
    <w:p w14:paraId="50FDAF87" w14:textId="77777777" w:rsidR="00DD2992" w:rsidRDefault="00DD2992">
      <w:pPr>
        <w:rPr>
          <w:rFonts w:ascii="Times New Roman" w:hAnsi="Times New Roman" w:cs="Times New Roman"/>
        </w:rPr>
      </w:pPr>
    </w:p>
    <w:p w14:paraId="6EF84BA4" w14:textId="77777777" w:rsidR="00DF12DD" w:rsidRDefault="00DF12DD">
      <w:pPr>
        <w:rPr>
          <w:rFonts w:ascii="Times New Roman" w:hAnsi="Times New Roman" w:cs="Times New Roman"/>
        </w:rPr>
      </w:pPr>
    </w:p>
    <w:p w14:paraId="467AB841" w14:textId="77777777" w:rsidR="00DF12DD" w:rsidRDefault="00DF12DD">
      <w:pPr>
        <w:rPr>
          <w:rFonts w:ascii="Times New Roman" w:hAnsi="Times New Roman" w:cs="Times New Roman"/>
        </w:rPr>
      </w:pPr>
    </w:p>
    <w:p w14:paraId="6CFB822F" w14:textId="77777777" w:rsidR="00DF12DD" w:rsidRDefault="00DF12DD">
      <w:pPr>
        <w:rPr>
          <w:rFonts w:ascii="Times New Roman" w:hAnsi="Times New Roman" w:cs="Times New Roman"/>
        </w:rPr>
      </w:pPr>
    </w:p>
    <w:p w14:paraId="07BE267C" w14:textId="77777777" w:rsidR="00DF12DD" w:rsidRDefault="00DF12DD">
      <w:pPr>
        <w:rPr>
          <w:rFonts w:ascii="Times New Roman" w:hAnsi="Times New Roman" w:cs="Times New Roman"/>
        </w:rPr>
      </w:pPr>
    </w:p>
    <w:p w14:paraId="24D71B9F" w14:textId="77777777" w:rsidR="00DF12DD" w:rsidRDefault="00DF12DD">
      <w:pPr>
        <w:rPr>
          <w:rFonts w:ascii="Times New Roman" w:hAnsi="Times New Roman" w:cs="Times New Roman"/>
        </w:rPr>
      </w:pPr>
    </w:p>
    <w:p w14:paraId="6B4B5B8E" w14:textId="77777777" w:rsidR="00DF12DD" w:rsidRDefault="00DF12DD">
      <w:pPr>
        <w:rPr>
          <w:rFonts w:ascii="Times New Roman" w:hAnsi="Times New Roman" w:cs="Times New Roman"/>
        </w:rPr>
      </w:pPr>
    </w:p>
    <w:p w14:paraId="45044AA6" w14:textId="77777777" w:rsidR="00DF12DD" w:rsidRDefault="00DF12DD">
      <w:pPr>
        <w:rPr>
          <w:rFonts w:ascii="Times New Roman" w:hAnsi="Times New Roman" w:cs="Times New Roman"/>
        </w:rPr>
      </w:pPr>
    </w:p>
    <w:p w14:paraId="50B0AA14" w14:textId="77777777" w:rsidR="00DF12DD" w:rsidRDefault="00DF12DD">
      <w:pPr>
        <w:rPr>
          <w:rFonts w:ascii="Times New Roman" w:hAnsi="Times New Roman" w:cs="Times New Roman"/>
        </w:rPr>
      </w:pPr>
    </w:p>
    <w:p w14:paraId="3F38188D" w14:textId="77777777" w:rsidR="00AC5C7C" w:rsidRDefault="00AC5C7C" w:rsidP="00AC5C7C">
      <w:pPr>
        <w:rPr>
          <w:rFonts w:ascii="Times New Roman" w:hAnsi="Times New Roman" w:cs="Times New Roman"/>
        </w:rPr>
      </w:pPr>
    </w:p>
    <w:p w14:paraId="658BF70A" w14:textId="370112B9" w:rsidR="00AC5C7C" w:rsidRDefault="00AC5C7C" w:rsidP="00AC5C7C">
      <w:pPr>
        <w:rPr>
          <w:rFonts w:ascii="Times New Roman" w:hAnsi="Times New Roman" w:cs="Times New Roman"/>
          <w:i/>
        </w:rPr>
      </w:pPr>
      <w:r>
        <w:rPr>
          <w:rFonts w:ascii="Times New Roman" w:hAnsi="Times New Roman" w:cs="Times New Roman"/>
        </w:rPr>
        <w:t>Table 1</w:t>
      </w:r>
      <w:r>
        <w:rPr>
          <w:rFonts w:ascii="Times New Roman" w:hAnsi="Times New Roman" w:cs="Times New Roman"/>
          <w:i/>
        </w:rPr>
        <w:t xml:space="preserve">. </w:t>
      </w:r>
    </w:p>
    <w:p w14:paraId="39E8C7A7" w14:textId="6EB35F1C" w:rsidR="00AC5C7C" w:rsidRPr="00AC5C7C" w:rsidRDefault="00AC5C7C">
      <w:pPr>
        <w:rPr>
          <w:rFonts w:ascii="Times New Roman" w:hAnsi="Times New Roman" w:cs="Times New Roman"/>
          <w:i/>
        </w:rPr>
      </w:pPr>
      <w:r w:rsidRPr="00DF12DD">
        <w:rPr>
          <w:rFonts w:ascii="Times New Roman" w:hAnsi="Times New Roman" w:cs="Times New Roman"/>
          <w:i/>
        </w:rPr>
        <w:t xml:space="preserve">Analysis type, relevant numbers, type of effect size, effect size, and 95% CI. </w:t>
      </w:r>
    </w:p>
    <w:tbl>
      <w:tblPr>
        <w:tblStyle w:val="LightShading"/>
        <w:tblpPr w:leftFromText="180" w:rightFromText="180" w:vertAnchor="text" w:horzAnchor="page" w:tblpX="1369" w:tblpY="76"/>
        <w:tblW w:w="0" w:type="auto"/>
        <w:tblLook w:val="04A0" w:firstRow="1" w:lastRow="0" w:firstColumn="1" w:lastColumn="0" w:noHBand="0" w:noVBand="1"/>
      </w:tblPr>
      <w:tblGrid>
        <w:gridCol w:w="1493"/>
        <w:gridCol w:w="1576"/>
        <w:gridCol w:w="1695"/>
        <w:gridCol w:w="1407"/>
        <w:gridCol w:w="1135"/>
        <w:gridCol w:w="1135"/>
        <w:gridCol w:w="1135"/>
      </w:tblGrid>
      <w:tr w:rsidR="00AC5C7C" w:rsidRPr="00944345" w14:paraId="32D41A81" w14:textId="77777777" w:rsidTr="00AC5C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hideMark/>
          </w:tcPr>
          <w:p w14:paraId="76032DBF" w14:textId="77777777" w:rsidR="00AC5C7C" w:rsidRPr="00944345" w:rsidRDefault="00AC5C7C" w:rsidP="00AC5C7C">
            <w:pPr>
              <w:rPr>
                <w:rFonts w:cs="Times New Roman"/>
                <w:b w:val="0"/>
              </w:rPr>
            </w:pPr>
            <w:r w:rsidRPr="00944345">
              <w:rPr>
                <w:rFonts w:cs="Times New Roman"/>
                <w:b w:val="0"/>
              </w:rPr>
              <w:t>Article Author</w:t>
            </w:r>
          </w:p>
        </w:tc>
        <w:tc>
          <w:tcPr>
            <w:tcW w:w="1576" w:type="dxa"/>
            <w:shd w:val="clear" w:color="auto" w:fill="auto"/>
            <w:noWrap/>
            <w:hideMark/>
          </w:tcPr>
          <w:p w14:paraId="72FEF930" w14:textId="77777777" w:rsidR="00AC5C7C" w:rsidRPr="00944345" w:rsidRDefault="00AC5C7C" w:rsidP="00AC5C7C">
            <w:pPr>
              <w:cnfStyle w:val="100000000000" w:firstRow="1" w:lastRow="0" w:firstColumn="0" w:lastColumn="0" w:oddVBand="0" w:evenVBand="0" w:oddHBand="0" w:evenHBand="0" w:firstRowFirstColumn="0" w:firstRowLastColumn="0" w:lastRowFirstColumn="0" w:lastRowLastColumn="0"/>
              <w:rPr>
                <w:rFonts w:cs="Times New Roman"/>
                <w:b w:val="0"/>
              </w:rPr>
            </w:pPr>
            <w:r w:rsidRPr="00944345">
              <w:rPr>
                <w:rFonts w:cs="Times New Roman"/>
                <w:b w:val="0"/>
              </w:rPr>
              <w:t>Type of Analysis</w:t>
            </w:r>
          </w:p>
        </w:tc>
        <w:tc>
          <w:tcPr>
            <w:tcW w:w="1695" w:type="dxa"/>
            <w:shd w:val="clear" w:color="auto" w:fill="auto"/>
            <w:noWrap/>
            <w:hideMark/>
          </w:tcPr>
          <w:p w14:paraId="3AAA8991" w14:textId="77777777" w:rsidR="00AC5C7C" w:rsidRPr="00944345" w:rsidRDefault="00AC5C7C" w:rsidP="00AC5C7C">
            <w:pPr>
              <w:cnfStyle w:val="100000000000" w:firstRow="1" w:lastRow="0" w:firstColumn="0" w:lastColumn="0" w:oddVBand="0" w:evenVBand="0" w:oddHBand="0" w:evenHBand="0" w:firstRowFirstColumn="0" w:firstRowLastColumn="0" w:lastRowFirstColumn="0" w:lastRowLastColumn="0"/>
              <w:rPr>
                <w:rFonts w:cs="Times New Roman"/>
                <w:b w:val="0"/>
              </w:rPr>
            </w:pPr>
            <w:r w:rsidRPr="00944345">
              <w:rPr>
                <w:rFonts w:cs="Times New Roman"/>
                <w:b w:val="0"/>
              </w:rPr>
              <w:t>Relevant Numbers</w:t>
            </w:r>
          </w:p>
        </w:tc>
        <w:tc>
          <w:tcPr>
            <w:tcW w:w="1407" w:type="dxa"/>
            <w:shd w:val="clear" w:color="auto" w:fill="auto"/>
            <w:noWrap/>
            <w:hideMark/>
          </w:tcPr>
          <w:p w14:paraId="3B6C6581" w14:textId="77777777" w:rsidR="00AC5C7C" w:rsidRPr="00944345" w:rsidRDefault="00AC5C7C" w:rsidP="00AC5C7C">
            <w:pPr>
              <w:cnfStyle w:val="100000000000" w:firstRow="1" w:lastRow="0" w:firstColumn="0" w:lastColumn="0" w:oddVBand="0" w:evenVBand="0" w:oddHBand="0" w:evenHBand="0" w:firstRowFirstColumn="0" w:firstRowLastColumn="0" w:lastRowFirstColumn="0" w:lastRowLastColumn="0"/>
              <w:rPr>
                <w:rFonts w:cs="Times New Roman"/>
                <w:b w:val="0"/>
              </w:rPr>
            </w:pPr>
            <w:r w:rsidRPr="00944345">
              <w:rPr>
                <w:rFonts w:cs="Times New Roman"/>
                <w:b w:val="0"/>
              </w:rPr>
              <w:t>Effect size type</w:t>
            </w:r>
          </w:p>
        </w:tc>
        <w:tc>
          <w:tcPr>
            <w:tcW w:w="1135" w:type="dxa"/>
            <w:shd w:val="clear" w:color="auto" w:fill="auto"/>
            <w:noWrap/>
            <w:hideMark/>
          </w:tcPr>
          <w:p w14:paraId="487ED9EF" w14:textId="77777777" w:rsidR="00AC5C7C" w:rsidRPr="00944345" w:rsidRDefault="00AC5C7C" w:rsidP="00AC5C7C">
            <w:pPr>
              <w:cnfStyle w:val="100000000000" w:firstRow="1" w:lastRow="0" w:firstColumn="0" w:lastColumn="0" w:oddVBand="0" w:evenVBand="0" w:oddHBand="0" w:evenHBand="0" w:firstRowFirstColumn="0" w:firstRowLastColumn="0" w:lastRowFirstColumn="0" w:lastRowLastColumn="0"/>
              <w:rPr>
                <w:rFonts w:cs="Times New Roman"/>
                <w:b w:val="0"/>
              </w:rPr>
            </w:pPr>
            <w:r w:rsidRPr="00944345">
              <w:rPr>
                <w:rFonts w:cs="Times New Roman"/>
                <w:b w:val="0"/>
              </w:rPr>
              <w:t>Effect Size</w:t>
            </w:r>
          </w:p>
        </w:tc>
        <w:tc>
          <w:tcPr>
            <w:tcW w:w="1135" w:type="dxa"/>
            <w:shd w:val="clear" w:color="auto" w:fill="auto"/>
            <w:noWrap/>
            <w:hideMark/>
          </w:tcPr>
          <w:p w14:paraId="457B7805" w14:textId="77777777" w:rsidR="00AC5C7C" w:rsidRPr="00944345" w:rsidRDefault="00AC5C7C" w:rsidP="00AC5C7C">
            <w:pPr>
              <w:cnfStyle w:val="100000000000" w:firstRow="1" w:lastRow="0" w:firstColumn="0" w:lastColumn="0" w:oddVBand="0" w:evenVBand="0" w:oddHBand="0" w:evenHBand="0" w:firstRowFirstColumn="0" w:firstRowLastColumn="0" w:lastRowFirstColumn="0" w:lastRowLastColumn="0"/>
              <w:rPr>
                <w:rFonts w:cs="Times New Roman"/>
                <w:b w:val="0"/>
              </w:rPr>
            </w:pPr>
            <w:r w:rsidRPr="00944345">
              <w:rPr>
                <w:rFonts w:cs="Times New Roman"/>
                <w:b w:val="0"/>
              </w:rPr>
              <w:t>Lower Limit</w:t>
            </w:r>
          </w:p>
        </w:tc>
        <w:tc>
          <w:tcPr>
            <w:tcW w:w="1135" w:type="dxa"/>
            <w:shd w:val="clear" w:color="auto" w:fill="auto"/>
            <w:noWrap/>
            <w:hideMark/>
          </w:tcPr>
          <w:p w14:paraId="2CB83B9F" w14:textId="77777777" w:rsidR="00AC5C7C" w:rsidRPr="00944345" w:rsidRDefault="00AC5C7C" w:rsidP="00AC5C7C">
            <w:pPr>
              <w:cnfStyle w:val="100000000000" w:firstRow="1" w:lastRow="0" w:firstColumn="0" w:lastColumn="0" w:oddVBand="0" w:evenVBand="0" w:oddHBand="0" w:evenHBand="0" w:firstRowFirstColumn="0" w:firstRowLastColumn="0" w:lastRowFirstColumn="0" w:lastRowLastColumn="0"/>
              <w:rPr>
                <w:rFonts w:cs="Times New Roman"/>
                <w:b w:val="0"/>
              </w:rPr>
            </w:pPr>
            <w:r w:rsidRPr="00944345">
              <w:rPr>
                <w:rFonts w:cs="Times New Roman"/>
                <w:b w:val="0"/>
              </w:rPr>
              <w:t>Upper Limit</w:t>
            </w:r>
          </w:p>
        </w:tc>
      </w:tr>
      <w:tr w:rsidR="00AC5C7C" w:rsidRPr="00944345" w14:paraId="742FA1E5" w14:textId="77777777" w:rsidTr="00AC5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51AD10DF" w14:textId="77777777" w:rsidR="00AC5C7C" w:rsidRPr="00944345" w:rsidRDefault="00AC5C7C" w:rsidP="00AC5C7C">
            <w:pPr>
              <w:rPr>
                <w:rFonts w:cs="Times New Roman"/>
              </w:rPr>
            </w:pPr>
          </w:p>
        </w:tc>
        <w:tc>
          <w:tcPr>
            <w:tcW w:w="1576" w:type="dxa"/>
            <w:shd w:val="clear" w:color="auto" w:fill="auto"/>
            <w:noWrap/>
          </w:tcPr>
          <w:p w14:paraId="776D22DC" w14:textId="77777777"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695" w:type="dxa"/>
            <w:shd w:val="clear" w:color="auto" w:fill="auto"/>
            <w:noWrap/>
          </w:tcPr>
          <w:p w14:paraId="30DF48AF" w14:textId="77777777"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407" w:type="dxa"/>
            <w:shd w:val="clear" w:color="auto" w:fill="auto"/>
            <w:noWrap/>
          </w:tcPr>
          <w:p w14:paraId="00F437AC" w14:textId="77777777"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35" w:type="dxa"/>
            <w:shd w:val="clear" w:color="auto" w:fill="auto"/>
            <w:noWrap/>
          </w:tcPr>
          <w:p w14:paraId="340869A6" w14:textId="77777777"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35" w:type="dxa"/>
            <w:shd w:val="clear" w:color="auto" w:fill="auto"/>
            <w:noWrap/>
          </w:tcPr>
          <w:p w14:paraId="41C9C692" w14:textId="77777777"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35" w:type="dxa"/>
            <w:shd w:val="clear" w:color="auto" w:fill="auto"/>
            <w:noWrap/>
          </w:tcPr>
          <w:p w14:paraId="74D39608" w14:textId="77777777"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tc>
      </w:tr>
      <w:tr w:rsidR="00AC5C7C" w:rsidRPr="00944345" w14:paraId="344E05DD" w14:textId="77777777" w:rsidTr="00AC5C7C">
        <w:trPr>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0F82BFB1" w14:textId="32F43E62" w:rsidR="00AC5C7C" w:rsidRPr="00AC5C7C" w:rsidRDefault="00AC5C7C" w:rsidP="00AC5C7C">
            <w:pPr>
              <w:rPr>
                <w:rFonts w:cs="Times New Roman"/>
                <w:b w:val="0"/>
              </w:rPr>
            </w:pPr>
            <w:r w:rsidRPr="00AC5C7C">
              <w:rPr>
                <w:rFonts w:cs="Times New Roman"/>
                <w:b w:val="0"/>
              </w:rPr>
              <w:t>Lancaster, Klein, &amp; Heifner</w:t>
            </w:r>
          </w:p>
        </w:tc>
        <w:tc>
          <w:tcPr>
            <w:tcW w:w="1576" w:type="dxa"/>
            <w:shd w:val="clear" w:color="auto" w:fill="auto"/>
            <w:noWrap/>
          </w:tcPr>
          <w:p w14:paraId="2600AD26" w14:textId="5F0A0938"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 xml:space="preserve">ANOVA (time x condition) </w:t>
            </w:r>
          </w:p>
        </w:tc>
        <w:tc>
          <w:tcPr>
            <w:tcW w:w="1695" w:type="dxa"/>
            <w:shd w:val="clear" w:color="auto" w:fill="auto"/>
            <w:noWrap/>
          </w:tcPr>
          <w:p w14:paraId="02FF63B6" w14:textId="1F109E76"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i/>
                <w:iCs/>
              </w:rPr>
              <w:t>F</w:t>
            </w:r>
            <w:r w:rsidRPr="00DF12DD">
              <w:rPr>
                <w:rFonts w:cs="Times New Roman"/>
              </w:rPr>
              <w:t xml:space="preserve">(1, 88) = 0.354, </w:t>
            </w:r>
            <w:r w:rsidRPr="00DF12DD">
              <w:rPr>
                <w:rFonts w:cs="Times New Roman"/>
                <w:i/>
                <w:iCs/>
              </w:rPr>
              <w:t>p</w:t>
            </w:r>
            <w:r w:rsidRPr="00DF12DD">
              <w:rPr>
                <w:rFonts w:cs="Times New Roman"/>
              </w:rPr>
              <w:t xml:space="preserve"> = .55, λ = .996.</w:t>
            </w:r>
          </w:p>
        </w:tc>
        <w:tc>
          <w:tcPr>
            <w:tcW w:w="1407" w:type="dxa"/>
            <w:shd w:val="clear" w:color="auto" w:fill="auto"/>
            <w:noWrap/>
          </w:tcPr>
          <w:p w14:paraId="1AA0F13C" w14:textId="5B9BC4AC"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Eta Squared</w:t>
            </w:r>
          </w:p>
        </w:tc>
        <w:tc>
          <w:tcPr>
            <w:tcW w:w="1135" w:type="dxa"/>
            <w:shd w:val="clear" w:color="auto" w:fill="auto"/>
            <w:noWrap/>
          </w:tcPr>
          <w:p w14:paraId="2B5337CC" w14:textId="01D4CFFB"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w:t>
            </w:r>
          </w:p>
        </w:tc>
        <w:tc>
          <w:tcPr>
            <w:tcW w:w="1135" w:type="dxa"/>
            <w:shd w:val="clear" w:color="auto" w:fill="auto"/>
            <w:noWrap/>
          </w:tcPr>
          <w:p w14:paraId="3290474B" w14:textId="5C3B8D53"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w:t>
            </w:r>
          </w:p>
        </w:tc>
        <w:tc>
          <w:tcPr>
            <w:tcW w:w="1135" w:type="dxa"/>
            <w:shd w:val="clear" w:color="auto" w:fill="auto"/>
            <w:noWrap/>
          </w:tcPr>
          <w:p w14:paraId="640BD096" w14:textId="73A98B62"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0.07</w:t>
            </w:r>
          </w:p>
        </w:tc>
      </w:tr>
      <w:tr w:rsidR="00AC5C7C" w:rsidRPr="00944345" w14:paraId="338D80EF" w14:textId="77777777" w:rsidTr="00AC5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427873ED" w14:textId="77777777" w:rsidR="00AC5C7C" w:rsidRDefault="00AC5C7C" w:rsidP="00AC5C7C">
            <w:pPr>
              <w:rPr>
                <w:rFonts w:cs="Times New Roman"/>
              </w:rPr>
            </w:pPr>
          </w:p>
          <w:p w14:paraId="34279EDF" w14:textId="4A552477" w:rsidR="00AC5C7C" w:rsidRPr="00AC5C7C" w:rsidRDefault="00AC5C7C" w:rsidP="00AC5C7C">
            <w:pPr>
              <w:rPr>
                <w:rFonts w:cs="Times New Roman"/>
                <w:b w:val="0"/>
              </w:rPr>
            </w:pPr>
            <w:r w:rsidRPr="00AC5C7C">
              <w:rPr>
                <w:rFonts w:cs="Times New Roman"/>
                <w:b w:val="0"/>
              </w:rPr>
              <w:t>Lancaster, Klein, &amp; Heifner</w:t>
            </w:r>
          </w:p>
        </w:tc>
        <w:tc>
          <w:tcPr>
            <w:tcW w:w="1576" w:type="dxa"/>
            <w:shd w:val="clear" w:color="auto" w:fill="auto"/>
            <w:noWrap/>
          </w:tcPr>
          <w:p w14:paraId="21449179"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6F06ABD2" w14:textId="3F64B86E"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ANOVA (time x event severity)</w:t>
            </w:r>
          </w:p>
        </w:tc>
        <w:tc>
          <w:tcPr>
            <w:tcW w:w="1695" w:type="dxa"/>
            <w:shd w:val="clear" w:color="auto" w:fill="auto"/>
            <w:noWrap/>
          </w:tcPr>
          <w:p w14:paraId="5E8D9E01"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p w14:paraId="6DFA9D2F" w14:textId="16042D94"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i/>
                <w:iCs/>
              </w:rPr>
              <w:t>F</w:t>
            </w:r>
            <w:r w:rsidRPr="00DF12DD">
              <w:rPr>
                <w:rFonts w:cs="Times New Roman"/>
              </w:rPr>
              <w:t xml:space="preserve">(1, 86) = 0.510, </w:t>
            </w:r>
            <w:r w:rsidRPr="00DF12DD">
              <w:rPr>
                <w:rFonts w:cs="Times New Roman"/>
                <w:i/>
                <w:iCs/>
              </w:rPr>
              <w:t>p</w:t>
            </w:r>
            <w:r w:rsidRPr="00DF12DD">
              <w:rPr>
                <w:rFonts w:cs="Times New Roman"/>
              </w:rPr>
              <w:t xml:space="preserve"> = .48, λ = .994</w:t>
            </w:r>
          </w:p>
        </w:tc>
        <w:tc>
          <w:tcPr>
            <w:tcW w:w="1407" w:type="dxa"/>
            <w:shd w:val="clear" w:color="auto" w:fill="auto"/>
            <w:noWrap/>
          </w:tcPr>
          <w:p w14:paraId="79F37E67"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426D04B1" w14:textId="39554389"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Eta Squared</w:t>
            </w:r>
          </w:p>
        </w:tc>
        <w:tc>
          <w:tcPr>
            <w:tcW w:w="1135" w:type="dxa"/>
            <w:shd w:val="clear" w:color="auto" w:fill="auto"/>
            <w:noWrap/>
          </w:tcPr>
          <w:p w14:paraId="0D4520CB"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6B59D470" w14:textId="170C9E29"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0.01</w:t>
            </w:r>
          </w:p>
        </w:tc>
        <w:tc>
          <w:tcPr>
            <w:tcW w:w="1135" w:type="dxa"/>
            <w:shd w:val="clear" w:color="auto" w:fill="auto"/>
            <w:noWrap/>
          </w:tcPr>
          <w:p w14:paraId="3007CA76"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037BA3B" w14:textId="5A1C57FF"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w:t>
            </w:r>
          </w:p>
        </w:tc>
        <w:tc>
          <w:tcPr>
            <w:tcW w:w="1135" w:type="dxa"/>
            <w:shd w:val="clear" w:color="auto" w:fill="auto"/>
            <w:noWrap/>
          </w:tcPr>
          <w:p w14:paraId="35EEEBFB"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4F058DB" w14:textId="0C68A7F5"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0.07</w:t>
            </w:r>
          </w:p>
        </w:tc>
      </w:tr>
      <w:tr w:rsidR="00AC5C7C" w:rsidRPr="00944345" w14:paraId="2DD6F229" w14:textId="77777777" w:rsidTr="00AC5C7C">
        <w:trPr>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15FB267D" w14:textId="77777777" w:rsidR="00AC5C7C" w:rsidRDefault="00AC5C7C" w:rsidP="00AC5C7C">
            <w:pPr>
              <w:rPr>
                <w:rFonts w:cs="Times New Roman"/>
              </w:rPr>
            </w:pPr>
          </w:p>
          <w:p w14:paraId="1A15603A" w14:textId="26001F13" w:rsidR="00AC5C7C" w:rsidRPr="00AC5C7C" w:rsidRDefault="00AC5C7C" w:rsidP="00AC5C7C">
            <w:pPr>
              <w:rPr>
                <w:rFonts w:cs="Times New Roman"/>
                <w:b w:val="0"/>
              </w:rPr>
            </w:pPr>
            <w:r w:rsidRPr="00AC5C7C">
              <w:rPr>
                <w:rFonts w:cs="Times New Roman"/>
                <w:b w:val="0"/>
              </w:rPr>
              <w:t>Lancaster, Klein, &amp; Heifner</w:t>
            </w:r>
          </w:p>
        </w:tc>
        <w:tc>
          <w:tcPr>
            <w:tcW w:w="1576" w:type="dxa"/>
            <w:shd w:val="clear" w:color="auto" w:fill="auto"/>
            <w:noWrap/>
          </w:tcPr>
          <w:p w14:paraId="5F004C65"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41194D3D" w14:textId="6DB4D0CD"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ANOVA</w:t>
            </w:r>
          </w:p>
        </w:tc>
        <w:tc>
          <w:tcPr>
            <w:tcW w:w="1695" w:type="dxa"/>
            <w:shd w:val="clear" w:color="auto" w:fill="auto"/>
            <w:noWrap/>
          </w:tcPr>
          <w:p w14:paraId="297FA75E"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p w14:paraId="02B4F189" w14:textId="4CBB2B74"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i/>
                <w:iCs/>
              </w:rPr>
              <w:t>F</w:t>
            </w:r>
            <w:r w:rsidRPr="00DF12DD">
              <w:rPr>
                <w:rFonts w:cs="Times New Roman"/>
              </w:rPr>
              <w:t xml:space="preserve">(1, 88) = 28.532, </w:t>
            </w:r>
            <w:r w:rsidRPr="00DF12DD">
              <w:rPr>
                <w:rFonts w:cs="Times New Roman"/>
                <w:i/>
                <w:iCs/>
              </w:rPr>
              <w:t>p</w:t>
            </w:r>
            <w:r w:rsidRPr="00DF12DD">
              <w:rPr>
                <w:rFonts w:cs="Times New Roman"/>
              </w:rPr>
              <w:t xml:space="preserve"> &lt; .001, λ = .755</w:t>
            </w:r>
          </w:p>
        </w:tc>
        <w:tc>
          <w:tcPr>
            <w:tcW w:w="1407" w:type="dxa"/>
            <w:shd w:val="clear" w:color="auto" w:fill="auto"/>
            <w:noWrap/>
          </w:tcPr>
          <w:p w14:paraId="29DFD13B"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2A2B61C" w14:textId="437ED908"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Eta Squared</w:t>
            </w:r>
          </w:p>
        </w:tc>
        <w:tc>
          <w:tcPr>
            <w:tcW w:w="1135" w:type="dxa"/>
            <w:shd w:val="clear" w:color="auto" w:fill="auto"/>
            <w:noWrap/>
          </w:tcPr>
          <w:p w14:paraId="0A6A7E22"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73149DB" w14:textId="7458E437"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0.24</w:t>
            </w:r>
          </w:p>
        </w:tc>
        <w:tc>
          <w:tcPr>
            <w:tcW w:w="1135" w:type="dxa"/>
            <w:shd w:val="clear" w:color="auto" w:fill="auto"/>
            <w:noWrap/>
          </w:tcPr>
          <w:p w14:paraId="32758C95"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8EB46E0" w14:textId="113809CB"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0.1</w:t>
            </w:r>
          </w:p>
        </w:tc>
        <w:tc>
          <w:tcPr>
            <w:tcW w:w="1135" w:type="dxa"/>
            <w:shd w:val="clear" w:color="auto" w:fill="auto"/>
            <w:noWrap/>
          </w:tcPr>
          <w:p w14:paraId="629F0CBD"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250AE3EE" w14:textId="2DDC754F"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0.38</w:t>
            </w:r>
          </w:p>
        </w:tc>
      </w:tr>
      <w:tr w:rsidR="00AC5C7C" w:rsidRPr="00944345" w14:paraId="5DF6EE02" w14:textId="77777777" w:rsidTr="00AC5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0AB89BFC" w14:textId="77777777" w:rsidR="00AC5C7C" w:rsidRDefault="00AC5C7C" w:rsidP="00AC5C7C">
            <w:pPr>
              <w:rPr>
                <w:rFonts w:cs="Times New Roman"/>
              </w:rPr>
            </w:pPr>
          </w:p>
          <w:p w14:paraId="4808F341" w14:textId="7D8D12E4" w:rsidR="00AC5C7C" w:rsidRPr="00AC5C7C" w:rsidRDefault="00AC5C7C" w:rsidP="00AC5C7C">
            <w:pPr>
              <w:rPr>
                <w:rFonts w:cs="Times New Roman"/>
                <w:b w:val="0"/>
              </w:rPr>
            </w:pPr>
            <w:r w:rsidRPr="00AC5C7C">
              <w:rPr>
                <w:rFonts w:cs="Times New Roman"/>
                <w:b w:val="0"/>
              </w:rPr>
              <w:t>Lancaster, Klein, &amp; Heifner</w:t>
            </w:r>
          </w:p>
        </w:tc>
        <w:tc>
          <w:tcPr>
            <w:tcW w:w="1576" w:type="dxa"/>
            <w:shd w:val="clear" w:color="auto" w:fill="auto"/>
            <w:noWrap/>
          </w:tcPr>
          <w:p w14:paraId="6744C68C"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A68D517" w14:textId="281AA1B3"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Moderation (Time and group moderated by event severity)</w:t>
            </w:r>
          </w:p>
        </w:tc>
        <w:tc>
          <w:tcPr>
            <w:tcW w:w="1695" w:type="dxa"/>
            <w:shd w:val="clear" w:color="auto" w:fill="auto"/>
            <w:noWrap/>
          </w:tcPr>
          <w:p w14:paraId="5481C4F2"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p w14:paraId="42C389FA" w14:textId="20BA2705"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i/>
                <w:iCs/>
              </w:rPr>
              <w:t>F</w:t>
            </w:r>
            <w:r w:rsidRPr="00DF12DD">
              <w:rPr>
                <w:rFonts w:cs="Times New Roman"/>
              </w:rPr>
              <w:t xml:space="preserve">(1, 86) = 2.196, </w:t>
            </w:r>
            <w:r w:rsidRPr="00DF12DD">
              <w:rPr>
                <w:rFonts w:cs="Times New Roman"/>
                <w:i/>
                <w:iCs/>
              </w:rPr>
              <w:t>p</w:t>
            </w:r>
            <w:r w:rsidRPr="00DF12DD">
              <w:rPr>
                <w:rFonts w:cs="Times New Roman"/>
              </w:rPr>
              <w:t xml:space="preserve"> = .142, λ = .975.</w:t>
            </w:r>
          </w:p>
        </w:tc>
        <w:tc>
          <w:tcPr>
            <w:tcW w:w="1407" w:type="dxa"/>
            <w:shd w:val="clear" w:color="auto" w:fill="auto"/>
            <w:noWrap/>
          </w:tcPr>
          <w:p w14:paraId="116D5AD3"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6291259E" w14:textId="2077C03D"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Eta Squared</w:t>
            </w:r>
          </w:p>
        </w:tc>
        <w:tc>
          <w:tcPr>
            <w:tcW w:w="1135" w:type="dxa"/>
            <w:shd w:val="clear" w:color="auto" w:fill="auto"/>
            <w:noWrap/>
          </w:tcPr>
          <w:p w14:paraId="2B41FB23"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55D0A84" w14:textId="2D169A56"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0.02</w:t>
            </w:r>
          </w:p>
        </w:tc>
        <w:tc>
          <w:tcPr>
            <w:tcW w:w="1135" w:type="dxa"/>
            <w:shd w:val="clear" w:color="auto" w:fill="auto"/>
            <w:noWrap/>
          </w:tcPr>
          <w:p w14:paraId="1D4C472F"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D696E48" w14:textId="572B953B"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w:t>
            </w:r>
          </w:p>
        </w:tc>
        <w:tc>
          <w:tcPr>
            <w:tcW w:w="1135" w:type="dxa"/>
            <w:shd w:val="clear" w:color="auto" w:fill="auto"/>
            <w:noWrap/>
          </w:tcPr>
          <w:p w14:paraId="125384E8"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0B86B3E" w14:textId="3E08D6EB"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0.12</w:t>
            </w:r>
          </w:p>
        </w:tc>
      </w:tr>
      <w:tr w:rsidR="00AC5C7C" w:rsidRPr="00944345" w14:paraId="0AE740F7" w14:textId="77777777" w:rsidTr="00AC5C7C">
        <w:trPr>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291E7FEA" w14:textId="77777777" w:rsidR="00AC5C7C" w:rsidRDefault="00AC5C7C" w:rsidP="00AC5C7C">
            <w:pPr>
              <w:rPr>
                <w:rFonts w:cs="Times New Roman"/>
                <w:b w:val="0"/>
              </w:rPr>
            </w:pPr>
          </w:p>
          <w:p w14:paraId="40238588" w14:textId="7429D115" w:rsidR="00AC5C7C" w:rsidRPr="00AC5C7C" w:rsidRDefault="00AC5C7C" w:rsidP="00AC5C7C">
            <w:pPr>
              <w:rPr>
                <w:rFonts w:cs="Times New Roman"/>
                <w:b w:val="0"/>
              </w:rPr>
            </w:pPr>
            <w:r w:rsidRPr="00AC5C7C">
              <w:rPr>
                <w:rFonts w:cs="Times New Roman"/>
                <w:b w:val="0"/>
              </w:rPr>
              <w:t>Lu, Zheng, Kagawa-Singer, &amp; Loh</w:t>
            </w:r>
          </w:p>
        </w:tc>
        <w:tc>
          <w:tcPr>
            <w:tcW w:w="1576" w:type="dxa"/>
            <w:shd w:val="clear" w:color="auto" w:fill="auto"/>
            <w:noWrap/>
          </w:tcPr>
          <w:p w14:paraId="121E005D"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2DC68D98" w14:textId="0346F90F"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 xml:space="preserve">ANOVA (baseline to month three for quality of life) </w:t>
            </w:r>
          </w:p>
        </w:tc>
        <w:tc>
          <w:tcPr>
            <w:tcW w:w="1695" w:type="dxa"/>
            <w:shd w:val="clear" w:color="auto" w:fill="auto"/>
            <w:noWrap/>
          </w:tcPr>
          <w:p w14:paraId="2400A6C9"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p w14:paraId="3532DC3B" w14:textId="54CD739D"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i/>
                <w:iCs/>
              </w:rPr>
              <w:t xml:space="preserve">M = </w:t>
            </w:r>
            <w:r w:rsidRPr="00DF12DD">
              <w:rPr>
                <w:rFonts w:cs="Times New Roman"/>
              </w:rPr>
              <w:t xml:space="preserve">98.82, </w:t>
            </w:r>
            <w:r w:rsidRPr="00DF12DD">
              <w:rPr>
                <w:rFonts w:cs="Times New Roman"/>
                <w:i/>
                <w:iCs/>
              </w:rPr>
              <w:t xml:space="preserve">S </w:t>
            </w:r>
            <w:r w:rsidRPr="00DF12DD">
              <w:rPr>
                <w:rFonts w:cs="Times New Roman"/>
              </w:rPr>
              <w:t xml:space="preserve">= 23.25. </w:t>
            </w:r>
            <w:r w:rsidRPr="00DF12DD">
              <w:rPr>
                <w:rFonts w:cs="Times New Roman"/>
                <w:i/>
                <w:iCs/>
              </w:rPr>
              <w:t xml:space="preserve">M </w:t>
            </w:r>
            <w:r w:rsidRPr="00DF12DD">
              <w:rPr>
                <w:rFonts w:cs="Times New Roman"/>
              </w:rPr>
              <w:t xml:space="preserve">= 103.09, </w:t>
            </w:r>
            <w:r w:rsidRPr="00DF12DD">
              <w:rPr>
                <w:rFonts w:cs="Times New Roman"/>
                <w:i/>
                <w:iCs/>
              </w:rPr>
              <w:t xml:space="preserve">SD </w:t>
            </w:r>
            <w:r w:rsidRPr="00DF12DD">
              <w:rPr>
                <w:rFonts w:cs="Times New Roman"/>
              </w:rPr>
              <w:t>= 21.88</w:t>
            </w:r>
          </w:p>
        </w:tc>
        <w:tc>
          <w:tcPr>
            <w:tcW w:w="1407" w:type="dxa"/>
            <w:shd w:val="clear" w:color="auto" w:fill="auto"/>
            <w:noWrap/>
          </w:tcPr>
          <w:p w14:paraId="480B2CEF"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B379F5E" w14:textId="68D92C98"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Cohen's d</w:t>
            </w:r>
          </w:p>
        </w:tc>
        <w:tc>
          <w:tcPr>
            <w:tcW w:w="1135" w:type="dxa"/>
            <w:shd w:val="clear" w:color="auto" w:fill="auto"/>
            <w:noWrap/>
          </w:tcPr>
          <w:p w14:paraId="6FC7A456"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1FE9D47C" w14:textId="6E90BCE6"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0.19</w:t>
            </w:r>
          </w:p>
        </w:tc>
        <w:tc>
          <w:tcPr>
            <w:tcW w:w="1135" w:type="dxa"/>
            <w:shd w:val="clear" w:color="auto" w:fill="auto"/>
            <w:noWrap/>
          </w:tcPr>
          <w:p w14:paraId="58F87D70"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8894BEC" w14:textId="41ABC328"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-0.27</w:t>
            </w:r>
          </w:p>
        </w:tc>
        <w:tc>
          <w:tcPr>
            <w:tcW w:w="1135" w:type="dxa"/>
            <w:shd w:val="clear" w:color="auto" w:fill="auto"/>
            <w:noWrap/>
          </w:tcPr>
          <w:p w14:paraId="4FF117D0"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6328362" w14:textId="756ABC41"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0.64</w:t>
            </w:r>
          </w:p>
        </w:tc>
      </w:tr>
      <w:tr w:rsidR="00AC5C7C" w:rsidRPr="00944345" w14:paraId="4C2EDB88" w14:textId="77777777" w:rsidTr="00AC5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6F2B7681" w14:textId="77777777" w:rsidR="00AC5C7C" w:rsidRDefault="00AC5C7C" w:rsidP="00AC5C7C">
            <w:pPr>
              <w:rPr>
                <w:rFonts w:cs="Times New Roman"/>
                <w:b w:val="0"/>
              </w:rPr>
            </w:pPr>
          </w:p>
          <w:p w14:paraId="17B61CB5" w14:textId="3CA8C440" w:rsidR="00AC5C7C" w:rsidRPr="00AC5C7C" w:rsidRDefault="00AC5C7C" w:rsidP="00AC5C7C">
            <w:pPr>
              <w:rPr>
                <w:rFonts w:cs="Times New Roman"/>
                <w:b w:val="0"/>
              </w:rPr>
            </w:pPr>
            <w:r w:rsidRPr="00AC5C7C">
              <w:rPr>
                <w:rFonts w:cs="Times New Roman"/>
                <w:b w:val="0"/>
              </w:rPr>
              <w:t>Lu, Zheng, Kagawa-Singer, &amp; Loh</w:t>
            </w:r>
          </w:p>
        </w:tc>
        <w:tc>
          <w:tcPr>
            <w:tcW w:w="1576" w:type="dxa"/>
            <w:shd w:val="clear" w:color="auto" w:fill="auto"/>
            <w:noWrap/>
          </w:tcPr>
          <w:p w14:paraId="716E1AF0"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407819AE" w14:textId="317DAEE8"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ANOVA (baseline to month three for posttraumatic growth</w:t>
            </w:r>
          </w:p>
        </w:tc>
        <w:tc>
          <w:tcPr>
            <w:tcW w:w="1695" w:type="dxa"/>
            <w:shd w:val="clear" w:color="auto" w:fill="auto"/>
            <w:noWrap/>
          </w:tcPr>
          <w:p w14:paraId="280C4E91"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p w14:paraId="5A7DFE74" w14:textId="3DABC416"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r w:rsidRPr="00DF12DD">
              <w:rPr>
                <w:rFonts w:cs="Times New Roman"/>
                <w:i/>
                <w:iCs/>
              </w:rPr>
              <w:t xml:space="preserve">M </w:t>
            </w:r>
            <w:r w:rsidRPr="00DF12DD">
              <w:rPr>
                <w:rFonts w:cs="Times New Roman"/>
              </w:rPr>
              <w:t xml:space="preserve">= 72.00, </w:t>
            </w:r>
            <w:r w:rsidRPr="00DF12DD">
              <w:rPr>
                <w:rFonts w:cs="Times New Roman"/>
                <w:i/>
                <w:iCs/>
              </w:rPr>
              <w:t xml:space="preserve">SD </w:t>
            </w:r>
            <w:r w:rsidRPr="00DF12DD">
              <w:rPr>
                <w:rFonts w:cs="Times New Roman"/>
              </w:rPr>
              <w:t xml:space="preserve">= 23.05. </w:t>
            </w:r>
            <w:r w:rsidRPr="00DF12DD">
              <w:rPr>
                <w:rFonts w:cs="Times New Roman"/>
                <w:i/>
                <w:iCs/>
              </w:rPr>
              <w:t xml:space="preserve">M </w:t>
            </w:r>
            <w:r w:rsidRPr="00DF12DD">
              <w:rPr>
                <w:rFonts w:cs="Times New Roman"/>
              </w:rPr>
              <w:t xml:space="preserve">= 76.01, </w:t>
            </w:r>
            <w:r w:rsidRPr="00DF12DD">
              <w:rPr>
                <w:rFonts w:cs="Times New Roman"/>
                <w:i/>
                <w:iCs/>
              </w:rPr>
              <w:t xml:space="preserve">SD </w:t>
            </w:r>
            <w:r w:rsidRPr="00DF12DD">
              <w:rPr>
                <w:rFonts w:cs="Times New Roman"/>
              </w:rPr>
              <w:t>= 15.77</w:t>
            </w:r>
          </w:p>
        </w:tc>
        <w:tc>
          <w:tcPr>
            <w:tcW w:w="1407" w:type="dxa"/>
            <w:shd w:val="clear" w:color="auto" w:fill="auto"/>
            <w:noWrap/>
          </w:tcPr>
          <w:p w14:paraId="7B2EE15F"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E97849B" w14:textId="018E569D"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Cohen's d</w:t>
            </w:r>
          </w:p>
        </w:tc>
        <w:tc>
          <w:tcPr>
            <w:tcW w:w="1135" w:type="dxa"/>
            <w:shd w:val="clear" w:color="auto" w:fill="auto"/>
            <w:noWrap/>
          </w:tcPr>
          <w:p w14:paraId="5088EB67"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5C6E755" w14:textId="4C9D779C"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0.21</w:t>
            </w:r>
          </w:p>
        </w:tc>
        <w:tc>
          <w:tcPr>
            <w:tcW w:w="1135" w:type="dxa"/>
            <w:shd w:val="clear" w:color="auto" w:fill="auto"/>
            <w:noWrap/>
          </w:tcPr>
          <w:p w14:paraId="2FBBABDB"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3AA5641F" w14:textId="50028CD0"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-0.25</w:t>
            </w:r>
          </w:p>
        </w:tc>
        <w:tc>
          <w:tcPr>
            <w:tcW w:w="1135" w:type="dxa"/>
            <w:shd w:val="clear" w:color="auto" w:fill="auto"/>
            <w:noWrap/>
          </w:tcPr>
          <w:p w14:paraId="4DBCB771"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5FED499" w14:textId="0CE0F782"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0.66</w:t>
            </w:r>
          </w:p>
        </w:tc>
      </w:tr>
      <w:tr w:rsidR="00AC5C7C" w:rsidRPr="00944345" w14:paraId="0091F860" w14:textId="77777777" w:rsidTr="00AC5C7C">
        <w:trPr>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5BD63D72" w14:textId="77777777" w:rsidR="00AC5C7C" w:rsidRDefault="00AC5C7C" w:rsidP="00AC5C7C">
            <w:pPr>
              <w:rPr>
                <w:rFonts w:cs="Times New Roman"/>
              </w:rPr>
            </w:pPr>
          </w:p>
          <w:p w14:paraId="2E833C90" w14:textId="7AF23790" w:rsidR="00AC5C7C" w:rsidRPr="00AC5C7C" w:rsidRDefault="00AC5C7C" w:rsidP="00AC5C7C">
            <w:pPr>
              <w:rPr>
                <w:rFonts w:cs="Times New Roman"/>
                <w:b w:val="0"/>
              </w:rPr>
            </w:pPr>
            <w:r w:rsidRPr="00AC5C7C">
              <w:rPr>
                <w:rFonts w:cs="Times New Roman"/>
                <w:b w:val="0"/>
              </w:rPr>
              <w:t>Lu, Zheng, Kagawa-Singer, &amp; Loh</w:t>
            </w:r>
          </w:p>
        </w:tc>
        <w:tc>
          <w:tcPr>
            <w:tcW w:w="1576" w:type="dxa"/>
            <w:shd w:val="clear" w:color="auto" w:fill="auto"/>
            <w:noWrap/>
          </w:tcPr>
          <w:p w14:paraId="45001E9F"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BB72C5D" w14:textId="394A9476"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ANOVA (month three to month six for quality of life</w:t>
            </w:r>
          </w:p>
        </w:tc>
        <w:tc>
          <w:tcPr>
            <w:tcW w:w="1695" w:type="dxa"/>
            <w:shd w:val="clear" w:color="auto" w:fill="auto"/>
            <w:noWrap/>
          </w:tcPr>
          <w:p w14:paraId="30A39C4B"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p w14:paraId="3D2DD3A3" w14:textId="7D2E4FB3"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i/>
                <w:iCs/>
              </w:rPr>
            </w:pPr>
            <w:r w:rsidRPr="00DF12DD">
              <w:rPr>
                <w:rFonts w:cs="Times New Roman"/>
                <w:i/>
                <w:iCs/>
              </w:rPr>
              <w:t xml:space="preserve">M </w:t>
            </w:r>
            <w:r w:rsidRPr="00DF12DD">
              <w:rPr>
                <w:rFonts w:cs="Times New Roman"/>
              </w:rPr>
              <w:t xml:space="preserve">= 103.09, </w:t>
            </w:r>
            <w:r w:rsidRPr="00DF12DD">
              <w:rPr>
                <w:rFonts w:cs="Times New Roman"/>
                <w:i/>
                <w:iCs/>
              </w:rPr>
              <w:t xml:space="preserve">SD </w:t>
            </w:r>
            <w:r w:rsidRPr="00DF12DD">
              <w:rPr>
                <w:rFonts w:cs="Times New Roman"/>
              </w:rPr>
              <w:t xml:space="preserve">= 21.88. </w:t>
            </w:r>
            <w:r w:rsidRPr="00DF12DD">
              <w:rPr>
                <w:rFonts w:cs="Times New Roman"/>
                <w:i/>
                <w:iCs/>
              </w:rPr>
              <w:t xml:space="preserve">M </w:t>
            </w:r>
            <w:r w:rsidRPr="00DF12DD">
              <w:rPr>
                <w:rFonts w:cs="Times New Roman"/>
              </w:rPr>
              <w:t xml:space="preserve">= 102.71, </w:t>
            </w:r>
            <w:r w:rsidRPr="00DF12DD">
              <w:rPr>
                <w:rFonts w:cs="Times New Roman"/>
                <w:i/>
                <w:iCs/>
              </w:rPr>
              <w:t xml:space="preserve">SD </w:t>
            </w:r>
            <w:r w:rsidRPr="00DF12DD">
              <w:rPr>
                <w:rFonts w:cs="Times New Roman"/>
              </w:rPr>
              <w:t>= 23.50</w:t>
            </w:r>
          </w:p>
        </w:tc>
        <w:tc>
          <w:tcPr>
            <w:tcW w:w="1407" w:type="dxa"/>
            <w:shd w:val="clear" w:color="auto" w:fill="auto"/>
            <w:noWrap/>
          </w:tcPr>
          <w:p w14:paraId="0FAFBD9E"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221CE4C4" w14:textId="74B48840"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Cohen's d</w:t>
            </w:r>
          </w:p>
        </w:tc>
        <w:tc>
          <w:tcPr>
            <w:tcW w:w="1135" w:type="dxa"/>
            <w:shd w:val="clear" w:color="auto" w:fill="auto"/>
            <w:noWrap/>
          </w:tcPr>
          <w:p w14:paraId="640A1E1A"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4980F0CB" w14:textId="4CDBF3C3"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0.02</w:t>
            </w:r>
          </w:p>
        </w:tc>
        <w:tc>
          <w:tcPr>
            <w:tcW w:w="1135" w:type="dxa"/>
            <w:shd w:val="clear" w:color="auto" w:fill="auto"/>
            <w:noWrap/>
          </w:tcPr>
          <w:p w14:paraId="7331C520"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2A2816C" w14:textId="2D236B10"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-0.43</w:t>
            </w:r>
          </w:p>
        </w:tc>
        <w:tc>
          <w:tcPr>
            <w:tcW w:w="1135" w:type="dxa"/>
            <w:shd w:val="clear" w:color="auto" w:fill="auto"/>
            <w:noWrap/>
          </w:tcPr>
          <w:p w14:paraId="57645C3A"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5F4BF8BB" w14:textId="42CF1BE1"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0.47</w:t>
            </w:r>
          </w:p>
        </w:tc>
      </w:tr>
      <w:tr w:rsidR="00AC5C7C" w:rsidRPr="00944345" w14:paraId="3E1B1E1A" w14:textId="77777777" w:rsidTr="00AC5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403303CC" w14:textId="77777777" w:rsidR="00AC5C7C" w:rsidRDefault="00AC5C7C" w:rsidP="00AC5C7C">
            <w:pPr>
              <w:rPr>
                <w:rFonts w:cs="Times New Roman"/>
                <w:b w:val="0"/>
              </w:rPr>
            </w:pPr>
          </w:p>
          <w:p w14:paraId="0FCBBCEF" w14:textId="315EABA8" w:rsidR="00AC5C7C" w:rsidRPr="00AC5C7C" w:rsidRDefault="00AC5C7C" w:rsidP="00AC5C7C">
            <w:pPr>
              <w:rPr>
                <w:rFonts w:cs="Times New Roman"/>
                <w:b w:val="0"/>
              </w:rPr>
            </w:pPr>
            <w:r w:rsidRPr="00AC5C7C">
              <w:rPr>
                <w:rFonts w:cs="Times New Roman"/>
                <w:b w:val="0"/>
              </w:rPr>
              <w:t>Lu, Zheng, Kagawa-Singer, &amp; Loh</w:t>
            </w:r>
          </w:p>
        </w:tc>
        <w:tc>
          <w:tcPr>
            <w:tcW w:w="1576" w:type="dxa"/>
            <w:shd w:val="clear" w:color="auto" w:fill="auto"/>
            <w:noWrap/>
          </w:tcPr>
          <w:p w14:paraId="00258414"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61BE6C8" w14:textId="17EC0834"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 xml:space="preserve">ANOVA (month three to month six for posttraumatic growth </w:t>
            </w:r>
          </w:p>
        </w:tc>
        <w:tc>
          <w:tcPr>
            <w:tcW w:w="1695" w:type="dxa"/>
            <w:shd w:val="clear" w:color="auto" w:fill="auto"/>
            <w:noWrap/>
          </w:tcPr>
          <w:p w14:paraId="3A489403"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p w14:paraId="477144D9" w14:textId="550360E5"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r w:rsidRPr="00DF12DD">
              <w:rPr>
                <w:rFonts w:cs="Times New Roman"/>
                <w:i/>
                <w:iCs/>
              </w:rPr>
              <w:t xml:space="preserve">M = </w:t>
            </w:r>
            <w:r w:rsidRPr="00AC5C7C">
              <w:rPr>
                <w:rFonts w:cs="Times New Roman"/>
                <w:iCs/>
              </w:rPr>
              <w:t>76.01</w:t>
            </w:r>
            <w:r w:rsidRPr="00DF12DD">
              <w:rPr>
                <w:rFonts w:cs="Times New Roman"/>
                <w:i/>
                <w:iCs/>
              </w:rPr>
              <w:t xml:space="preserve">, SD = </w:t>
            </w:r>
            <w:r w:rsidRPr="00AC5C7C">
              <w:rPr>
                <w:rFonts w:cs="Times New Roman"/>
                <w:iCs/>
              </w:rPr>
              <w:t>15.77</w:t>
            </w:r>
            <w:r w:rsidRPr="00DF12DD">
              <w:rPr>
                <w:rFonts w:cs="Times New Roman"/>
                <w:i/>
                <w:iCs/>
              </w:rPr>
              <w:t xml:space="preserve">. M </w:t>
            </w:r>
            <w:r w:rsidRPr="00DF12DD">
              <w:rPr>
                <w:rFonts w:cs="Times New Roman"/>
              </w:rPr>
              <w:t xml:space="preserve">= 75.73, </w:t>
            </w:r>
            <w:r w:rsidRPr="00DF12DD">
              <w:rPr>
                <w:rFonts w:cs="Times New Roman"/>
                <w:i/>
                <w:iCs/>
              </w:rPr>
              <w:t xml:space="preserve">SD </w:t>
            </w:r>
            <w:r w:rsidRPr="00DF12DD">
              <w:rPr>
                <w:rFonts w:cs="Times New Roman"/>
              </w:rPr>
              <w:t>= 19.53</w:t>
            </w:r>
          </w:p>
        </w:tc>
        <w:tc>
          <w:tcPr>
            <w:tcW w:w="1407" w:type="dxa"/>
            <w:shd w:val="clear" w:color="auto" w:fill="auto"/>
            <w:noWrap/>
          </w:tcPr>
          <w:p w14:paraId="0D62F908"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5F6B0987" w14:textId="7DA91F42"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Cohen's d</w:t>
            </w:r>
          </w:p>
        </w:tc>
        <w:tc>
          <w:tcPr>
            <w:tcW w:w="1135" w:type="dxa"/>
            <w:shd w:val="clear" w:color="auto" w:fill="auto"/>
            <w:noWrap/>
          </w:tcPr>
          <w:p w14:paraId="0594AB3A"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85971F0" w14:textId="3337FA93"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0.02</w:t>
            </w:r>
          </w:p>
        </w:tc>
        <w:tc>
          <w:tcPr>
            <w:tcW w:w="1135" w:type="dxa"/>
            <w:shd w:val="clear" w:color="auto" w:fill="auto"/>
            <w:noWrap/>
          </w:tcPr>
          <w:p w14:paraId="33799109"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A74BB43" w14:textId="7DEECCA1"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-0.43</w:t>
            </w:r>
          </w:p>
        </w:tc>
        <w:tc>
          <w:tcPr>
            <w:tcW w:w="1135" w:type="dxa"/>
            <w:shd w:val="clear" w:color="auto" w:fill="auto"/>
            <w:noWrap/>
          </w:tcPr>
          <w:p w14:paraId="59BDCC40"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3B40C039" w14:textId="4D2D4981"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0.47</w:t>
            </w:r>
          </w:p>
        </w:tc>
      </w:tr>
      <w:tr w:rsidR="00AC5C7C" w:rsidRPr="00944345" w14:paraId="0B8F3F29" w14:textId="77777777" w:rsidTr="00AC5C7C">
        <w:trPr>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6151A61D" w14:textId="77777777" w:rsidR="00AC5C7C" w:rsidRDefault="00AC5C7C" w:rsidP="00AC5C7C">
            <w:pPr>
              <w:rPr>
                <w:rFonts w:cs="Times New Roman"/>
              </w:rPr>
            </w:pPr>
          </w:p>
          <w:p w14:paraId="07692105" w14:textId="1176AC3D" w:rsidR="00AC5C7C" w:rsidRPr="00AC5C7C" w:rsidRDefault="00AC5C7C" w:rsidP="00AC5C7C">
            <w:pPr>
              <w:rPr>
                <w:rFonts w:cs="Times New Roman"/>
                <w:b w:val="0"/>
              </w:rPr>
            </w:pPr>
            <w:r w:rsidRPr="00AC5C7C">
              <w:rPr>
                <w:rFonts w:cs="Times New Roman"/>
                <w:b w:val="0"/>
              </w:rPr>
              <w:t xml:space="preserve">Lepore, Revenson, Roberts, Pranikoff, &amp; Davey </w:t>
            </w:r>
          </w:p>
        </w:tc>
        <w:tc>
          <w:tcPr>
            <w:tcW w:w="1576" w:type="dxa"/>
            <w:shd w:val="clear" w:color="auto" w:fill="auto"/>
            <w:noWrap/>
          </w:tcPr>
          <w:p w14:paraId="145E91D6"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7246FFE" w14:textId="10BA5750"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 xml:space="preserve">Regression (quality of life variable) </w:t>
            </w:r>
          </w:p>
        </w:tc>
        <w:tc>
          <w:tcPr>
            <w:tcW w:w="1695" w:type="dxa"/>
            <w:shd w:val="clear" w:color="auto" w:fill="auto"/>
            <w:noWrap/>
          </w:tcPr>
          <w:p w14:paraId="0B0D766B"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p w14:paraId="7BE93F6F" w14:textId="57B43F8C"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i/>
                <w:iCs/>
              </w:rPr>
            </w:pPr>
            <w:r w:rsidRPr="00DF12DD">
              <w:rPr>
                <w:rFonts w:cs="Times New Roman"/>
                <w:i/>
                <w:iCs/>
              </w:rPr>
              <w:t xml:space="preserve">b </w:t>
            </w:r>
            <w:r w:rsidRPr="00DF12DD">
              <w:rPr>
                <w:rFonts w:cs="Times New Roman"/>
              </w:rPr>
              <w:t xml:space="preserve">= 2.92, </w:t>
            </w:r>
            <w:r w:rsidRPr="00DF12DD">
              <w:rPr>
                <w:rFonts w:cs="Times New Roman"/>
                <w:i/>
                <w:iCs/>
              </w:rPr>
              <w:t xml:space="preserve">p </w:t>
            </w:r>
            <w:r w:rsidRPr="00DF12DD">
              <w:rPr>
                <w:rFonts w:cs="Times New Roman"/>
              </w:rPr>
              <w:t xml:space="preserve">= .20, </w:t>
            </w:r>
            <w:r w:rsidRPr="00DF12DD">
              <w:rPr>
                <w:rFonts w:cs="Times New Roman"/>
                <w:i/>
                <w:iCs/>
              </w:rPr>
              <w:t>t = 1.30</w:t>
            </w:r>
          </w:p>
        </w:tc>
        <w:tc>
          <w:tcPr>
            <w:tcW w:w="1407" w:type="dxa"/>
            <w:shd w:val="clear" w:color="auto" w:fill="auto"/>
            <w:noWrap/>
          </w:tcPr>
          <w:p w14:paraId="1E8498C7"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3E336F33" w14:textId="38F6D37F"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Cohen's d</w:t>
            </w:r>
          </w:p>
        </w:tc>
        <w:tc>
          <w:tcPr>
            <w:tcW w:w="1135" w:type="dxa"/>
            <w:shd w:val="clear" w:color="auto" w:fill="auto"/>
            <w:noWrap/>
          </w:tcPr>
          <w:p w14:paraId="5FE5BCB8"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563DC454" w14:textId="701C8FB7"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0.09</w:t>
            </w:r>
          </w:p>
        </w:tc>
        <w:tc>
          <w:tcPr>
            <w:tcW w:w="1135" w:type="dxa"/>
            <w:shd w:val="clear" w:color="auto" w:fill="auto"/>
            <w:noWrap/>
          </w:tcPr>
          <w:p w14:paraId="0B85C20D"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1AA1AB53" w14:textId="12C264DB"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-0.05</w:t>
            </w:r>
          </w:p>
        </w:tc>
        <w:tc>
          <w:tcPr>
            <w:tcW w:w="1135" w:type="dxa"/>
            <w:shd w:val="clear" w:color="auto" w:fill="auto"/>
            <w:noWrap/>
          </w:tcPr>
          <w:p w14:paraId="25723315"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47365CB4" w14:textId="46A3E553"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-0.23</w:t>
            </w:r>
          </w:p>
        </w:tc>
      </w:tr>
      <w:tr w:rsidR="00AC5C7C" w:rsidRPr="00944345" w14:paraId="38B5BFF7" w14:textId="77777777" w:rsidTr="00AC5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291E759C" w14:textId="77777777" w:rsidR="00AC5C7C" w:rsidRDefault="00AC5C7C" w:rsidP="00AC5C7C">
            <w:pPr>
              <w:rPr>
                <w:rFonts w:cs="Times New Roman"/>
              </w:rPr>
            </w:pPr>
          </w:p>
          <w:p w14:paraId="1D66E5DD" w14:textId="2F923DB9" w:rsidR="00AC5C7C" w:rsidRPr="00AC5C7C" w:rsidRDefault="00AC5C7C" w:rsidP="00AC5C7C">
            <w:pPr>
              <w:rPr>
                <w:rFonts w:cs="Times New Roman"/>
                <w:b w:val="0"/>
              </w:rPr>
            </w:pPr>
            <w:r w:rsidRPr="00AC5C7C">
              <w:rPr>
                <w:rFonts w:cs="Times New Roman"/>
                <w:b w:val="0"/>
              </w:rPr>
              <w:t xml:space="preserve">Di Blasio, Camisasca, Caravita, Ionio, Milani, &amp; Valtolina </w:t>
            </w:r>
          </w:p>
        </w:tc>
        <w:tc>
          <w:tcPr>
            <w:tcW w:w="1576" w:type="dxa"/>
            <w:shd w:val="clear" w:color="auto" w:fill="auto"/>
            <w:noWrap/>
          </w:tcPr>
          <w:p w14:paraId="1092B85E"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F8D0430" w14:textId="1856B7A1"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t-test comparing expressive writing and control for each time point.</w:t>
            </w:r>
          </w:p>
        </w:tc>
        <w:tc>
          <w:tcPr>
            <w:tcW w:w="1695" w:type="dxa"/>
            <w:shd w:val="clear" w:color="auto" w:fill="auto"/>
            <w:noWrap/>
          </w:tcPr>
          <w:p w14:paraId="67B7A7B1"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p w14:paraId="2FE6620E" w14:textId="51CF51A9"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r w:rsidRPr="00DF12DD">
              <w:rPr>
                <w:rFonts w:cs="Times New Roman"/>
                <w:i/>
                <w:iCs/>
              </w:rPr>
              <w:t xml:space="preserve">M = </w:t>
            </w:r>
            <w:r w:rsidRPr="00CF4D85">
              <w:rPr>
                <w:rFonts w:cs="Times New Roman"/>
                <w:iCs/>
              </w:rPr>
              <w:t>5.04</w:t>
            </w:r>
            <w:r w:rsidRPr="00DF12DD">
              <w:rPr>
                <w:rFonts w:cs="Times New Roman"/>
                <w:i/>
                <w:iCs/>
              </w:rPr>
              <w:t xml:space="preserve">, SD = </w:t>
            </w:r>
            <w:r w:rsidRPr="00CF4D85">
              <w:rPr>
                <w:rFonts w:cs="Times New Roman"/>
                <w:iCs/>
              </w:rPr>
              <w:t>2.17.</w:t>
            </w:r>
            <w:r w:rsidRPr="00DF12DD">
              <w:rPr>
                <w:rFonts w:cs="Times New Roman"/>
                <w:i/>
                <w:iCs/>
              </w:rPr>
              <w:t xml:space="preserve"> M = </w:t>
            </w:r>
            <w:r w:rsidRPr="00CF4D85">
              <w:rPr>
                <w:rFonts w:cs="Times New Roman"/>
                <w:iCs/>
              </w:rPr>
              <w:t>3.51</w:t>
            </w:r>
            <w:r w:rsidRPr="00DF12DD">
              <w:rPr>
                <w:rFonts w:cs="Times New Roman"/>
                <w:i/>
                <w:iCs/>
              </w:rPr>
              <w:t xml:space="preserve">, SD </w:t>
            </w:r>
            <w:r w:rsidRPr="00CF4D85">
              <w:rPr>
                <w:rFonts w:cs="Times New Roman"/>
                <w:iCs/>
              </w:rPr>
              <w:t>= 2.21</w:t>
            </w:r>
            <w:r w:rsidRPr="00DF12DD">
              <w:rPr>
                <w:rFonts w:cs="Times New Roman"/>
                <w:i/>
                <w:iCs/>
              </w:rPr>
              <w:t xml:space="preserve">, N = </w:t>
            </w:r>
            <w:r w:rsidRPr="00CF4D85">
              <w:rPr>
                <w:rFonts w:cs="Times New Roman"/>
                <w:iCs/>
              </w:rPr>
              <w:t xml:space="preserve">57 (57 for EW group, control was 56) </w:t>
            </w:r>
          </w:p>
        </w:tc>
        <w:tc>
          <w:tcPr>
            <w:tcW w:w="1407" w:type="dxa"/>
            <w:shd w:val="clear" w:color="auto" w:fill="auto"/>
            <w:noWrap/>
          </w:tcPr>
          <w:p w14:paraId="0BA91E53"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344C8AE7" w14:textId="197CA6C0"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Cohen's d</w:t>
            </w:r>
          </w:p>
        </w:tc>
        <w:tc>
          <w:tcPr>
            <w:tcW w:w="1135" w:type="dxa"/>
            <w:shd w:val="clear" w:color="auto" w:fill="auto"/>
            <w:noWrap/>
          </w:tcPr>
          <w:p w14:paraId="71FD14A4"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7799542" w14:textId="5E15CBDF"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0.54</w:t>
            </w:r>
          </w:p>
        </w:tc>
        <w:tc>
          <w:tcPr>
            <w:tcW w:w="1135" w:type="dxa"/>
            <w:shd w:val="clear" w:color="auto" w:fill="auto"/>
            <w:noWrap/>
          </w:tcPr>
          <w:p w14:paraId="150DC427"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E6000E9" w14:textId="053B05BA"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0.26</w:t>
            </w:r>
          </w:p>
        </w:tc>
        <w:tc>
          <w:tcPr>
            <w:tcW w:w="1135" w:type="dxa"/>
            <w:shd w:val="clear" w:color="auto" w:fill="auto"/>
            <w:noWrap/>
          </w:tcPr>
          <w:p w14:paraId="4C2AC749"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40FAEE8" w14:textId="445770A2"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0.82</w:t>
            </w:r>
          </w:p>
        </w:tc>
      </w:tr>
      <w:tr w:rsidR="00B679F6" w:rsidRPr="00944345" w14:paraId="623B6A66" w14:textId="77777777" w:rsidTr="00AC5C7C">
        <w:trPr>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38A3532C" w14:textId="77777777" w:rsidR="00EB6931" w:rsidRDefault="00EB6931" w:rsidP="00AC5C7C">
            <w:pPr>
              <w:rPr>
                <w:rFonts w:cs="Times New Roman"/>
                <w:b w:val="0"/>
              </w:rPr>
            </w:pPr>
          </w:p>
          <w:p w14:paraId="5404A59B" w14:textId="77777777" w:rsidR="00B679F6" w:rsidRPr="00B679F6" w:rsidRDefault="00B679F6" w:rsidP="00AC5C7C">
            <w:pPr>
              <w:rPr>
                <w:rFonts w:cs="Times New Roman"/>
                <w:b w:val="0"/>
              </w:rPr>
            </w:pPr>
            <w:r w:rsidRPr="00B679F6">
              <w:rPr>
                <w:rFonts w:cs="Times New Roman"/>
                <w:b w:val="0"/>
              </w:rPr>
              <w:t>Meston, Lorenz, &amp; Stephenson</w:t>
            </w:r>
          </w:p>
          <w:p w14:paraId="41081ED7" w14:textId="24D9C90F" w:rsidR="00B679F6" w:rsidRDefault="00B679F6" w:rsidP="00AC5C7C">
            <w:pPr>
              <w:rPr>
                <w:rFonts w:cs="Times New Roman"/>
              </w:rPr>
            </w:pPr>
          </w:p>
        </w:tc>
        <w:tc>
          <w:tcPr>
            <w:tcW w:w="1576" w:type="dxa"/>
            <w:shd w:val="clear" w:color="auto" w:fill="auto"/>
            <w:noWrap/>
          </w:tcPr>
          <w:p w14:paraId="6CBA8604"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F93E6DC" w14:textId="77777777" w:rsidR="00EB6931" w:rsidRDefault="00EB6931"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695" w:type="dxa"/>
            <w:shd w:val="clear" w:color="auto" w:fill="auto"/>
            <w:noWrap/>
          </w:tcPr>
          <w:p w14:paraId="180C6E13"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tc>
        <w:tc>
          <w:tcPr>
            <w:tcW w:w="1407" w:type="dxa"/>
            <w:shd w:val="clear" w:color="auto" w:fill="auto"/>
            <w:noWrap/>
          </w:tcPr>
          <w:p w14:paraId="2FE794F6"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135" w:type="dxa"/>
            <w:shd w:val="clear" w:color="auto" w:fill="auto"/>
            <w:noWrap/>
          </w:tcPr>
          <w:p w14:paraId="624A74D6"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135" w:type="dxa"/>
            <w:shd w:val="clear" w:color="auto" w:fill="auto"/>
            <w:noWrap/>
          </w:tcPr>
          <w:p w14:paraId="5D711CEB"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135" w:type="dxa"/>
            <w:shd w:val="clear" w:color="auto" w:fill="auto"/>
            <w:noWrap/>
          </w:tcPr>
          <w:p w14:paraId="576F41C8"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r>
      <w:tr w:rsidR="00B679F6" w:rsidRPr="00944345" w14:paraId="20080B96" w14:textId="77777777" w:rsidTr="00AC5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5151FE1B" w14:textId="77777777" w:rsidR="00B679F6" w:rsidRPr="00B679F6" w:rsidRDefault="00B679F6" w:rsidP="00AC5C7C">
            <w:pPr>
              <w:rPr>
                <w:rFonts w:cs="Times New Roman"/>
                <w:b w:val="0"/>
              </w:rPr>
            </w:pPr>
            <w:r w:rsidRPr="00B679F6">
              <w:rPr>
                <w:rFonts w:cs="Times New Roman"/>
                <w:b w:val="0"/>
              </w:rPr>
              <w:t>Koopman, Ismailji, Holmes, Classen. Palesh, &amp; Wales</w:t>
            </w:r>
          </w:p>
          <w:p w14:paraId="28957C33" w14:textId="7F9D63A5" w:rsidR="00B679F6" w:rsidRDefault="00B679F6" w:rsidP="00AC5C7C">
            <w:pPr>
              <w:rPr>
                <w:rFonts w:cs="Times New Roman"/>
              </w:rPr>
            </w:pPr>
          </w:p>
        </w:tc>
        <w:tc>
          <w:tcPr>
            <w:tcW w:w="1576" w:type="dxa"/>
            <w:shd w:val="clear" w:color="auto" w:fill="auto"/>
            <w:noWrap/>
          </w:tcPr>
          <w:p w14:paraId="09CA85A6" w14:textId="77777777" w:rsidR="00B679F6" w:rsidRDefault="00B679F6"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695" w:type="dxa"/>
            <w:shd w:val="clear" w:color="auto" w:fill="auto"/>
            <w:noWrap/>
          </w:tcPr>
          <w:p w14:paraId="3975F1F8" w14:textId="77777777" w:rsidR="00B679F6" w:rsidRDefault="00B679F6"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tc>
        <w:tc>
          <w:tcPr>
            <w:tcW w:w="1407" w:type="dxa"/>
            <w:shd w:val="clear" w:color="auto" w:fill="auto"/>
            <w:noWrap/>
          </w:tcPr>
          <w:p w14:paraId="7CD08790" w14:textId="77777777" w:rsidR="00B679F6" w:rsidRDefault="00B679F6"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35" w:type="dxa"/>
            <w:shd w:val="clear" w:color="auto" w:fill="auto"/>
            <w:noWrap/>
          </w:tcPr>
          <w:p w14:paraId="66EDA2A9" w14:textId="77777777" w:rsidR="00B679F6" w:rsidRDefault="00B679F6"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35" w:type="dxa"/>
            <w:shd w:val="clear" w:color="auto" w:fill="auto"/>
            <w:noWrap/>
          </w:tcPr>
          <w:p w14:paraId="45861745" w14:textId="77777777" w:rsidR="00B679F6" w:rsidRDefault="00B679F6"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35" w:type="dxa"/>
            <w:shd w:val="clear" w:color="auto" w:fill="auto"/>
            <w:noWrap/>
          </w:tcPr>
          <w:p w14:paraId="44377ECB" w14:textId="77777777" w:rsidR="00B679F6" w:rsidRDefault="00B679F6" w:rsidP="00AC5C7C">
            <w:pPr>
              <w:cnfStyle w:val="000000100000" w:firstRow="0" w:lastRow="0" w:firstColumn="0" w:lastColumn="0" w:oddVBand="0" w:evenVBand="0" w:oddHBand="1" w:evenHBand="0" w:firstRowFirstColumn="0" w:firstRowLastColumn="0" w:lastRowFirstColumn="0" w:lastRowLastColumn="0"/>
              <w:rPr>
                <w:rFonts w:cs="Times New Roman"/>
              </w:rPr>
            </w:pPr>
          </w:p>
        </w:tc>
      </w:tr>
      <w:tr w:rsidR="00B679F6" w:rsidRPr="00944345" w14:paraId="0421EEFB" w14:textId="77777777" w:rsidTr="00AC5C7C">
        <w:trPr>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5DC7DD6F" w14:textId="5A608911" w:rsidR="00B679F6" w:rsidRPr="00B679F6" w:rsidRDefault="00B679F6" w:rsidP="00AC5C7C">
            <w:pPr>
              <w:rPr>
                <w:rFonts w:cs="Times New Roman"/>
                <w:b w:val="0"/>
              </w:rPr>
            </w:pPr>
            <w:r w:rsidRPr="00B679F6">
              <w:rPr>
                <w:rFonts w:cs="Times New Roman"/>
                <w:b w:val="0"/>
              </w:rPr>
              <w:t>Smyth, Kockmeyer, &amp; Tulloch</w:t>
            </w:r>
          </w:p>
        </w:tc>
        <w:tc>
          <w:tcPr>
            <w:tcW w:w="1576" w:type="dxa"/>
            <w:shd w:val="clear" w:color="auto" w:fill="auto"/>
            <w:noWrap/>
          </w:tcPr>
          <w:p w14:paraId="5786D738"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695" w:type="dxa"/>
            <w:shd w:val="clear" w:color="auto" w:fill="auto"/>
            <w:noWrap/>
          </w:tcPr>
          <w:p w14:paraId="6AFB6EC3"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tc>
        <w:tc>
          <w:tcPr>
            <w:tcW w:w="1407" w:type="dxa"/>
            <w:shd w:val="clear" w:color="auto" w:fill="auto"/>
            <w:noWrap/>
          </w:tcPr>
          <w:p w14:paraId="4AD50C80"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135" w:type="dxa"/>
            <w:shd w:val="clear" w:color="auto" w:fill="auto"/>
            <w:noWrap/>
          </w:tcPr>
          <w:p w14:paraId="6A4D666F"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135" w:type="dxa"/>
            <w:shd w:val="clear" w:color="auto" w:fill="auto"/>
            <w:noWrap/>
          </w:tcPr>
          <w:p w14:paraId="365FABA8"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135" w:type="dxa"/>
            <w:shd w:val="clear" w:color="auto" w:fill="auto"/>
            <w:noWrap/>
          </w:tcPr>
          <w:p w14:paraId="0F492520"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54B63EF2" w14:textId="77777777" w:rsidR="00AC5C7C" w:rsidRPr="00944345" w:rsidRDefault="00AC5C7C" w:rsidP="00AC5C7C">
      <w:pPr>
        <w:rPr>
          <w:rFonts w:cs="Times New Roman"/>
        </w:rPr>
      </w:pPr>
      <w:r>
        <w:rPr>
          <w:rFonts w:cs="Times New Roman"/>
        </w:rPr>
        <w:t xml:space="preserve"> </w:t>
      </w:r>
    </w:p>
    <w:p w14:paraId="6A68F618" w14:textId="77777777" w:rsidR="00AC5C7C" w:rsidRDefault="00AC5C7C">
      <w:pPr>
        <w:rPr>
          <w:rFonts w:ascii="Times New Roman" w:hAnsi="Times New Roman" w:cs="Times New Roman"/>
        </w:rPr>
      </w:pPr>
    </w:p>
    <w:p w14:paraId="7F8790BD" w14:textId="77777777" w:rsidR="00D4603F" w:rsidRDefault="00D4603F">
      <w:pPr>
        <w:rPr>
          <w:rFonts w:ascii="Times New Roman" w:hAnsi="Times New Roman" w:cs="Times New Roman"/>
        </w:rPr>
      </w:pPr>
    </w:p>
    <w:p w14:paraId="0EC8AEC8" w14:textId="77777777" w:rsidR="00D4603F" w:rsidRDefault="00D4603F">
      <w:pPr>
        <w:rPr>
          <w:rFonts w:ascii="Times New Roman" w:hAnsi="Times New Roman" w:cs="Times New Roman"/>
        </w:rPr>
      </w:pPr>
    </w:p>
    <w:p w14:paraId="43E5D58B" w14:textId="77777777" w:rsidR="00D4603F" w:rsidRDefault="00D4603F">
      <w:pPr>
        <w:rPr>
          <w:rFonts w:ascii="Times New Roman" w:hAnsi="Times New Roman" w:cs="Times New Roman"/>
        </w:rPr>
      </w:pPr>
    </w:p>
    <w:p w14:paraId="633E19C0" w14:textId="77777777" w:rsidR="00D4603F" w:rsidRDefault="00D4603F">
      <w:pPr>
        <w:rPr>
          <w:rFonts w:ascii="Times New Roman" w:hAnsi="Times New Roman" w:cs="Times New Roman"/>
        </w:rPr>
      </w:pPr>
    </w:p>
    <w:p w14:paraId="606EB5F0" w14:textId="77777777" w:rsidR="00D4603F" w:rsidRDefault="00D4603F">
      <w:pPr>
        <w:rPr>
          <w:rFonts w:ascii="Times New Roman" w:hAnsi="Times New Roman" w:cs="Times New Roman"/>
        </w:rPr>
      </w:pPr>
    </w:p>
    <w:p w14:paraId="12469434" w14:textId="77777777" w:rsidR="00D4603F" w:rsidRDefault="00D4603F">
      <w:pPr>
        <w:rPr>
          <w:rFonts w:ascii="Times New Roman" w:hAnsi="Times New Roman" w:cs="Times New Roman"/>
        </w:rPr>
      </w:pPr>
    </w:p>
    <w:p w14:paraId="38B04477" w14:textId="77777777" w:rsidR="00D4603F" w:rsidRDefault="00D4603F">
      <w:pPr>
        <w:rPr>
          <w:rFonts w:ascii="Times New Roman" w:hAnsi="Times New Roman" w:cs="Times New Roman"/>
        </w:rPr>
      </w:pPr>
    </w:p>
    <w:p w14:paraId="5D3F5E33" w14:textId="77777777" w:rsidR="00D4603F" w:rsidRDefault="00D4603F">
      <w:pPr>
        <w:rPr>
          <w:rFonts w:ascii="Times New Roman" w:hAnsi="Times New Roman" w:cs="Times New Roman"/>
        </w:rPr>
      </w:pPr>
    </w:p>
    <w:p w14:paraId="630DA39E" w14:textId="77777777" w:rsidR="00D4603F" w:rsidRDefault="00D4603F">
      <w:pPr>
        <w:rPr>
          <w:rFonts w:ascii="Times New Roman" w:hAnsi="Times New Roman" w:cs="Times New Roman"/>
        </w:rPr>
      </w:pPr>
    </w:p>
    <w:p w14:paraId="1D4ABD1E" w14:textId="77777777" w:rsidR="00D4603F" w:rsidRDefault="00D4603F">
      <w:pPr>
        <w:rPr>
          <w:rFonts w:ascii="Times New Roman" w:hAnsi="Times New Roman" w:cs="Times New Roman"/>
        </w:rPr>
      </w:pPr>
    </w:p>
    <w:p w14:paraId="5745DDC5" w14:textId="77777777" w:rsidR="00D4603F" w:rsidRDefault="00D4603F">
      <w:pPr>
        <w:rPr>
          <w:rFonts w:ascii="Times New Roman" w:hAnsi="Times New Roman" w:cs="Times New Roman"/>
        </w:rPr>
      </w:pPr>
    </w:p>
    <w:p w14:paraId="2E59BF69" w14:textId="77777777" w:rsidR="00D4603F" w:rsidRDefault="00D4603F">
      <w:pPr>
        <w:rPr>
          <w:rFonts w:ascii="Times New Roman" w:hAnsi="Times New Roman" w:cs="Times New Roman"/>
        </w:rPr>
      </w:pPr>
    </w:p>
    <w:p w14:paraId="4410E7C0" w14:textId="77777777" w:rsidR="00D4603F" w:rsidRDefault="00D4603F">
      <w:pPr>
        <w:rPr>
          <w:rFonts w:ascii="Times New Roman" w:hAnsi="Times New Roman" w:cs="Times New Roman"/>
        </w:rPr>
      </w:pPr>
    </w:p>
    <w:p w14:paraId="57978AF6" w14:textId="77777777" w:rsidR="00D4603F" w:rsidRDefault="00D4603F">
      <w:pPr>
        <w:rPr>
          <w:rFonts w:ascii="Times New Roman" w:hAnsi="Times New Roman" w:cs="Times New Roman"/>
        </w:rPr>
      </w:pPr>
    </w:p>
    <w:p w14:paraId="6BBAF3E1" w14:textId="77777777" w:rsidR="00D4603F" w:rsidRDefault="00D4603F">
      <w:pPr>
        <w:rPr>
          <w:rFonts w:ascii="Times New Roman" w:hAnsi="Times New Roman" w:cs="Times New Roman"/>
        </w:rPr>
      </w:pPr>
    </w:p>
    <w:p w14:paraId="7E2AE9E2" w14:textId="77777777" w:rsidR="00D4603F" w:rsidRDefault="00D4603F">
      <w:pPr>
        <w:rPr>
          <w:rFonts w:ascii="Times New Roman" w:hAnsi="Times New Roman" w:cs="Times New Roman"/>
        </w:rPr>
      </w:pPr>
    </w:p>
    <w:p w14:paraId="4F5B79B6" w14:textId="77777777" w:rsidR="00D4603F" w:rsidRDefault="00D4603F">
      <w:pPr>
        <w:rPr>
          <w:rFonts w:ascii="Times New Roman" w:hAnsi="Times New Roman" w:cs="Times New Roman"/>
        </w:rPr>
      </w:pPr>
    </w:p>
    <w:p w14:paraId="035929A4" w14:textId="77777777" w:rsidR="00D4603F" w:rsidRDefault="00D4603F">
      <w:pPr>
        <w:rPr>
          <w:rFonts w:ascii="Times New Roman" w:hAnsi="Times New Roman" w:cs="Times New Roman"/>
        </w:rPr>
      </w:pPr>
    </w:p>
    <w:p w14:paraId="0E9F28FC" w14:textId="77777777" w:rsidR="00D4603F" w:rsidRDefault="00D4603F">
      <w:pPr>
        <w:rPr>
          <w:rFonts w:ascii="Times New Roman" w:hAnsi="Times New Roman" w:cs="Times New Roman"/>
        </w:rPr>
      </w:pPr>
    </w:p>
    <w:p w14:paraId="0AF40C10" w14:textId="77777777" w:rsidR="00D4603F" w:rsidRDefault="00D4603F">
      <w:pPr>
        <w:rPr>
          <w:rFonts w:ascii="Times New Roman" w:hAnsi="Times New Roman" w:cs="Times New Roman"/>
        </w:rPr>
      </w:pPr>
    </w:p>
    <w:p w14:paraId="4F7F8459" w14:textId="77777777" w:rsidR="00D4603F" w:rsidRDefault="00D4603F">
      <w:pPr>
        <w:rPr>
          <w:rFonts w:ascii="Times New Roman" w:hAnsi="Times New Roman" w:cs="Times New Roman"/>
        </w:rPr>
      </w:pPr>
    </w:p>
    <w:p w14:paraId="6A052F8F" w14:textId="77777777" w:rsidR="00D4603F" w:rsidRDefault="00D4603F">
      <w:pPr>
        <w:rPr>
          <w:rFonts w:ascii="Times New Roman" w:hAnsi="Times New Roman" w:cs="Times New Roman"/>
        </w:rPr>
      </w:pPr>
    </w:p>
    <w:p w14:paraId="63FE69FF" w14:textId="77777777" w:rsidR="00D4603F" w:rsidRDefault="00D4603F">
      <w:pPr>
        <w:rPr>
          <w:rFonts w:ascii="Times New Roman" w:hAnsi="Times New Roman" w:cs="Times New Roman"/>
        </w:rPr>
      </w:pPr>
    </w:p>
    <w:p w14:paraId="32354ECD" w14:textId="77777777" w:rsidR="00D4603F" w:rsidRDefault="00D4603F">
      <w:pPr>
        <w:rPr>
          <w:rFonts w:ascii="Times New Roman" w:hAnsi="Times New Roman" w:cs="Times New Roman"/>
        </w:rPr>
      </w:pPr>
    </w:p>
    <w:p w14:paraId="421CEF48" w14:textId="77777777" w:rsidR="00D4603F" w:rsidRDefault="00D4603F">
      <w:pPr>
        <w:rPr>
          <w:rFonts w:ascii="Times New Roman" w:hAnsi="Times New Roman" w:cs="Times New Roman"/>
        </w:rPr>
      </w:pPr>
    </w:p>
    <w:p w14:paraId="6B146AB4" w14:textId="77777777" w:rsidR="00D4603F" w:rsidRDefault="00D4603F">
      <w:pPr>
        <w:rPr>
          <w:rFonts w:ascii="Times New Roman" w:hAnsi="Times New Roman" w:cs="Times New Roman"/>
        </w:rPr>
      </w:pPr>
    </w:p>
    <w:p w14:paraId="4C1926D4" w14:textId="77777777" w:rsidR="00D4603F" w:rsidRDefault="00D4603F">
      <w:pPr>
        <w:rPr>
          <w:rFonts w:ascii="Times New Roman" w:hAnsi="Times New Roman" w:cs="Times New Roman"/>
        </w:rPr>
      </w:pPr>
    </w:p>
    <w:p w14:paraId="44985FBF" w14:textId="77777777" w:rsidR="00D4603F" w:rsidRDefault="00D4603F" w:rsidP="00D4603F"/>
    <w:p w14:paraId="7BF36C8D" w14:textId="77777777" w:rsidR="00D4603F" w:rsidRPr="002B3D9F" w:rsidRDefault="00D4603F">
      <w:pPr>
        <w:rPr>
          <w:rFonts w:ascii="Times New Roman" w:hAnsi="Times New Roman" w:cs="Times New Roman"/>
        </w:rPr>
      </w:pPr>
    </w:p>
    <w:sectPr w:rsidR="00D4603F" w:rsidRPr="002B3D9F" w:rsidSect="00AD23FD">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rin M. Buchanan" w:date="2016-09-03T18:26:00Z" w:initials="emb">
    <w:p w14:paraId="204FE4C9" w14:textId="18686B96" w:rsidR="00FE2C31" w:rsidRDefault="00FE2C31">
      <w:pPr>
        <w:pStyle w:val="CommentText"/>
      </w:pPr>
      <w:r>
        <w:rPr>
          <w:rStyle w:val="CommentReference"/>
        </w:rPr>
        <w:annotationRef/>
      </w:r>
      <w:r>
        <w:t xml:space="preserve">I am assuming I would be second author on this thing – after we are done, do you want to consider adding Dr. Rost for her expertise on the clinical stuff in this area? </w:t>
      </w:r>
    </w:p>
  </w:comment>
  <w:comment w:id="4" w:author="Erin M. Buchanan" w:date="2016-09-03T18:28:00Z" w:initials="emb">
    <w:p w14:paraId="20242491" w14:textId="7EF8D8C1" w:rsidR="00FD468C" w:rsidRDefault="00FD468C">
      <w:pPr>
        <w:pStyle w:val="CommentText"/>
      </w:pPr>
      <w:r>
        <w:rPr>
          <w:rStyle w:val="CommentReference"/>
        </w:rPr>
        <w:annotationRef/>
      </w:r>
      <w:r>
        <w:t xml:space="preserve">I like this outline a lot – we might be able add some headers to help readers see this flow. </w:t>
      </w:r>
    </w:p>
  </w:comment>
  <w:comment w:id="6" w:author="Erin M. Buchanan" w:date="2016-09-03T18:28:00Z" w:initials="emb">
    <w:p w14:paraId="46A75BA0" w14:textId="1A8942D4" w:rsidR="005079AD" w:rsidRDefault="005079AD">
      <w:pPr>
        <w:pStyle w:val="CommentText"/>
      </w:pPr>
      <w:r>
        <w:rPr>
          <w:rStyle w:val="CommentReference"/>
        </w:rPr>
        <w:annotationRef/>
      </w:r>
      <w:r>
        <w:t xml:space="preserve">Need to find this? Or just a typo here? </w:t>
      </w:r>
    </w:p>
  </w:comment>
  <w:comment w:id="15" w:author="Erin M. Buchanan" w:date="2016-09-03T18:50:00Z" w:initials="emb">
    <w:p w14:paraId="1A9D43B9" w14:textId="5B1A2199" w:rsidR="00B320C9" w:rsidRDefault="00B320C9">
      <w:pPr>
        <w:pStyle w:val="CommentText"/>
      </w:pPr>
      <w:r>
        <w:rPr>
          <w:rStyle w:val="CommentReference"/>
        </w:rPr>
        <w:annotationRef/>
      </w:r>
      <w:r>
        <w:t xml:space="preserve">Yes this reference is ok here? </w:t>
      </w:r>
    </w:p>
  </w:comment>
  <w:comment w:id="18" w:author="Erin M. Buchanan" w:date="2016-08-11T12:40:00Z" w:initials="emb">
    <w:p w14:paraId="44CFD330" w14:textId="5A907232" w:rsidR="005E0328" w:rsidRDefault="005E0328">
      <w:pPr>
        <w:pStyle w:val="CommentText"/>
      </w:pPr>
      <w:r>
        <w:rPr>
          <w:rStyle w:val="CommentReference"/>
        </w:rPr>
        <w:annotationRef/>
      </w:r>
      <w:r>
        <w:t xml:space="preserve">Def need a citation for this – is the incident rate increasing? </w:t>
      </w:r>
    </w:p>
  </w:comment>
  <w:comment w:id="20" w:author="Erin M. Buchanan" w:date="2016-09-03T18:50:00Z" w:initials="emb">
    <w:p w14:paraId="5F67D8EC" w14:textId="06CD9277" w:rsidR="00FC2F2F" w:rsidRDefault="00FC2F2F">
      <w:pPr>
        <w:pStyle w:val="CommentText"/>
      </w:pPr>
      <w:r>
        <w:rPr>
          <w:rStyle w:val="CommentReference"/>
        </w:rPr>
        <w:annotationRef/>
      </w:r>
      <w:r>
        <w:t xml:space="preserve">Is this a correct thing to say? </w:t>
      </w:r>
    </w:p>
  </w:comment>
  <w:comment w:id="23" w:author="Erin M. Buchanan" w:date="2016-08-11T12:40:00Z" w:initials="emb">
    <w:p w14:paraId="7279D688" w14:textId="0907D5D8" w:rsidR="005E0328" w:rsidRDefault="005E0328">
      <w:pPr>
        <w:pStyle w:val="CommentText"/>
      </w:pPr>
      <w:r>
        <w:rPr>
          <w:rStyle w:val="CommentReference"/>
        </w:rPr>
        <w:annotationRef/>
      </w:r>
      <w:r>
        <w:t>From who?</w:t>
      </w:r>
      <w:r w:rsidR="00B320C9">
        <w:t xml:space="preserve"> Need a citation here for sure. </w:t>
      </w:r>
      <w:r>
        <w:t xml:space="preserve"> </w:t>
      </w:r>
    </w:p>
  </w:comment>
  <w:comment w:id="27" w:author="Erin M. Buchanan" w:date="2016-08-11T12:43:00Z" w:initials="emb">
    <w:p w14:paraId="68D66014" w14:textId="33B0A87C" w:rsidR="0092390F" w:rsidRDefault="0092390F">
      <w:pPr>
        <w:pStyle w:val="CommentText"/>
      </w:pPr>
      <w:r>
        <w:rPr>
          <w:rStyle w:val="CommentReference"/>
        </w:rPr>
        <w:annotationRef/>
      </w:r>
      <w:r>
        <w:t xml:space="preserve">Just need a couple sentences here laying out quality of life  </w:t>
      </w:r>
    </w:p>
  </w:comment>
  <w:comment w:id="28" w:author="Erin M. Buchanan" w:date="2016-09-03T18:29:00Z" w:initials="emb">
    <w:p w14:paraId="3A275726" w14:textId="12471DE1" w:rsidR="00F5517C" w:rsidRDefault="00F5517C">
      <w:pPr>
        <w:pStyle w:val="CommentText"/>
      </w:pPr>
      <w:r>
        <w:rPr>
          <w:rStyle w:val="CommentReference"/>
        </w:rPr>
        <w:annotationRef/>
      </w:r>
    </w:p>
  </w:comment>
  <w:comment w:id="33" w:author="Erin M. Buchanan" w:date="2016-08-11T12:43:00Z" w:initials="emb">
    <w:p w14:paraId="5AFB612B" w14:textId="40978AB9" w:rsidR="0092390F" w:rsidRDefault="0092390F">
      <w:pPr>
        <w:pStyle w:val="CommentText"/>
      </w:pPr>
      <w:r>
        <w:rPr>
          <w:rStyle w:val="CommentReference"/>
        </w:rPr>
        <w:annotationRef/>
      </w:r>
      <w:r>
        <w:t xml:space="preserve">This sentence should be in the previous paragraph really </w:t>
      </w:r>
    </w:p>
  </w:comment>
  <w:comment w:id="34" w:author="Erin M. Buchanan" w:date="2016-09-03T18:52:00Z" w:initials="emb">
    <w:p w14:paraId="70630F09" w14:textId="0825CB6F" w:rsidR="005678C2" w:rsidRDefault="005678C2">
      <w:pPr>
        <w:pStyle w:val="CommentText"/>
      </w:pPr>
      <w:r>
        <w:rPr>
          <w:rStyle w:val="CommentReference"/>
        </w:rPr>
        <w:annotationRef/>
      </w:r>
      <w:r>
        <w:t xml:space="preserve">Let’s come back to this sentence. </w:t>
      </w:r>
    </w:p>
  </w:comment>
  <w:comment w:id="35" w:author="Erin M. Buchanan" w:date="2016-09-03T18:53:00Z" w:initials="emb">
    <w:p w14:paraId="71BA106D" w14:textId="4458B9CB" w:rsidR="00746477" w:rsidRDefault="00746477">
      <w:pPr>
        <w:pStyle w:val="CommentText"/>
      </w:pPr>
      <w:r>
        <w:rPr>
          <w:rStyle w:val="CommentReference"/>
        </w:rPr>
        <w:annotationRef/>
      </w:r>
      <w:r>
        <w:t xml:space="preserve">Because don’t you have to have PTSD to have PTG? </w:t>
      </w:r>
      <w:bookmarkStart w:id="36" w:name="_GoBack"/>
      <w:bookmarkEnd w:id="36"/>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4FE4C9" w15:done="0"/>
  <w15:commentEx w15:paraId="20242491" w15:done="0"/>
  <w15:commentEx w15:paraId="46A75BA0" w15:done="0"/>
  <w15:commentEx w15:paraId="1A9D43B9" w15:done="0"/>
  <w15:commentEx w15:paraId="44CFD330" w15:done="0"/>
  <w15:commentEx w15:paraId="5F67D8EC" w15:done="0"/>
  <w15:commentEx w15:paraId="7279D688" w15:done="0"/>
  <w15:commentEx w15:paraId="68D66014" w15:done="0"/>
  <w15:commentEx w15:paraId="3A275726" w15:paraIdParent="68D66014" w15:done="0"/>
  <w15:commentEx w15:paraId="5AFB612B" w15:done="0"/>
  <w15:commentEx w15:paraId="70630F09" w15:done="0"/>
  <w15:commentEx w15:paraId="71BA106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0CFBE" w14:textId="77777777" w:rsidR="00BE01DB" w:rsidRDefault="00BE01DB" w:rsidP="00AD23FD">
      <w:r>
        <w:separator/>
      </w:r>
    </w:p>
  </w:endnote>
  <w:endnote w:type="continuationSeparator" w:id="0">
    <w:p w14:paraId="332FA34D" w14:textId="77777777" w:rsidR="00BE01DB" w:rsidRDefault="00BE01DB" w:rsidP="00AD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81F81" w14:textId="77777777" w:rsidR="00BE01DB" w:rsidRDefault="00BE01DB" w:rsidP="00AD23FD">
      <w:r>
        <w:separator/>
      </w:r>
    </w:p>
  </w:footnote>
  <w:footnote w:type="continuationSeparator" w:id="0">
    <w:p w14:paraId="47046F95" w14:textId="77777777" w:rsidR="00BE01DB" w:rsidRDefault="00BE01DB" w:rsidP="00AD23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6B23" w14:textId="77777777" w:rsidR="002249E1" w:rsidRDefault="002249E1" w:rsidP="00086B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24F89B" w14:textId="77777777" w:rsidR="002249E1" w:rsidRDefault="00BE01DB" w:rsidP="00AD23FD">
    <w:pPr>
      <w:pStyle w:val="Header"/>
      <w:ind w:right="360"/>
    </w:pPr>
    <w:sdt>
      <w:sdtPr>
        <w:id w:val="171999623"/>
        <w:placeholder>
          <w:docPart w:val="1220A22AFD4F394E9234C6EAD8E3C8E3"/>
        </w:placeholder>
        <w:temporary/>
        <w:showingPlcHdr/>
      </w:sdtPr>
      <w:sdtEndPr/>
      <w:sdtContent>
        <w:r w:rsidR="002249E1">
          <w:t>[Type text]</w:t>
        </w:r>
      </w:sdtContent>
    </w:sdt>
    <w:r w:rsidR="002249E1">
      <w:ptab w:relativeTo="margin" w:alignment="center" w:leader="none"/>
    </w:r>
    <w:sdt>
      <w:sdtPr>
        <w:id w:val="171999624"/>
        <w:placeholder>
          <w:docPart w:val="2F24B19D0C6D6A458B41386D0D921CE1"/>
        </w:placeholder>
        <w:temporary/>
        <w:showingPlcHdr/>
      </w:sdtPr>
      <w:sdtEndPr/>
      <w:sdtContent>
        <w:r w:rsidR="002249E1">
          <w:t>[Type text]</w:t>
        </w:r>
      </w:sdtContent>
    </w:sdt>
    <w:r w:rsidR="002249E1">
      <w:ptab w:relativeTo="margin" w:alignment="right" w:leader="none"/>
    </w:r>
    <w:sdt>
      <w:sdtPr>
        <w:id w:val="171999625"/>
        <w:placeholder>
          <w:docPart w:val="75FC9B60D31A394C8972447A320E6A3D"/>
        </w:placeholder>
        <w:temporary/>
        <w:showingPlcHdr/>
      </w:sdtPr>
      <w:sdtEndPr/>
      <w:sdtContent>
        <w:r w:rsidR="002249E1">
          <w:t>[Type text]</w:t>
        </w:r>
      </w:sdtContent>
    </w:sdt>
  </w:p>
  <w:p w14:paraId="0B621273" w14:textId="77777777" w:rsidR="002249E1" w:rsidRDefault="002249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36437" w14:textId="77777777" w:rsidR="002249E1" w:rsidRPr="00FD12CC" w:rsidRDefault="002249E1" w:rsidP="00086B3F">
    <w:pPr>
      <w:pStyle w:val="Header"/>
      <w:framePr w:wrap="around" w:vAnchor="text" w:hAnchor="margin" w:xAlign="right" w:y="1"/>
      <w:rPr>
        <w:rStyle w:val="PageNumber"/>
        <w:rFonts w:ascii="Times New Roman" w:hAnsi="Times New Roman" w:cs="Times New Roman"/>
      </w:rPr>
    </w:pPr>
    <w:r w:rsidRPr="00FD12CC">
      <w:rPr>
        <w:rStyle w:val="PageNumber"/>
        <w:rFonts w:ascii="Times New Roman" w:hAnsi="Times New Roman" w:cs="Times New Roman"/>
      </w:rPr>
      <w:fldChar w:fldCharType="begin"/>
    </w:r>
    <w:r w:rsidRPr="00FD12CC">
      <w:rPr>
        <w:rStyle w:val="PageNumber"/>
        <w:rFonts w:ascii="Times New Roman" w:hAnsi="Times New Roman" w:cs="Times New Roman"/>
      </w:rPr>
      <w:instrText xml:space="preserve">PAGE  </w:instrText>
    </w:r>
    <w:r w:rsidRPr="00FD12CC">
      <w:rPr>
        <w:rStyle w:val="PageNumber"/>
        <w:rFonts w:ascii="Times New Roman" w:hAnsi="Times New Roman" w:cs="Times New Roman"/>
      </w:rPr>
      <w:fldChar w:fldCharType="separate"/>
    </w:r>
    <w:r w:rsidR="00746477">
      <w:rPr>
        <w:rStyle w:val="PageNumber"/>
        <w:rFonts w:ascii="Times New Roman" w:hAnsi="Times New Roman" w:cs="Times New Roman"/>
        <w:noProof/>
      </w:rPr>
      <w:t>6</w:t>
    </w:r>
    <w:r w:rsidRPr="00FD12CC">
      <w:rPr>
        <w:rStyle w:val="PageNumber"/>
        <w:rFonts w:ascii="Times New Roman" w:hAnsi="Times New Roman" w:cs="Times New Roman"/>
      </w:rPr>
      <w:fldChar w:fldCharType="end"/>
    </w:r>
  </w:p>
  <w:p w14:paraId="01A852CC" w14:textId="77777777" w:rsidR="002249E1" w:rsidRPr="00AD23FD" w:rsidRDefault="002249E1" w:rsidP="00AD23FD">
    <w:pPr>
      <w:pStyle w:val="Header"/>
      <w:ind w:right="360"/>
      <w:rPr>
        <w:rFonts w:ascii="Times New Roman" w:hAnsi="Times New Roman" w:cs="Times New Roman"/>
      </w:rPr>
    </w:pPr>
    <w:r>
      <w:rPr>
        <w:rFonts w:ascii="Times New Roman" w:hAnsi="Times New Roman" w:cs="Times New Roman"/>
      </w:rPr>
      <w:t>EXPRESSIVE WRITING</w:t>
    </w:r>
    <w:r>
      <w:ptab w:relativeTo="margin" w:alignment="center" w:leader="none"/>
    </w:r>
    <w:r>
      <w:ptab w:relativeTo="margin" w:alignment="right" w:leader="none"/>
    </w:r>
  </w:p>
  <w:p w14:paraId="317D1428" w14:textId="77777777" w:rsidR="002249E1" w:rsidRDefault="002249E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8CE7A" w14:textId="77777777" w:rsidR="002249E1" w:rsidRPr="00AD23FD" w:rsidRDefault="002249E1" w:rsidP="00AD23FD">
    <w:pPr>
      <w:pStyle w:val="Header"/>
      <w:tabs>
        <w:tab w:val="clear" w:pos="8640"/>
        <w:tab w:val="right" w:pos="9360"/>
      </w:tabs>
      <w:rPr>
        <w:rFonts w:ascii="Times New Roman" w:hAnsi="Times New Roman" w:cs="Times New Roman"/>
      </w:rPr>
    </w:pPr>
    <w:r>
      <w:rPr>
        <w:rFonts w:ascii="Times New Roman" w:hAnsi="Times New Roman" w:cs="Times New Roman"/>
      </w:rPr>
      <w:t>Running head: EXPRESSIVE WRITING</w:t>
    </w:r>
    <w:r>
      <w:rPr>
        <w:rFonts w:ascii="Times New Roman" w:hAnsi="Times New Roman" w:cs="Times New Roman"/>
      </w:rPr>
      <w:tab/>
    </w:r>
    <w:r>
      <w:rPr>
        <w:rFonts w:ascii="Times New Roman" w:hAnsi="Times New Roman" w:cs="Times New Roman"/>
      </w:rPr>
      <w:tab/>
      <w:t>1</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M. Buchanan">
    <w15:presenceInfo w15:providerId="None" w15:userId="Erin M. Buchanan"/>
  </w15:person>
  <w15:person w15:author="Pavlacic, Jeffrey M">
    <w15:presenceInfo w15:providerId="None" w15:userId="Pavlacic, Jeffrey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hideSpellingErrors/>
  <w:hideGrammaticalErrors/>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FD"/>
    <w:rsid w:val="00051368"/>
    <w:rsid w:val="00086B3F"/>
    <w:rsid w:val="0009390F"/>
    <w:rsid w:val="000976A8"/>
    <w:rsid w:val="000D0B11"/>
    <w:rsid w:val="0019162E"/>
    <w:rsid w:val="0020177D"/>
    <w:rsid w:val="002249E1"/>
    <w:rsid w:val="00277443"/>
    <w:rsid w:val="002B3D9F"/>
    <w:rsid w:val="00303112"/>
    <w:rsid w:val="00394F37"/>
    <w:rsid w:val="003B4C39"/>
    <w:rsid w:val="003C0F3D"/>
    <w:rsid w:val="003C1E2B"/>
    <w:rsid w:val="003E7D80"/>
    <w:rsid w:val="00402920"/>
    <w:rsid w:val="00455DAC"/>
    <w:rsid w:val="00470205"/>
    <w:rsid w:val="0048535D"/>
    <w:rsid w:val="005079AD"/>
    <w:rsid w:val="00512061"/>
    <w:rsid w:val="0056000D"/>
    <w:rsid w:val="0056747B"/>
    <w:rsid w:val="005678C2"/>
    <w:rsid w:val="005718A6"/>
    <w:rsid w:val="0058051D"/>
    <w:rsid w:val="00590423"/>
    <w:rsid w:val="005A7123"/>
    <w:rsid w:val="005E0328"/>
    <w:rsid w:val="00681097"/>
    <w:rsid w:val="00687122"/>
    <w:rsid w:val="006C29ED"/>
    <w:rsid w:val="00730631"/>
    <w:rsid w:val="00746477"/>
    <w:rsid w:val="007C1D59"/>
    <w:rsid w:val="008619F9"/>
    <w:rsid w:val="00915A90"/>
    <w:rsid w:val="0092390F"/>
    <w:rsid w:val="009A5E66"/>
    <w:rsid w:val="009A75A3"/>
    <w:rsid w:val="00A0243B"/>
    <w:rsid w:val="00A07174"/>
    <w:rsid w:val="00A2078F"/>
    <w:rsid w:val="00A41BEE"/>
    <w:rsid w:val="00A656ED"/>
    <w:rsid w:val="00A67745"/>
    <w:rsid w:val="00A87F57"/>
    <w:rsid w:val="00AA0786"/>
    <w:rsid w:val="00AB2BE5"/>
    <w:rsid w:val="00AB5116"/>
    <w:rsid w:val="00AC5C7C"/>
    <w:rsid w:val="00AD23FD"/>
    <w:rsid w:val="00B07D60"/>
    <w:rsid w:val="00B320C9"/>
    <w:rsid w:val="00B679F6"/>
    <w:rsid w:val="00B852A6"/>
    <w:rsid w:val="00BE01DB"/>
    <w:rsid w:val="00C919B8"/>
    <w:rsid w:val="00CB0459"/>
    <w:rsid w:val="00CD70B7"/>
    <w:rsid w:val="00CF4D85"/>
    <w:rsid w:val="00D02039"/>
    <w:rsid w:val="00D4603F"/>
    <w:rsid w:val="00D9214D"/>
    <w:rsid w:val="00DD2992"/>
    <w:rsid w:val="00DF12DD"/>
    <w:rsid w:val="00E02ABA"/>
    <w:rsid w:val="00E21A51"/>
    <w:rsid w:val="00E5107C"/>
    <w:rsid w:val="00E81448"/>
    <w:rsid w:val="00EB3D40"/>
    <w:rsid w:val="00EB6931"/>
    <w:rsid w:val="00EE23CC"/>
    <w:rsid w:val="00F360F0"/>
    <w:rsid w:val="00F5517C"/>
    <w:rsid w:val="00F85C58"/>
    <w:rsid w:val="00FC2F2F"/>
    <w:rsid w:val="00FD12CC"/>
    <w:rsid w:val="00FD468C"/>
    <w:rsid w:val="00FE2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78F6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FD"/>
    <w:pPr>
      <w:tabs>
        <w:tab w:val="center" w:pos="4320"/>
        <w:tab w:val="right" w:pos="8640"/>
      </w:tabs>
    </w:pPr>
  </w:style>
  <w:style w:type="character" w:customStyle="1" w:styleId="HeaderChar">
    <w:name w:val="Header Char"/>
    <w:basedOn w:val="DefaultParagraphFont"/>
    <w:link w:val="Header"/>
    <w:uiPriority w:val="99"/>
    <w:rsid w:val="00AD23FD"/>
  </w:style>
  <w:style w:type="paragraph" w:styleId="Footer">
    <w:name w:val="footer"/>
    <w:basedOn w:val="Normal"/>
    <w:link w:val="FooterChar"/>
    <w:uiPriority w:val="99"/>
    <w:unhideWhenUsed/>
    <w:rsid w:val="00AD23FD"/>
    <w:pPr>
      <w:tabs>
        <w:tab w:val="center" w:pos="4320"/>
        <w:tab w:val="right" w:pos="8640"/>
      </w:tabs>
    </w:pPr>
  </w:style>
  <w:style w:type="character" w:customStyle="1" w:styleId="FooterChar">
    <w:name w:val="Footer Char"/>
    <w:basedOn w:val="DefaultParagraphFont"/>
    <w:link w:val="Footer"/>
    <w:uiPriority w:val="99"/>
    <w:rsid w:val="00AD23FD"/>
  </w:style>
  <w:style w:type="character" w:styleId="PageNumber">
    <w:name w:val="page number"/>
    <w:basedOn w:val="DefaultParagraphFont"/>
    <w:uiPriority w:val="99"/>
    <w:semiHidden/>
    <w:unhideWhenUsed/>
    <w:rsid w:val="00AD23FD"/>
  </w:style>
  <w:style w:type="paragraph" w:styleId="BalloonText">
    <w:name w:val="Balloon Text"/>
    <w:basedOn w:val="Normal"/>
    <w:link w:val="BalloonTextChar"/>
    <w:uiPriority w:val="99"/>
    <w:semiHidden/>
    <w:unhideWhenUsed/>
    <w:rsid w:val="00455D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5DAC"/>
    <w:rPr>
      <w:rFonts w:ascii="Lucida Grande" w:hAnsi="Lucida Grande" w:cs="Lucida Grande"/>
      <w:sz w:val="18"/>
      <w:szCs w:val="18"/>
    </w:rPr>
  </w:style>
  <w:style w:type="table" w:styleId="TableGrid">
    <w:name w:val="Table Grid"/>
    <w:basedOn w:val="TableNormal"/>
    <w:uiPriority w:val="59"/>
    <w:rsid w:val="00DF12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C29ED"/>
    <w:rPr>
      <w:i/>
      <w:iCs/>
    </w:rPr>
  </w:style>
  <w:style w:type="character" w:styleId="Strong">
    <w:name w:val="Strong"/>
    <w:basedOn w:val="DefaultParagraphFont"/>
    <w:uiPriority w:val="22"/>
    <w:qFormat/>
    <w:rsid w:val="006C29ED"/>
    <w:rPr>
      <w:b/>
      <w:bCs/>
    </w:rPr>
  </w:style>
  <w:style w:type="paragraph" w:styleId="NoSpacing">
    <w:name w:val="No Spacing"/>
    <w:uiPriority w:val="1"/>
    <w:qFormat/>
    <w:rsid w:val="006C29ED"/>
  </w:style>
  <w:style w:type="table" w:styleId="LightShading">
    <w:name w:val="Light Shading"/>
    <w:basedOn w:val="TableNormal"/>
    <w:uiPriority w:val="60"/>
    <w:rsid w:val="00AC5C7C"/>
    <w:rPr>
      <w:rFonts w:ascii="Times New Roman" w:eastAsiaTheme="minorHAnsi" w:hAnsi="Times New Roman"/>
      <w:color w:val="000000" w:themeColor="text1" w:themeShade="BF"/>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730631"/>
    <w:rPr>
      <w:sz w:val="18"/>
      <w:szCs w:val="18"/>
    </w:rPr>
  </w:style>
  <w:style w:type="paragraph" w:styleId="CommentText">
    <w:name w:val="annotation text"/>
    <w:basedOn w:val="Normal"/>
    <w:link w:val="CommentTextChar"/>
    <w:uiPriority w:val="99"/>
    <w:semiHidden/>
    <w:unhideWhenUsed/>
    <w:rsid w:val="00730631"/>
  </w:style>
  <w:style w:type="character" w:customStyle="1" w:styleId="CommentTextChar">
    <w:name w:val="Comment Text Char"/>
    <w:basedOn w:val="DefaultParagraphFont"/>
    <w:link w:val="CommentText"/>
    <w:uiPriority w:val="99"/>
    <w:semiHidden/>
    <w:rsid w:val="00730631"/>
  </w:style>
  <w:style w:type="paragraph" w:styleId="CommentSubject">
    <w:name w:val="annotation subject"/>
    <w:basedOn w:val="CommentText"/>
    <w:next w:val="CommentText"/>
    <w:link w:val="CommentSubjectChar"/>
    <w:uiPriority w:val="99"/>
    <w:semiHidden/>
    <w:unhideWhenUsed/>
    <w:rsid w:val="00730631"/>
    <w:rPr>
      <w:b/>
      <w:bCs/>
      <w:sz w:val="20"/>
      <w:szCs w:val="20"/>
    </w:rPr>
  </w:style>
  <w:style w:type="character" w:customStyle="1" w:styleId="CommentSubjectChar">
    <w:name w:val="Comment Subject Char"/>
    <w:basedOn w:val="CommentTextChar"/>
    <w:link w:val="CommentSubject"/>
    <w:uiPriority w:val="99"/>
    <w:semiHidden/>
    <w:rsid w:val="00730631"/>
    <w:rPr>
      <w:b/>
      <w:bCs/>
      <w:sz w:val="20"/>
      <w:szCs w:val="20"/>
    </w:rPr>
  </w:style>
  <w:style w:type="character" w:customStyle="1" w:styleId="highlight">
    <w:name w:val="highlight"/>
    <w:basedOn w:val="DefaultParagraphFont"/>
    <w:rsid w:val="00567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25876">
      <w:bodyDiv w:val="1"/>
      <w:marLeft w:val="0"/>
      <w:marRight w:val="0"/>
      <w:marTop w:val="0"/>
      <w:marBottom w:val="0"/>
      <w:divBdr>
        <w:top w:val="none" w:sz="0" w:space="0" w:color="auto"/>
        <w:left w:val="none" w:sz="0" w:space="0" w:color="auto"/>
        <w:bottom w:val="none" w:sz="0" w:space="0" w:color="auto"/>
        <w:right w:val="none" w:sz="0" w:space="0" w:color="auto"/>
      </w:divBdr>
    </w:div>
    <w:div w:id="630941258">
      <w:bodyDiv w:val="1"/>
      <w:marLeft w:val="0"/>
      <w:marRight w:val="0"/>
      <w:marTop w:val="0"/>
      <w:marBottom w:val="0"/>
      <w:divBdr>
        <w:top w:val="none" w:sz="0" w:space="0" w:color="auto"/>
        <w:left w:val="none" w:sz="0" w:space="0" w:color="auto"/>
        <w:bottom w:val="none" w:sz="0" w:space="0" w:color="auto"/>
        <w:right w:val="none" w:sz="0" w:space="0" w:color="auto"/>
      </w:divBdr>
    </w:div>
    <w:div w:id="1021858272">
      <w:bodyDiv w:val="1"/>
      <w:marLeft w:val="0"/>
      <w:marRight w:val="0"/>
      <w:marTop w:val="0"/>
      <w:marBottom w:val="0"/>
      <w:divBdr>
        <w:top w:val="none" w:sz="0" w:space="0" w:color="auto"/>
        <w:left w:val="none" w:sz="0" w:space="0" w:color="auto"/>
        <w:bottom w:val="none" w:sz="0" w:space="0" w:color="auto"/>
        <w:right w:val="none" w:sz="0" w:space="0" w:color="auto"/>
      </w:divBdr>
    </w:div>
    <w:div w:id="1077898231">
      <w:bodyDiv w:val="1"/>
      <w:marLeft w:val="0"/>
      <w:marRight w:val="0"/>
      <w:marTop w:val="0"/>
      <w:marBottom w:val="0"/>
      <w:divBdr>
        <w:top w:val="none" w:sz="0" w:space="0" w:color="auto"/>
        <w:left w:val="none" w:sz="0" w:space="0" w:color="auto"/>
        <w:bottom w:val="none" w:sz="0" w:space="0" w:color="auto"/>
        <w:right w:val="none" w:sz="0" w:space="0" w:color="auto"/>
      </w:divBdr>
      <w:divsChild>
        <w:div w:id="975797193">
          <w:marLeft w:val="0"/>
          <w:marRight w:val="0"/>
          <w:marTop w:val="0"/>
          <w:marBottom w:val="0"/>
          <w:divBdr>
            <w:top w:val="none" w:sz="0" w:space="0" w:color="auto"/>
            <w:left w:val="none" w:sz="0" w:space="0" w:color="auto"/>
            <w:bottom w:val="none" w:sz="0" w:space="0" w:color="auto"/>
            <w:right w:val="none" w:sz="0" w:space="0" w:color="auto"/>
          </w:divBdr>
        </w:div>
        <w:div w:id="81223238">
          <w:marLeft w:val="0"/>
          <w:marRight w:val="0"/>
          <w:marTop w:val="0"/>
          <w:marBottom w:val="0"/>
          <w:divBdr>
            <w:top w:val="none" w:sz="0" w:space="0" w:color="auto"/>
            <w:left w:val="none" w:sz="0" w:space="0" w:color="auto"/>
            <w:bottom w:val="none" w:sz="0" w:space="0" w:color="auto"/>
            <w:right w:val="none" w:sz="0" w:space="0" w:color="auto"/>
          </w:divBdr>
        </w:div>
        <w:div w:id="1030454203">
          <w:marLeft w:val="0"/>
          <w:marRight w:val="0"/>
          <w:marTop w:val="0"/>
          <w:marBottom w:val="0"/>
          <w:divBdr>
            <w:top w:val="none" w:sz="0" w:space="0" w:color="auto"/>
            <w:left w:val="none" w:sz="0" w:space="0" w:color="auto"/>
            <w:bottom w:val="none" w:sz="0" w:space="0" w:color="auto"/>
            <w:right w:val="none" w:sz="0" w:space="0" w:color="auto"/>
          </w:divBdr>
        </w:div>
        <w:div w:id="1729650891">
          <w:marLeft w:val="0"/>
          <w:marRight w:val="0"/>
          <w:marTop w:val="0"/>
          <w:marBottom w:val="0"/>
          <w:divBdr>
            <w:top w:val="none" w:sz="0" w:space="0" w:color="auto"/>
            <w:left w:val="none" w:sz="0" w:space="0" w:color="auto"/>
            <w:bottom w:val="none" w:sz="0" w:space="0" w:color="auto"/>
            <w:right w:val="none" w:sz="0" w:space="0" w:color="auto"/>
          </w:divBdr>
        </w:div>
        <w:div w:id="1743331885">
          <w:marLeft w:val="0"/>
          <w:marRight w:val="0"/>
          <w:marTop w:val="0"/>
          <w:marBottom w:val="0"/>
          <w:divBdr>
            <w:top w:val="none" w:sz="0" w:space="0" w:color="auto"/>
            <w:left w:val="none" w:sz="0" w:space="0" w:color="auto"/>
            <w:bottom w:val="none" w:sz="0" w:space="0" w:color="auto"/>
            <w:right w:val="none" w:sz="0" w:space="0" w:color="auto"/>
          </w:divBdr>
        </w:div>
        <w:div w:id="606885132">
          <w:marLeft w:val="0"/>
          <w:marRight w:val="0"/>
          <w:marTop w:val="0"/>
          <w:marBottom w:val="0"/>
          <w:divBdr>
            <w:top w:val="none" w:sz="0" w:space="0" w:color="auto"/>
            <w:left w:val="none" w:sz="0" w:space="0" w:color="auto"/>
            <w:bottom w:val="none" w:sz="0" w:space="0" w:color="auto"/>
            <w:right w:val="none" w:sz="0" w:space="0" w:color="auto"/>
          </w:divBdr>
        </w:div>
      </w:divsChild>
    </w:div>
    <w:div w:id="1190681378">
      <w:bodyDiv w:val="1"/>
      <w:marLeft w:val="0"/>
      <w:marRight w:val="0"/>
      <w:marTop w:val="0"/>
      <w:marBottom w:val="0"/>
      <w:divBdr>
        <w:top w:val="none" w:sz="0" w:space="0" w:color="auto"/>
        <w:left w:val="none" w:sz="0" w:space="0" w:color="auto"/>
        <w:bottom w:val="none" w:sz="0" w:space="0" w:color="auto"/>
        <w:right w:val="none" w:sz="0" w:space="0" w:color="auto"/>
      </w:divBdr>
    </w:div>
    <w:div w:id="1306885504">
      <w:bodyDiv w:val="1"/>
      <w:marLeft w:val="0"/>
      <w:marRight w:val="0"/>
      <w:marTop w:val="0"/>
      <w:marBottom w:val="0"/>
      <w:divBdr>
        <w:top w:val="none" w:sz="0" w:space="0" w:color="auto"/>
        <w:left w:val="none" w:sz="0" w:space="0" w:color="auto"/>
        <w:bottom w:val="none" w:sz="0" w:space="0" w:color="auto"/>
        <w:right w:val="none" w:sz="0" w:space="0" w:color="auto"/>
      </w:divBdr>
    </w:div>
    <w:div w:id="1316031496">
      <w:bodyDiv w:val="1"/>
      <w:marLeft w:val="0"/>
      <w:marRight w:val="0"/>
      <w:marTop w:val="0"/>
      <w:marBottom w:val="0"/>
      <w:divBdr>
        <w:top w:val="none" w:sz="0" w:space="0" w:color="auto"/>
        <w:left w:val="none" w:sz="0" w:space="0" w:color="auto"/>
        <w:bottom w:val="none" w:sz="0" w:space="0" w:color="auto"/>
        <w:right w:val="none" w:sz="0" w:space="0" w:color="auto"/>
      </w:divBdr>
    </w:div>
    <w:div w:id="1525747105">
      <w:bodyDiv w:val="1"/>
      <w:marLeft w:val="0"/>
      <w:marRight w:val="0"/>
      <w:marTop w:val="0"/>
      <w:marBottom w:val="0"/>
      <w:divBdr>
        <w:top w:val="none" w:sz="0" w:space="0" w:color="auto"/>
        <w:left w:val="none" w:sz="0" w:space="0" w:color="auto"/>
        <w:bottom w:val="none" w:sz="0" w:space="0" w:color="auto"/>
        <w:right w:val="none" w:sz="0" w:space="0" w:color="auto"/>
      </w:divBdr>
    </w:div>
    <w:div w:id="2018382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pavlacic:Desktop:table%20of%20effect%20sizes%20needs%20updat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pavlacic:Desktop:table%20of%20effect%20sizes%20needs%20updat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val>
            <c:numRef>
              <c:f>Sheet1!$F$3:$F$6</c:f>
              <c:numCache>
                <c:formatCode>General</c:formatCode>
                <c:ptCount val="4"/>
                <c:pt idx="0">
                  <c:v>0.0</c:v>
                </c:pt>
                <c:pt idx="1">
                  <c:v>0.01</c:v>
                </c:pt>
                <c:pt idx="2">
                  <c:v>0.24</c:v>
                </c:pt>
                <c:pt idx="3">
                  <c:v>0.02</c:v>
                </c:pt>
              </c:numCache>
            </c:numRef>
          </c:val>
        </c:ser>
        <c:dLbls>
          <c:showLegendKey val="0"/>
          <c:showVal val="0"/>
          <c:showCatName val="0"/>
          <c:showSerName val="0"/>
          <c:showPercent val="0"/>
          <c:showBubbleSize val="0"/>
        </c:dLbls>
        <c:gapWidth val="150"/>
        <c:axId val="1644396352"/>
        <c:axId val="1605778384"/>
      </c:barChart>
      <c:catAx>
        <c:axId val="1644396352"/>
        <c:scaling>
          <c:orientation val="minMax"/>
        </c:scaling>
        <c:delete val="0"/>
        <c:axPos val="b"/>
        <c:title>
          <c:tx>
            <c:rich>
              <a:bodyPr/>
              <a:lstStyle/>
              <a:p>
                <a:pPr>
                  <a:defRPr/>
                </a:pPr>
                <a:r>
                  <a:rPr lang="en-US">
                    <a:latin typeface="Times New Roman"/>
                    <a:cs typeface="Times New Roman"/>
                  </a:rPr>
                  <a:t>Test for Expressive Writing</a:t>
                </a:r>
              </a:p>
            </c:rich>
          </c:tx>
          <c:overlay val="0"/>
        </c:title>
        <c:majorTickMark val="out"/>
        <c:minorTickMark val="none"/>
        <c:tickLblPos val="nextTo"/>
        <c:crossAx val="1605778384"/>
        <c:crosses val="autoZero"/>
        <c:auto val="1"/>
        <c:lblAlgn val="ctr"/>
        <c:lblOffset val="100"/>
        <c:noMultiLvlLbl val="0"/>
      </c:catAx>
      <c:valAx>
        <c:axId val="1605778384"/>
        <c:scaling>
          <c:orientation val="minMax"/>
        </c:scaling>
        <c:delete val="0"/>
        <c:axPos val="l"/>
        <c:title>
          <c:tx>
            <c:rich>
              <a:bodyPr rot="-5400000" vert="horz"/>
              <a:lstStyle/>
              <a:p>
                <a:pPr>
                  <a:defRPr/>
                </a:pPr>
                <a:r>
                  <a:rPr lang="en-US">
                    <a:latin typeface="Times New Roman"/>
                    <a:cs typeface="Times New Roman"/>
                  </a:rPr>
                  <a:t>Eta Squared Effect Size </a:t>
                </a:r>
              </a:p>
            </c:rich>
          </c:tx>
          <c:overlay val="0"/>
        </c:title>
        <c:numFmt formatCode="General" sourceLinked="1"/>
        <c:majorTickMark val="out"/>
        <c:minorTickMark val="none"/>
        <c:tickLblPos val="nextTo"/>
        <c:crossAx val="16443963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val>
            <c:numRef>
              <c:f>Sheet1!$F$7:$F$12</c:f>
              <c:numCache>
                <c:formatCode>General</c:formatCode>
                <c:ptCount val="6"/>
                <c:pt idx="0">
                  <c:v>0.19</c:v>
                </c:pt>
                <c:pt idx="1">
                  <c:v>0.21</c:v>
                </c:pt>
                <c:pt idx="2">
                  <c:v>0.02</c:v>
                </c:pt>
                <c:pt idx="3">
                  <c:v>0.02</c:v>
                </c:pt>
                <c:pt idx="4">
                  <c:v>0.09</c:v>
                </c:pt>
                <c:pt idx="5">
                  <c:v>0.54</c:v>
                </c:pt>
              </c:numCache>
            </c:numRef>
          </c:val>
        </c:ser>
        <c:dLbls>
          <c:showLegendKey val="0"/>
          <c:showVal val="0"/>
          <c:showCatName val="0"/>
          <c:showSerName val="0"/>
          <c:showPercent val="0"/>
          <c:showBubbleSize val="0"/>
        </c:dLbls>
        <c:gapWidth val="150"/>
        <c:axId val="1645347968"/>
        <c:axId val="1645545872"/>
      </c:barChart>
      <c:catAx>
        <c:axId val="1645347968"/>
        <c:scaling>
          <c:orientation val="minMax"/>
        </c:scaling>
        <c:delete val="0"/>
        <c:axPos val="b"/>
        <c:title>
          <c:tx>
            <c:rich>
              <a:bodyPr/>
              <a:lstStyle/>
              <a:p>
                <a:pPr>
                  <a:defRPr/>
                </a:pPr>
                <a:r>
                  <a:rPr lang="en-US">
                    <a:latin typeface="Times New Roman"/>
                    <a:cs typeface="Times New Roman"/>
                  </a:rPr>
                  <a:t>Test</a:t>
                </a:r>
                <a:r>
                  <a:rPr lang="en-US" baseline="0">
                    <a:latin typeface="Times New Roman"/>
                    <a:cs typeface="Times New Roman"/>
                  </a:rPr>
                  <a:t> Ran for Expressive Writing</a:t>
                </a:r>
                <a:endParaRPr lang="en-US">
                  <a:latin typeface="Times New Roman"/>
                  <a:cs typeface="Times New Roman"/>
                </a:endParaRPr>
              </a:p>
            </c:rich>
          </c:tx>
          <c:overlay val="0"/>
        </c:title>
        <c:majorTickMark val="out"/>
        <c:minorTickMark val="none"/>
        <c:tickLblPos val="nextTo"/>
        <c:crossAx val="1645545872"/>
        <c:crosses val="autoZero"/>
        <c:auto val="1"/>
        <c:lblAlgn val="ctr"/>
        <c:lblOffset val="100"/>
        <c:noMultiLvlLbl val="0"/>
      </c:catAx>
      <c:valAx>
        <c:axId val="1645545872"/>
        <c:scaling>
          <c:orientation val="minMax"/>
        </c:scaling>
        <c:delete val="0"/>
        <c:axPos val="l"/>
        <c:title>
          <c:tx>
            <c:rich>
              <a:bodyPr rot="-5400000" vert="horz"/>
              <a:lstStyle/>
              <a:p>
                <a:pPr>
                  <a:defRPr/>
                </a:pPr>
                <a:r>
                  <a:rPr lang="en-US"/>
                  <a:t>Cohen's</a:t>
                </a:r>
                <a:r>
                  <a:rPr lang="en-US" baseline="0"/>
                  <a:t> d Effect Size</a:t>
                </a:r>
              </a:p>
            </c:rich>
          </c:tx>
          <c:overlay val="0"/>
        </c:title>
        <c:numFmt formatCode="General" sourceLinked="1"/>
        <c:majorTickMark val="out"/>
        <c:minorTickMark val="none"/>
        <c:tickLblPos val="nextTo"/>
        <c:crossAx val="1645347968"/>
        <c:crosses val="autoZero"/>
        <c:crossBetween val="between"/>
      </c:valAx>
      <c:spPr>
        <a:noFill/>
        <a:ln w="25400">
          <a:noFill/>
        </a:ln>
      </c:spPr>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20A22AFD4F394E9234C6EAD8E3C8E3"/>
        <w:category>
          <w:name w:val="General"/>
          <w:gallery w:val="placeholder"/>
        </w:category>
        <w:types>
          <w:type w:val="bbPlcHdr"/>
        </w:types>
        <w:behaviors>
          <w:behavior w:val="content"/>
        </w:behaviors>
        <w:guid w:val="{8A61A546-6B05-9B42-B846-0629D47851B7}"/>
      </w:docPartPr>
      <w:docPartBody>
        <w:p w:rsidR="002A6938" w:rsidRDefault="004837E0" w:rsidP="004837E0">
          <w:pPr>
            <w:pStyle w:val="1220A22AFD4F394E9234C6EAD8E3C8E3"/>
          </w:pPr>
          <w:r>
            <w:t>[Type text]</w:t>
          </w:r>
        </w:p>
      </w:docPartBody>
    </w:docPart>
    <w:docPart>
      <w:docPartPr>
        <w:name w:val="2F24B19D0C6D6A458B41386D0D921CE1"/>
        <w:category>
          <w:name w:val="General"/>
          <w:gallery w:val="placeholder"/>
        </w:category>
        <w:types>
          <w:type w:val="bbPlcHdr"/>
        </w:types>
        <w:behaviors>
          <w:behavior w:val="content"/>
        </w:behaviors>
        <w:guid w:val="{611B58E6-7AE4-4F40-BD13-242BC2D69DB8}"/>
      </w:docPartPr>
      <w:docPartBody>
        <w:p w:rsidR="002A6938" w:rsidRDefault="004837E0" w:rsidP="004837E0">
          <w:pPr>
            <w:pStyle w:val="2F24B19D0C6D6A458B41386D0D921CE1"/>
          </w:pPr>
          <w:r>
            <w:t>[Type text]</w:t>
          </w:r>
        </w:p>
      </w:docPartBody>
    </w:docPart>
    <w:docPart>
      <w:docPartPr>
        <w:name w:val="75FC9B60D31A394C8972447A320E6A3D"/>
        <w:category>
          <w:name w:val="General"/>
          <w:gallery w:val="placeholder"/>
        </w:category>
        <w:types>
          <w:type w:val="bbPlcHdr"/>
        </w:types>
        <w:behaviors>
          <w:behavior w:val="content"/>
        </w:behaviors>
        <w:guid w:val="{9D3E997B-DB11-E047-9EC3-B4D86FB5957B}"/>
      </w:docPartPr>
      <w:docPartBody>
        <w:p w:rsidR="002A6938" w:rsidRDefault="004837E0" w:rsidP="004837E0">
          <w:pPr>
            <w:pStyle w:val="75FC9B60D31A394C8972447A320E6A3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E0"/>
    <w:rsid w:val="00026BD5"/>
    <w:rsid w:val="0004519B"/>
    <w:rsid w:val="000F4A61"/>
    <w:rsid w:val="001175C7"/>
    <w:rsid w:val="002A6938"/>
    <w:rsid w:val="004837E0"/>
    <w:rsid w:val="004B3AC7"/>
    <w:rsid w:val="007E3914"/>
    <w:rsid w:val="008103F0"/>
    <w:rsid w:val="00A71F96"/>
    <w:rsid w:val="00BE1624"/>
    <w:rsid w:val="00DB4B91"/>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0A22AFD4F394E9234C6EAD8E3C8E3">
    <w:name w:val="1220A22AFD4F394E9234C6EAD8E3C8E3"/>
    <w:rsid w:val="004837E0"/>
  </w:style>
  <w:style w:type="paragraph" w:customStyle="1" w:styleId="2F24B19D0C6D6A458B41386D0D921CE1">
    <w:name w:val="2F24B19D0C6D6A458B41386D0D921CE1"/>
    <w:rsid w:val="004837E0"/>
  </w:style>
  <w:style w:type="paragraph" w:customStyle="1" w:styleId="75FC9B60D31A394C8972447A320E6A3D">
    <w:name w:val="75FC9B60D31A394C8972447A320E6A3D"/>
    <w:rsid w:val="004837E0"/>
  </w:style>
  <w:style w:type="paragraph" w:customStyle="1" w:styleId="72DC96929FA9DA418D7938D5C94F2195">
    <w:name w:val="72DC96929FA9DA418D7938D5C94F2195"/>
    <w:rsid w:val="004837E0"/>
  </w:style>
  <w:style w:type="paragraph" w:customStyle="1" w:styleId="AA92BD797D047648A8A3457914ACEF09">
    <w:name w:val="AA92BD797D047648A8A3457914ACEF09"/>
    <w:rsid w:val="004837E0"/>
  </w:style>
  <w:style w:type="paragraph" w:customStyle="1" w:styleId="5F7836A176770049855F6AEAD889815F">
    <w:name w:val="5F7836A176770049855F6AEAD889815F"/>
    <w:rsid w:val="00483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95BB6-02B8-914C-8BE6-FBC66ACD0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2331</Words>
  <Characters>13288</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Pavlacic</dc:creator>
  <cp:keywords/>
  <dc:description/>
  <cp:lastModifiedBy>Erin M. Buchanan</cp:lastModifiedBy>
  <cp:revision>12</cp:revision>
  <dcterms:created xsi:type="dcterms:W3CDTF">2016-09-03T23:24:00Z</dcterms:created>
  <dcterms:modified xsi:type="dcterms:W3CDTF">2016-09-03T23:53:00Z</dcterms:modified>
</cp:coreProperties>
</file>