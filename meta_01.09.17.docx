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681097" w:rsidRDefault="00681097" w14:paraId="311709C2" w14:textId="77777777"/>
    <w:p w:rsidR="00AD23FD" w:rsidRDefault="00AD23FD" w14:paraId="5BDE2793" w14:textId="77777777"/>
    <w:p w:rsidR="00AD23FD" w:rsidRDefault="00AD23FD" w14:paraId="74A112E8" w14:textId="77777777"/>
    <w:p w:rsidR="00AD23FD" w:rsidRDefault="00AD23FD" w14:paraId="625F4CAF" w14:textId="77777777"/>
    <w:p w:rsidR="00AD23FD" w:rsidRDefault="00AD23FD" w14:paraId="7D0DBFE5" w14:textId="77777777"/>
    <w:p w:rsidR="00AD23FD" w:rsidRDefault="00AD23FD" w14:paraId="1387AABB" w14:textId="77777777"/>
    <w:p w:rsidR="00AD23FD" w:rsidRDefault="00AD23FD" w14:paraId="56AD8932" w14:textId="77777777"/>
    <w:p w:rsidR="00AD23FD" w:rsidRDefault="00AD23FD" w14:paraId="5A752505" w14:textId="77777777"/>
    <w:p w:rsidR="00AD23FD" w:rsidRDefault="00AD23FD" w14:paraId="5B1A1332" w14:textId="77777777"/>
    <w:p w:rsidR="00AD23FD" w:rsidRDefault="00AD23FD" w14:paraId="125F51F7" w14:textId="77777777"/>
    <w:p w:rsidRPr="00CC432B" w:rsidR="00AD23FD" w:rsidP="45EFD1AE" w:rsidRDefault="6C2B3B8B" w14:paraId="16766800" w14:textId="09CB0989" w14:noSpellErr="1">
      <w:pPr>
        <w:spacing w:line="480" w:lineRule="auto"/>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A Meta-Analysis of Expressive Writing on Quality of Life and Posttraumatic Growth</w:t>
      </w:r>
    </w:p>
    <w:p w:rsidR="00CC432B" w:rsidP="45EFD1AE" w:rsidRDefault="6C2B3B8B" w14:paraId="3EE22220" w14:textId="77777777">
      <w:pPr>
        <w:spacing w:line="480" w:lineRule="auto"/>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 xml:space="preserve">Jeffrey M. </w:t>
      </w:r>
      <w:proofErr w:type="spellStart"/>
      <w:r w:rsidRPr="45EFD1AE" w:rsidR="45EFD1AE">
        <w:rPr>
          <w:rFonts w:ascii="Times New Roman" w:hAnsi="Times New Roman" w:eastAsia="Times New Roman" w:cs="Times New Roman"/>
        </w:rPr>
        <w:t>Pavlacic</w:t>
      </w:r>
      <w:proofErr w:type="spellEnd"/>
    </w:p>
    <w:p w:rsidR="00CC432B" w:rsidP="45EFD1AE" w:rsidRDefault="00CC432B" w14:paraId="41D152EC" w14:textId="77777777" w14:noSpellErr="1">
      <w:pPr>
        <w:spacing w:line="480" w:lineRule="auto"/>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Erin M. Buchanan</w:t>
      </w:r>
    </w:p>
    <w:p w:rsidRPr="00CC432B" w:rsidR="00AD23FD" w:rsidP="45EFD1AE" w:rsidRDefault="4A553606" w14:paraId="780ABD9C" w14:textId="3C4C1758" w14:noSpellErr="1">
      <w:pPr>
        <w:spacing w:line="480" w:lineRule="auto"/>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 xml:space="preserve">Nicholas P. Maxwell </w:t>
      </w:r>
    </w:p>
    <w:p w:rsidR="00AD23FD" w:rsidP="45EFD1AE" w:rsidRDefault="6C2B3B8B" w14:paraId="4F18F80A" w14:textId="77777777" w14:noSpellErr="1">
      <w:pPr>
        <w:spacing w:line="480" w:lineRule="auto"/>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 xml:space="preserve">Missouri State University </w:t>
      </w:r>
    </w:p>
    <w:p w:rsidR="00AD23FD" w:rsidP="00CC432B" w:rsidRDefault="00AD23FD" w14:paraId="0BF086E8" w14:textId="77777777">
      <w:pPr>
        <w:spacing w:line="480" w:lineRule="auto"/>
        <w:jc w:val="center"/>
      </w:pPr>
    </w:p>
    <w:p w:rsidR="00AD23FD" w:rsidP="00CC432B" w:rsidRDefault="00AD23FD" w14:paraId="25741BA5" w14:textId="77777777">
      <w:pPr>
        <w:spacing w:line="480" w:lineRule="auto"/>
        <w:jc w:val="center"/>
      </w:pPr>
    </w:p>
    <w:p w:rsidR="00AD23FD" w:rsidP="00CC432B" w:rsidRDefault="00AD23FD" w14:paraId="7255469B" w14:textId="77777777">
      <w:pPr>
        <w:spacing w:line="480" w:lineRule="auto"/>
        <w:jc w:val="center"/>
      </w:pPr>
    </w:p>
    <w:p w:rsidR="00AD23FD" w:rsidP="00AD23FD" w:rsidRDefault="00AD23FD" w14:paraId="4C8294F4" w14:textId="77777777">
      <w:pPr>
        <w:jc w:val="center"/>
      </w:pPr>
    </w:p>
    <w:p w:rsidR="00AD23FD" w:rsidP="00AD23FD" w:rsidRDefault="00AD23FD" w14:paraId="48993D2A" w14:textId="77777777">
      <w:pPr>
        <w:jc w:val="center"/>
      </w:pPr>
    </w:p>
    <w:p w:rsidR="00AD23FD" w:rsidP="00AD23FD" w:rsidRDefault="00AD23FD" w14:paraId="39CC5D02" w14:textId="77777777">
      <w:pPr>
        <w:jc w:val="center"/>
      </w:pPr>
    </w:p>
    <w:p w:rsidR="00AD23FD" w:rsidP="00AD23FD" w:rsidRDefault="00AD23FD" w14:paraId="7018ED04" w14:textId="77777777">
      <w:pPr>
        <w:jc w:val="center"/>
      </w:pPr>
    </w:p>
    <w:p w:rsidR="00AD23FD" w:rsidP="00AD23FD" w:rsidRDefault="00AD23FD" w14:paraId="0749A3C0" w14:textId="77777777">
      <w:pPr>
        <w:jc w:val="center"/>
      </w:pPr>
    </w:p>
    <w:p w:rsidR="00AD23FD" w:rsidP="00AD23FD" w:rsidRDefault="00AD23FD" w14:paraId="2F1BA271" w14:textId="77777777">
      <w:pPr>
        <w:jc w:val="center"/>
      </w:pPr>
    </w:p>
    <w:p w:rsidR="00AD23FD" w:rsidP="00AD23FD" w:rsidRDefault="00AD23FD" w14:paraId="52338A8A" w14:textId="77777777">
      <w:pPr>
        <w:jc w:val="center"/>
      </w:pPr>
    </w:p>
    <w:p w:rsidR="00AD23FD" w:rsidP="00AD23FD" w:rsidRDefault="00AD23FD" w14:paraId="1E56A089" w14:textId="77777777">
      <w:pPr>
        <w:jc w:val="center"/>
      </w:pPr>
    </w:p>
    <w:p w:rsidR="00AD23FD" w:rsidP="00AD23FD" w:rsidRDefault="00AD23FD" w14:paraId="7C59576C" w14:textId="77777777">
      <w:pPr>
        <w:jc w:val="center"/>
      </w:pPr>
    </w:p>
    <w:p w:rsidR="00AD23FD" w:rsidP="00AD23FD" w:rsidRDefault="00AD23FD" w14:paraId="0A7BB828" w14:textId="77777777">
      <w:pPr>
        <w:jc w:val="center"/>
      </w:pPr>
    </w:p>
    <w:p w:rsidR="00AD23FD" w:rsidP="00AD23FD" w:rsidRDefault="00AD23FD" w14:paraId="47549BFD" w14:textId="77777777">
      <w:pPr>
        <w:jc w:val="center"/>
      </w:pPr>
    </w:p>
    <w:p w:rsidR="00AD23FD" w:rsidP="00AD23FD" w:rsidRDefault="00AD23FD" w14:paraId="13F1215D" w14:textId="77777777">
      <w:pPr>
        <w:jc w:val="center"/>
      </w:pPr>
    </w:p>
    <w:p w:rsidR="00AD23FD" w:rsidP="00AD23FD" w:rsidRDefault="00AD23FD" w14:paraId="2499A835" w14:textId="77777777">
      <w:pPr>
        <w:jc w:val="center"/>
      </w:pPr>
    </w:p>
    <w:p w:rsidR="00AD23FD" w:rsidP="00AD23FD" w:rsidRDefault="00AD23FD" w14:paraId="35D6AE4E" w14:textId="77777777">
      <w:pPr>
        <w:jc w:val="center"/>
      </w:pPr>
    </w:p>
    <w:p w:rsidR="00AD23FD" w:rsidP="00AD23FD" w:rsidRDefault="00AD23FD" w14:paraId="07E9B0E5" w14:textId="77777777">
      <w:pPr>
        <w:jc w:val="center"/>
      </w:pPr>
    </w:p>
    <w:p w:rsidR="00CC432B" w:rsidRDefault="00CC432B" w14:paraId="22E05781" w14:textId="77777777">
      <w:r>
        <w:br w:type="page"/>
      </w:r>
    </w:p>
    <w:p w:rsidR="00303112" w:rsidP="45EFD1AE" w:rsidRDefault="6C2B3B8B" w14:paraId="4FBE8413" w14:textId="2F7E7F24"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Abstract</w:t>
      </w:r>
    </w:p>
    <w:p w:rsidR="00303112" w:rsidP="00FD12CC" w:rsidRDefault="00303112" w14:paraId="039AA0FA" w14:textId="77777777">
      <w:pPr>
        <w:jc w:val="center"/>
      </w:pPr>
    </w:p>
    <w:p w:rsidR="00547C37" w:rsidP="45EFD1AE" w:rsidRDefault="6C2B3B8B" w14:paraId="4E6DECC1" w14:textId="44093127">
      <w:pPr>
        <w:spacing w:line="480" w:lineRule="auto"/>
        <w:rPr>
          <w:rFonts w:ascii="Times New Roman" w:hAnsi="Times New Roman" w:eastAsia="Times New Roman" w:cs="Times New Roman"/>
        </w:rPr>
      </w:pPr>
      <w:r w:rsidRPr="45EFD1AE">
        <w:rPr>
          <w:rFonts w:ascii="Times New Roman" w:hAnsi="Times New Roman" w:eastAsia="Times New Roman" w:cs="Times New Roman"/>
        </w:rPr>
        <w:t>Repressing negative thoughts or emotions can be detrimental to both physical and psychological health. Additionally, psychological dysfunction can create problematic health behaviors. Clinicians have considered a number ways for individuals suffering from psychological distress to effectively expressive these emotions. One therapeutic approach implemented by clinicians suggests that writing about these negative emotions can lead to reductions in psychological distress.</w:t>
      </w:r>
      <w:r w:rsidRPr="45EFD1AE" w:rsidR="00F21CC4">
        <w:rPr>
          <w:rFonts w:ascii="Times New Roman" w:hAnsi="Times New Roman" w:eastAsia="Times New Roman" w:cs="Times New Roman"/>
        </w:rPr>
        <w:t xml:space="preserve"> </w:t>
      </w:r>
      <w:proofErr w:type="spellStart"/>
      <w:r w:rsidRPr="45EFD1AE" w:rsidR="00F21CC4">
        <w:rPr>
          <w:rFonts w:ascii="Times New Roman" w:hAnsi="Times New Roman" w:eastAsia="Times New Roman" w:cs="Times New Roman"/>
        </w:rPr>
        <w:t xml:space="preserve">Pennebaker</w:t>
      </w:r>
      <w:proofErr w:type="spellEnd"/>
      <w:r w:rsidRPr="45EFD1AE">
        <w:rPr>
          <w:rFonts w:ascii="Times New Roman" w:hAnsi="Times New Roman" w:eastAsia="Times New Roman" w:cs="Times New Roman"/>
        </w:rPr>
        <w:t xml:space="preserve"> </w:t>
      </w:r>
      <w:r w:rsidRPr="45EFD1AE" w:rsidR="005B0FF3">
        <w:fldChar w:fldCharType="begin" w:fldLock="1"/>
      </w:r>
      <w:r w:rsidR="00C05626">
        <w:rPr>
          <w:rFonts w:eastAsia="Times New Roman"/>
        </w:rPr>
        <w:instrText>ADDIN CSL_CITATION { "citationItems" : [ { "id" : "ITEM-1", "itemData" : { "DOI" : "10.1111/j.1467-9280.1997.tb00403.x", "ISSN" : "0956-7976", "author" : [ { "dropping-particle" : "", "family" : "Pennebaker", "given" : "James W.", "non-dropping-particle" : "", "parse-names" : false, "suffix" : "" } ], "container-title" : "Psychological Science", "id" : "ITEM-1", "issue" : "3", "issued" : { "date-parts" : [ [ "1997", "5", "1" ] ] }, "page" : "162-166", "title" : "Writing about emotional experiences as a therapeutic process", "type" : "article-journal", "volume" : "8" }, "suppress-author" : 1, "uris" : [ "http://www.mendeley.com/documents/?uuid=646e4cbe-03ee-4b1e-821a-c69034219702", "http://www.mendeley.com/documents/?uuid=d66957c6-5287-45d9-97e7-168c3f306a45" ] } ], "mendeley" : { "formattedCitation" : "(1997)", "plainTextFormattedCitation" : "(1997)", "previouslyFormattedCitation" : "(1997)" }, "properties" : { "noteIndex" : 0 }, "schema" : "https://github.com/citation-style-language/schema/raw/master/csl-citation.json" }</w:instrText>
      </w:r>
      <w:r w:rsidR="005B0FF3">
        <w:rPr>
          <w:rFonts w:eastAsia="Times New Roman"/>
        </w:rPr>
        <w:fldChar w:fldCharType="separate"/>
      </w:r>
      <w:r w:rsidRPr="45EFD1AE" w:rsidR="00F21CC4">
        <w:rPr>
          <w:rFonts w:ascii="Times New Roman" w:hAnsi="Times New Roman" w:eastAsia="Times New Roman" w:cs="Times New Roman"/>
          <w:noProof/>
        </w:rPr>
        <w:t>(1997)</w:t>
      </w:r>
      <w:r w:rsidRPr="45EFD1AE" w:rsidR="005B0FF3">
        <w:fldChar w:fldCharType="end"/>
      </w:r>
      <w:r w:rsidRPr="45EFD1AE">
        <w:rPr>
          <w:rFonts w:ascii="Times New Roman" w:hAnsi="Times New Roman" w:eastAsia="Times New Roman" w:cs="Times New Roman"/>
        </w:rPr>
        <w:t xml:space="preserve"> suggests that writing about a traumatic event can reduce the psychological stress associated with that event. Expressive writing interventions have been adapted to interventions for a multitude of different variables and populations. </w:t>
      </w:r>
      <w:r w:rsidRPr="45EFD1AE" w:rsidR="00B70695">
        <w:rPr>
          <w:rFonts w:ascii="Times New Roman" w:hAnsi="Times New Roman" w:eastAsia="Times New Roman" w:cs="Times New Roman"/>
        </w:rPr>
        <w:t>R</w:t>
      </w:r>
      <w:r w:rsidRPr="45EFD1AE">
        <w:rPr>
          <w:rFonts w:ascii="Times New Roman" w:hAnsi="Times New Roman" w:eastAsia="Times New Roman" w:cs="Times New Roman"/>
        </w:rPr>
        <w:t>esults</w:t>
      </w:r>
      <w:r w:rsidRPr="45EFD1AE" w:rsidR="00B70695">
        <w:rPr>
          <w:rFonts w:ascii="Times New Roman" w:hAnsi="Times New Roman" w:eastAsia="Times New Roman" w:cs="Times New Roman"/>
        </w:rPr>
        <w:t xml:space="preserve"> from a met</w:t>
      </w:r>
      <w:r w:rsidRPr="45EFD1AE" w:rsidR="000A3B6D">
        <w:rPr>
          <w:rFonts w:ascii="Times New Roman" w:hAnsi="Times New Roman" w:eastAsia="Times New Roman" w:cs="Times New Roman"/>
        </w:rPr>
        <w:t>a-</w:t>
      </w:r>
      <w:r w:rsidRPr="45EFD1AE" w:rsidR="00B70695">
        <w:rPr>
          <w:rFonts w:ascii="Times New Roman" w:hAnsi="Times New Roman" w:eastAsia="Times New Roman" w:cs="Times New Roman"/>
        </w:rPr>
        <w:t>analysis</w:t>
      </w:r>
      <w:r w:rsidRPr="45EFD1AE">
        <w:rPr>
          <w:rFonts w:ascii="Times New Roman" w:hAnsi="Times New Roman" w:eastAsia="Times New Roman" w:cs="Times New Roman"/>
        </w:rPr>
        <w:t xml:space="preserve"> </w:t>
      </w:r>
      <w:r w:rsidRPr="45EFD1AE" w:rsidR="00B70695">
        <w:rPr>
          <w:rFonts w:ascii="Times New Roman" w:hAnsi="Times New Roman" w:eastAsia="Times New Roman" w:cs="Times New Roman"/>
        </w:rPr>
        <w:t xml:space="preserve">suggest a small effect size for the effect of expressive writing on Quality of Life (QOL) </w:t>
      </w:r>
      <w:r w:rsidRPr="45EFD1AE" w:rsidR="007B5D6C">
        <w:rPr>
          <w:rFonts w:ascii="Times New Roman" w:hAnsi="Times New Roman" w:eastAsia="Times New Roman" w:cs="Times New Roman"/>
        </w:rPr>
        <w:t xml:space="preserve">and Posttraumatic Growth (PTG) </w:t>
      </w:r>
      <w:r w:rsidRPr="45EFD1AE" w:rsidR="00B70695">
        <w:rPr>
          <w:rFonts w:ascii="Times New Roman" w:hAnsi="Times New Roman" w:eastAsia="Times New Roman" w:cs="Times New Roman"/>
        </w:rPr>
        <w:t xml:space="preserve">variables </w:t>
      </w:r>
      <w:r w:rsidRPr="45EFD1AE">
        <w:rPr>
          <w:rFonts w:ascii="Times New Roman" w:hAnsi="Times New Roman" w:eastAsia="Times New Roman" w:cs="Times New Roman"/>
        </w:rPr>
        <w:t>for</w:t>
      </w:r>
      <w:r w:rsidRPr="45EFD1AE" w:rsidR="00B70695">
        <w:rPr>
          <w:rFonts w:ascii="Times New Roman" w:hAnsi="Times New Roman" w:eastAsia="Times New Roman" w:cs="Times New Roman"/>
        </w:rPr>
        <w:t xml:space="preserve"> a variety of health-related illnesses and psychological disorders</w:t>
      </w:r>
      <w:r w:rsidRPr="45EFD1AE">
        <w:rPr>
          <w:rFonts w:ascii="Times New Roman" w:hAnsi="Times New Roman" w:eastAsia="Times New Roman" w:cs="Times New Roman"/>
        </w:rPr>
        <w:t xml:space="preserve"> as a result of expressive writing. </w:t>
      </w:r>
      <w:commentRangeStart w:id="0"/>
      <w:r w:rsidRPr="45EFD1AE" w:rsidR="00547C37">
        <w:rPr>
          <w:rFonts w:ascii="Times New Roman" w:hAnsi="Times New Roman" w:eastAsia="Times New Roman" w:cs="Times New Roman"/>
        </w:rPr>
        <w:t xml:space="preserve">Additional research utilizing an expressive writing intervention under </w:t>
      </w:r>
      <w:proofErr w:type="spellStart"/>
      <w:r w:rsidRPr="45EFD1AE" w:rsidR="00547C37">
        <w:rPr>
          <w:rFonts w:ascii="Times New Roman" w:hAnsi="Times New Roman" w:eastAsia="Times New Roman" w:cs="Times New Roman"/>
        </w:rPr>
        <w:t xml:space="preserve">Pennebaker’s</w:t>
      </w:r>
      <w:proofErr w:type="spellEnd"/>
      <w:r w:rsidRPr="45EFD1AE" w:rsidR="00547C37">
        <w:rPr>
          <w:rFonts w:ascii="Times New Roman" w:hAnsi="Times New Roman" w:eastAsia="Times New Roman" w:cs="Times New Roman"/>
        </w:rPr>
        <w:t xml:space="preserve"> paradigm is necessary in order to discover the effectiveness of expressive writing on different health-related and psychological diagnoses, as the few studies published in the literature were found to be underpowered to detect significant changes in outcomes. </w:t>
      </w:r>
      <w:commentRangeEnd w:id="0"/>
      <w:r w:rsidR="00CD188F">
        <w:rPr>
          <w:rStyle w:val="CommentReference"/>
          <w:rFonts w:asciiTheme="minorHAnsi" w:hAnsiTheme="minorHAnsi" w:cstheme="minorBidi"/>
        </w:rPr>
        <w:commentReference w:id="0"/>
      </w:r>
    </w:p>
    <w:p w:rsidR="00E81448" w:rsidP="45EFD1AE" w:rsidRDefault="00303112" w14:paraId="35C7B461" w14:textId="254475F5" w14:noSpellErr="1">
      <w:pPr>
        <w:spacing w:line="480" w:lineRule="auto"/>
        <w:rPr>
          <w:rFonts w:ascii="Times New Roman" w:hAnsi="Times New Roman" w:eastAsia="Times New Roman" w:cs="Times New Roman"/>
        </w:rPr>
      </w:pPr>
      <w:r>
        <w:tab/>
      </w:r>
      <w:r w:rsidRPr="45EFD1AE">
        <w:rPr>
          <w:rFonts w:ascii="Times New Roman" w:hAnsi="Times New Roman" w:eastAsia="Times New Roman" w:cs="Times New Roman"/>
          <w:i w:val="1"/>
          <w:iCs w:val="1"/>
        </w:rPr>
        <w:t>Keywords: expressive writing, posttraumatic growth, quality of life</w:t>
      </w:r>
      <w:r w:rsidRPr="45EFD1AE" w:rsidR="0056747B">
        <w:rPr>
          <w:rFonts w:ascii="Times New Roman" w:hAnsi="Times New Roman" w:eastAsia="Times New Roman" w:cs="Times New Roman"/>
          <w:i w:val="1"/>
          <w:iCs w:val="1"/>
        </w:rPr>
        <w:t xml:space="preserve">. </w:t>
      </w:r>
      <w:ins w:author="Erin M. Buchanan" w:date="2016-08-11T12:31:00Z" w:id="1">
        <w:r w:rsidRPr="45EFD1AE" w:rsidR="00E81448">
          <w:rPr>
            <w:rFonts w:ascii="Times New Roman" w:hAnsi="Times New Roman" w:eastAsia="Times New Roman" w:cs="Times New Roman"/>
          </w:rPr>
          <w:br w:type="page"/>
        </w:r>
      </w:ins>
    </w:p>
    <w:p w:rsidR="00AD23FD" w:rsidP="45EFD1AE" w:rsidRDefault="6C2B3B8B" w14:paraId="6FD91280" w14:textId="3934B31A"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A Meta-Analysis of Expressive Writing on Quality of Life and Posttraumatic Growth</w:t>
      </w:r>
    </w:p>
    <w:p w:rsidR="00EB7002" w:rsidP="00086B3F" w:rsidRDefault="00EB7002" w14:paraId="34C90AF3" w14:textId="77777777">
      <w:pPr>
        <w:rPr>
          <w:ins w:author="Pavlacic, Jeffrey M" w:date="2016-09-04T23:16:00Z" w:id="2"/>
        </w:rPr>
      </w:pPr>
    </w:p>
    <w:p w:rsidR="00EB7002" w:rsidP="45EFD1AE" w:rsidRDefault="6C2B3B8B" w14:paraId="2D15BD3B" w14:textId="463F434A" w14:noSpellErr="1">
      <w:pPr>
        <w:spacing w:line="480" w:lineRule="auto"/>
        <w:outlineLvl w:val="0"/>
        <w:rPr>
          <w:rFonts w:ascii="Times New Roman" w:hAnsi="Times New Roman" w:eastAsia="Times New Roman" w:cs="Times New Roman"/>
        </w:rPr>
      </w:pPr>
      <w:r w:rsidRPr="45EFD1AE" w:rsidR="45EFD1AE">
        <w:rPr>
          <w:rFonts w:ascii="Times New Roman" w:hAnsi="Times New Roman" w:eastAsia="Times New Roman" w:cs="Times New Roman"/>
          <w:b w:val="1"/>
          <w:bCs w:val="1"/>
        </w:rPr>
        <w:t>Problems Associated with Repressing Negative Emotions</w:t>
      </w:r>
    </w:p>
    <w:p w:rsidR="00D02039" w:rsidP="45EFD1AE" w:rsidRDefault="6C2B3B8B" w14:paraId="0E292864" w14:textId="55D2FB0F">
      <w:pPr>
        <w:spacing w:line="480" w:lineRule="auto"/>
        <w:ind w:firstLine="720"/>
        <w:rPr>
          <w:rFonts w:ascii="Times New Roman" w:hAnsi="Times New Roman" w:eastAsia="Times New Roman" w:cs="Times New Roman"/>
        </w:rPr>
      </w:pPr>
      <w:r w:rsidRPr="45EFD1AE">
        <w:rPr>
          <w:rFonts w:ascii="Times New Roman" w:hAnsi="Times New Roman" w:eastAsia="Times New Roman" w:cs="Times New Roman"/>
        </w:rPr>
        <w:t xml:space="preserve">Inhibitory theory discusses how repressing negative thoughts or emotions can be detrimental to both physical and psychological health. Furthermore, </w:t>
      </w:r>
      <w:r w:rsidRPr="45EFD1AE" w:rsidR="00B70695">
        <w:rPr>
          <w:rFonts w:ascii="Times New Roman" w:hAnsi="Times New Roman" w:eastAsia="Times New Roman" w:cs="Times New Roman"/>
        </w:rPr>
        <w:t>inhibitory</w:t>
      </w:r>
      <w:r w:rsidRPr="45EFD1AE">
        <w:rPr>
          <w:rFonts w:ascii="Times New Roman" w:hAnsi="Times New Roman" w:eastAsia="Times New Roman" w:cs="Times New Roman"/>
        </w:rPr>
        <w:t xml:space="preserve"> theory postulates that individuals ex</w:t>
      </w:r>
      <w:r w:rsidRPr="45EFD1AE" w:rsidR="00B70695">
        <w:rPr>
          <w:rFonts w:ascii="Times New Roman" w:hAnsi="Times New Roman" w:eastAsia="Times New Roman" w:cs="Times New Roman"/>
        </w:rPr>
        <w:t>periencing traumatic events are</w:t>
      </w:r>
      <w:r w:rsidRPr="45EFD1AE">
        <w:rPr>
          <w:rFonts w:ascii="Times New Roman" w:hAnsi="Times New Roman" w:eastAsia="Times New Roman" w:cs="Times New Roman"/>
        </w:rPr>
        <w:t xml:space="preserve"> more likely to repress thought</w:t>
      </w:r>
      <w:r w:rsidRPr="45EFD1AE" w:rsidR="00337289">
        <w:rPr>
          <w:rFonts w:ascii="Times New Roman" w:hAnsi="Times New Roman" w:eastAsia="Times New Roman" w:cs="Times New Roman"/>
        </w:rPr>
        <w:t>s</w:t>
      </w:r>
      <w:r w:rsidRPr="45EFD1AE">
        <w:rPr>
          <w:rFonts w:ascii="Times New Roman" w:hAnsi="Times New Roman" w:eastAsia="Times New Roman" w:cs="Times New Roman"/>
        </w:rPr>
        <w:t xml:space="preserve"> and feelings about a given traumatic experience. These repressive maneuvers have the capability to lead to social concerns and overall psychological dysfunction</w:t>
      </w:r>
      <w:r w:rsidRPr="45EFD1AE" w:rsidR="003917A7">
        <w:rPr>
          <w:rFonts w:ascii="Times New Roman" w:hAnsi="Times New Roman" w:eastAsia="Times New Roman" w:cs="Times New Roman"/>
        </w:rPr>
        <w:t xml:space="preserve"> </w:t>
      </w:r>
      <w:r w:rsidRPr="45EFD1AE" w:rsidR="003917A7">
        <w:fldChar w:fldCharType="begin" w:fldLock="1"/>
      </w:r>
      <w:r w:rsidR="00CD624C">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"id" : "ITEM-2", "itemData" : { "DOI" : "10.1016/S0065-2601(08)60309-3", "abstract" : "This chapter explores the nature of confession and inhibition. Conversely, not confiding significant experiences is associated with increased disease rates, ruminations, and other difficulties. This pattern of findings has helped in developing a useful theory of active inhibition that shares many of the assumptions of learning theory, psychodynamic models, and more recent cognitive perspectives. The chapter examines the nature of confession per se. The chapter focuses on the physiological and psychological effects of confronting or actively avoiding past traumatic experiences. Based on a number of laboratory and field studies, it is clear that requiring people to write or talk about traumas is associated with both immediate and long-term health benefits. The chapter presents a formal theory of active inhibition. The links among the theory and Freud, animal learning, and cognitive perspectives are discussed in the chapter. The chapter describes the reexamination of catharsis, the development and breakdown of the self, and the role of psychosomatics in social psychology.", "author" : [ { "dropping-particle" : "", "family" : "Pennebaker", "given" : "James W.", "non-dropping-particle" : "", "parse-names" : false, "suffix" : "" } ], "container-title" : "Advances in Experimental Social Psychology", "id" : "ITEM-2", "issue" : "C", "issued" : { "date-parts" : [ [ "1989" ] ] }, "page" : "211-244", "title" : "Confession, inhibition, and disease", "type" : "chapter", "volume" : "22" }, "uris" : [ "http://www.mendeley.com/documents/?uuid=ada36a6b-a952-4099-bec8-b6fadac85ce8" ] } ], "mendeley" : { "formattedCitation" : "(Pennebaker, 1989; Pennebaker &amp; Beall, 1986)", "plainTextFormattedCitation" : "(Pennebaker, 1989; Pennebaker &amp; Beall, 1986)", "previouslyFormattedCitation" : "(Pennebaker, 1989; Pennebaker &amp; Beall, 1986)" }, "properties" : { "noteIndex" : 0 }, "schema" : "https://github.com/citation-style-language/schema/raw/master/csl-citation.json" }</w:instrText>
      </w:r>
      <w:r w:rsidR="003917A7">
        <w:rPr>
          <w:rFonts w:eastAsia="Times New Roman"/>
        </w:rPr>
        <w:fldChar w:fldCharType="separate"/>
      </w:r>
      <w:r w:rsidRPr="45EFD1AE" w:rsidR="00C05626">
        <w:rPr>
          <w:rFonts w:ascii="Times New Roman" w:hAnsi="Times New Roman" w:eastAsia="Times New Roman" w:cs="Times New Roman"/>
          <w:noProof/>
        </w:rPr>
        <w:t>(Pennebaker, 1989; Pennebaker &amp; Beall, 1986)</w:t>
      </w:r>
      <w:r w:rsidRPr="45EFD1AE" w:rsidR="003917A7">
        <w:fldChar w:fldCharType="end"/>
      </w:r>
      <w:r w:rsidRPr="45EFD1AE">
        <w:rPr>
          <w:rFonts w:ascii="Times New Roman" w:hAnsi="Times New Roman" w:eastAsia="Times New Roman" w:cs="Times New Roman"/>
        </w:rPr>
        <w:t>.</w:t>
      </w:r>
      <w:r w:rsidRPr="45EFD1AE" w:rsidR="00B70695">
        <w:rPr>
          <w:rFonts w:ascii="Times New Roman" w:hAnsi="Times New Roman" w:eastAsia="Times New Roman" w:cs="Times New Roman"/>
        </w:rPr>
        <w:t xml:space="preserve"> </w:t>
      </w:r>
      <w:r w:rsidRPr="45EFD1AE">
        <w:rPr>
          <w:rFonts w:ascii="Times New Roman" w:hAnsi="Times New Roman" w:eastAsia="Times New Roman" w:cs="Times New Roman"/>
        </w:rPr>
        <w:t>Psychological dysfunction can have detrimental effects on an individual’s health, including unhealthy everyday life habits such as</w:t>
      </w:r>
      <w:r w:rsidRPr="45EFD1AE" w:rsidR="004D7FCD">
        <w:rPr>
          <w:rFonts w:ascii="Times New Roman" w:hAnsi="Times New Roman" w:eastAsia="Times New Roman" w:cs="Times New Roman"/>
        </w:rPr>
        <w:t xml:space="preserve"> low</w:t>
      </w:r>
      <w:r w:rsidRPr="45EFD1AE">
        <w:rPr>
          <w:rFonts w:ascii="Times New Roman" w:hAnsi="Times New Roman" w:eastAsia="Times New Roman" w:cs="Times New Roman"/>
        </w:rPr>
        <w:t xml:space="preserve"> activity levels, </w:t>
      </w:r>
      <w:r w:rsidRPr="45EFD1AE" w:rsidR="004D7FCD">
        <w:rPr>
          <w:rFonts w:ascii="Times New Roman" w:hAnsi="Times New Roman" w:eastAsia="Times New Roman" w:cs="Times New Roman"/>
        </w:rPr>
        <w:t xml:space="preserve">lower </w:t>
      </w:r>
      <w:r w:rsidRPr="45EFD1AE">
        <w:rPr>
          <w:rFonts w:ascii="Times New Roman" w:hAnsi="Times New Roman" w:eastAsia="Times New Roman" w:cs="Times New Roman"/>
        </w:rPr>
        <w:t xml:space="preserve">quality of life, and inability to progress after a traumatic event. These </w:t>
      </w:r>
      <w:r w:rsidRPr="45EFD1AE" w:rsidR="004D7FCD">
        <w:rPr>
          <w:rFonts w:ascii="Times New Roman" w:hAnsi="Times New Roman" w:eastAsia="Times New Roman" w:cs="Times New Roman"/>
        </w:rPr>
        <w:t>effects on health</w:t>
      </w:r>
      <w:r w:rsidRPr="45EFD1AE">
        <w:rPr>
          <w:rFonts w:ascii="Times New Roman" w:hAnsi="Times New Roman" w:eastAsia="Times New Roman" w:cs="Times New Roman"/>
        </w:rPr>
        <w:t xml:space="preserve"> could lead to biological problems, especially immune system deficiencies and problems with neurotransmitters (</w:t>
      </w:r>
      <w:proofErr w:type="spellStart"/>
      <w:r w:rsidRPr="45EFD1AE">
        <w:rPr>
          <w:rFonts w:ascii="Times New Roman" w:hAnsi="Times New Roman" w:eastAsia="Times New Roman" w:cs="Times New Roman"/>
        </w:rPr>
        <w:t xml:space="preserve">Pennebaker</w:t>
      </w:r>
      <w:proofErr w:type="spellEnd"/>
      <w:r w:rsidRPr="45EFD1AE">
        <w:rPr>
          <w:rFonts w:ascii="Times New Roman" w:hAnsi="Times New Roman" w:eastAsia="Times New Roman" w:cs="Times New Roman"/>
        </w:rPr>
        <w:t xml:space="preserve"> &amp; Beall, 1986)</w:t>
      </w:r>
      <w:r w:rsidR="00F17D73">
        <w:rPr>
          <w:rStyle w:val="CommentReference"/>
          <w:rFonts w:asciiTheme="minorHAnsi" w:hAnsiTheme="minorHAnsi" w:cstheme="minorBidi"/>
        </w:rPr>
      </w:r>
    </w:p>
    <w:p w:rsidRPr="00EB7002" w:rsidR="00EB7002" w:rsidP="45EFD1AE" w:rsidRDefault="6C2B3B8B" w14:paraId="133E4CF5" w14:textId="581B1CBB"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Expressive Writing</w:t>
      </w:r>
    </w:p>
    <w:p w:rsidR="00D02039" w:rsidP="45EFD1AE" w:rsidRDefault="4A553606" w14:paraId="3836D6AD" w14:textId="6093D23E">
      <w:pPr>
        <w:spacing w:line="480" w:lineRule="auto"/>
        <w:ind w:firstLine="720"/>
        <w:rPr>
          <w:rFonts w:ascii="Times New Roman" w:hAnsi="Times New Roman" w:eastAsia="Times New Roman" w:cs="Times New Roman"/>
        </w:rPr>
      </w:pPr>
      <w:r w:rsidRPr="45EFD1AE">
        <w:rPr>
          <w:rFonts w:ascii="Times New Roman" w:hAnsi="Times New Roman" w:eastAsia="Times New Roman" w:cs="Times New Roman"/>
        </w:rPr>
        <w:t xml:space="preserve">Clinicians have considered and implemented many different ways for patients to successfully express their emotions. Verbalizing emotions has the capability to improve psychological well-being and improve psychological health, especially after experiencing a traumatic event </w:t>
      </w:r>
      <w:r w:rsidRPr="45EFD1AE" w:rsidR="006819F1">
        <w:fldChar w:fldCharType="begin" w:fldLock="1"/>
      </w:r>
      <w:r w:rsidR="007A3FCC">
        <w:rPr>
          <w:rFonts w:eastAsia="Times New Roman"/>
        </w:rPr>
        <w:instrText>ADDIN CSL_CITATION { "citationItems" : [ { "id" : "ITEM-1", "itemData" : { "DOI" : "10.1348/135910707X260117", "ISSN" : "1359107X", "abstract" : "This is a great introduction to the journals special section on \"Boundary conditions of expressive writing\" and its 19 associated articles. What once appeared to be a straightforward intervention is turning out to be much more complex than initially thought.", "author" : [ { "dropping-particle" : "", "family" : "Smyth", "given" : "Joshua M", "non-dropping-particle" : "", "parse-names" : false, "suffix" : "" }, { "dropping-particle" : "", "family" : "Pennebaker", "given" : "James W.", "non-dropping-particle" : "", "parse-names" : false, "suffix" : "" } ], "container-title" : "British Journal of Health Psychology", "id" : "ITEM-1", "issue" : "1", "issued" : { "date-parts" : [ [ "2008", "2" ] ] }, "page" : "1-7", "title" : "Exploring the boundary conditions of expressive writing: In search of the right recipe", "type" : "article-journal", "volume" : "13" }, "uris" : [ "http://www.mendeley.com/documents/?uuid=9d48b8e2-47f5-44cc-a2f5-fec11a022c18" ] } ], "mendeley" : { "formattedCitation" : "(Smyth &amp; Pennebaker, 2008)", "plainTextFormattedCitation" : "(Smyth &amp; Pennebaker, 2008)", "previouslyFormattedCitation" : "(Smyth &amp; Pennebaker, 2008)" }, "properties" : { "noteIndex" : 0 }, "schema" : "https://github.com/citation-style-language/schema/raw/master/csl-citation.json" }</w:instrText>
      </w:r>
      <w:r w:rsidR="006819F1">
        <w:rPr>
          <w:rFonts w:eastAsia="Times New Roman"/>
        </w:rPr>
        <w:fldChar w:fldCharType="separate"/>
      </w:r>
      <w:r w:rsidRPr="45EFD1AE" w:rsidR="006819F1">
        <w:rPr>
          <w:rFonts w:ascii="Times New Roman" w:hAnsi="Times New Roman" w:eastAsia="Times New Roman" w:cs="Times New Roman"/>
          <w:noProof/>
        </w:rPr>
        <w:t>(Smyth &amp; Pennebaker, 2008)</w:t>
      </w:r>
      <w:r w:rsidRPr="45EFD1AE" w:rsidR="006819F1">
        <w:fldChar w:fldCharType="end"/>
      </w:r>
      <w:r w:rsidRPr="45EFD1AE">
        <w:rPr>
          <w:rFonts w:ascii="Times New Roman" w:hAnsi="Times New Roman" w:eastAsia="Times New Roman" w:cs="Times New Roman"/>
        </w:rPr>
        <w:t>. One type of therapeutic approach suggests that writing about negative emotional experiences leads to significant reduction in psychological distress</w:t>
      </w:r>
      <w:r w:rsidRPr="45EFD1AE" w:rsidR="007A3FCC">
        <w:rPr>
          <w:rFonts w:ascii="Times New Roman" w:hAnsi="Times New Roman" w:eastAsia="Times New Roman" w:cs="Times New Roman"/>
        </w:rPr>
        <w:t xml:space="preserve"> </w:t>
      </w:r>
      <w:r w:rsidRPr="45EFD1AE" w:rsidR="007A3FCC">
        <w:fldChar w:fldCharType="begin" w:fldLock="1"/>
      </w:r>
      <w:r w:rsidR="007807C8">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7A3FCC">
        <w:rPr>
          <w:rFonts w:eastAsia="Times New Roman"/>
        </w:rPr>
        <w:fldChar w:fldCharType="separate"/>
      </w:r>
      <w:r w:rsidRPr="45EFD1AE" w:rsidR="007A3FCC">
        <w:rPr>
          <w:rFonts w:ascii="Times New Roman" w:hAnsi="Times New Roman" w:eastAsia="Times New Roman" w:cs="Times New Roman"/>
          <w:noProof/>
        </w:rPr>
        <w:t>(Pennebaker &amp; Beall, 1986)</w:t>
      </w:r>
      <w:r w:rsidRPr="45EFD1AE" w:rsidR="007A3FCC">
        <w:fldChar w:fldCharType="end"/>
      </w:r>
      <w:r w:rsidRPr="45EFD1AE" w:rsidR="007807C8">
        <w:rPr>
          <w:rFonts w:ascii="Times New Roman" w:hAnsi="Times New Roman" w:eastAsia="Times New Roman" w:cs="Times New Roman"/>
        </w:rPr>
        <w:t xml:space="preserve">. </w:t>
      </w:r>
      <w:proofErr w:type="spellStart"/>
      <w:r w:rsidRPr="45EFD1AE" w:rsidR="007807C8">
        <w:rPr>
          <w:rFonts w:ascii="Times New Roman" w:hAnsi="Times New Roman" w:eastAsia="Times New Roman" w:cs="Times New Roman"/>
        </w:rPr>
        <w:t xml:space="preserve">Pennebaker</w:t>
      </w:r>
      <w:proofErr w:type="spellEnd"/>
      <w:r w:rsidRPr="45EFD1AE" w:rsidR="007807C8">
        <w:rPr>
          <w:rFonts w:ascii="Times New Roman" w:hAnsi="Times New Roman" w:eastAsia="Times New Roman" w:cs="Times New Roman"/>
        </w:rPr>
        <w:t xml:space="preserve"> </w:t>
      </w:r>
      <w:r w:rsidRPr="45EFD1AE" w:rsidR="007807C8">
        <w:fldChar w:fldCharType="begin" w:fldLock="1"/>
      </w:r>
      <w:r w:rsidR="002A67DB">
        <w:rPr>
          <w:rFonts w:eastAsia="Times New Roman"/>
        </w:rPr>
        <w:instrText>ADDIN CSL_CITATION { "citationItems" : [ { "id" : "ITEM-1", "itemData" : { "DOI" : "10.1111/j.1467-9280.1997.tb00403.x", "ISSN" : "0956-7976", "author" : [ { "dropping-particle" : "", "family" : "Pennebaker", "given" : "James W.", "non-dropping-particle" : "", "parse-names" : false, "suffix" : "" } ], "container-title" : "Psychological Science", "id" : "ITEM-1", "issue" : "3", "issued" : { "date-parts" : [ [ "1997", "5", "1" ] ] }, "page" : "162-166", "title" : "Writing about emotional experiences as a therapeutic process", "type" : "article-journal", "volume" : "8" }, "suppress-author" : 1, "uris" : [ "http://www.mendeley.com/documents/?uuid=646e4cbe-03ee-4b1e-821a-c69034219702" ] } ], "mendeley" : { "formattedCitation" : "(1997)", "plainTextFormattedCitation" : "(1997)", "previouslyFormattedCitation" : "(1997)" }, "properties" : { "noteIndex" : 0 }, "schema" : "https://github.com/citation-style-language/schema/raw/master/csl-citation.json" }</w:instrText>
      </w:r>
      <w:r w:rsidR="007807C8">
        <w:rPr>
          <w:rFonts w:eastAsia="Times New Roman"/>
        </w:rPr>
        <w:fldChar w:fldCharType="separate"/>
      </w:r>
      <w:r w:rsidRPr="45EFD1AE" w:rsidR="007807C8">
        <w:rPr>
          <w:rFonts w:ascii="Times New Roman" w:hAnsi="Times New Roman" w:eastAsia="Times New Roman" w:cs="Times New Roman"/>
          <w:noProof/>
        </w:rPr>
        <w:t>(1997)</w:t>
      </w:r>
      <w:r w:rsidRPr="45EFD1AE" w:rsidR="007807C8">
        <w:fldChar w:fldCharType="end"/>
      </w:r>
      <w:r w:rsidRPr="45EFD1AE">
        <w:rPr>
          <w:rFonts w:ascii="Times New Roman" w:hAnsi="Times New Roman" w:eastAsia="Times New Roman" w:cs="Times New Roman"/>
        </w:rPr>
        <w:t xml:space="preserve"> explored the use of expressive writing to elucidate the potential benefits of verbal expression of emotion. </w:t>
      </w:r>
      <w:proofErr w:type="spellStart"/>
      <w:r w:rsidRPr="45EFD1AE">
        <w:rPr>
          <w:rFonts w:ascii="Times New Roman" w:hAnsi="Times New Roman" w:eastAsia="Times New Roman" w:cs="Times New Roman"/>
        </w:rPr>
        <w:t xml:space="preserve">Pennebaker’s</w:t>
      </w:r>
      <w:proofErr w:type="spellEnd"/>
      <w:r w:rsidRPr="45EFD1AE">
        <w:rPr>
          <w:rFonts w:ascii="Times New Roman" w:hAnsi="Times New Roman" w:eastAsia="Times New Roman" w:cs="Times New Roman"/>
        </w:rPr>
        <w:t xml:space="preserve"> research suggests that writing about a traumatic event can help to decrease psychological distress related </w:t>
      </w:r>
      <w:r w:rsidRPr="45EFD1AE">
        <w:rPr>
          <w:rFonts w:ascii="Times New Roman" w:hAnsi="Times New Roman" w:eastAsia="Times New Roman" w:cs="Times New Roman"/>
        </w:rPr>
        <w:t xml:space="preserve">to the event. Since </w:t>
      </w:r>
      <w:proofErr w:type="spellStart"/>
      <w:r w:rsidRPr="45EFD1AE">
        <w:rPr>
          <w:rFonts w:ascii="Times New Roman" w:hAnsi="Times New Roman" w:eastAsia="Times New Roman" w:cs="Times New Roman"/>
        </w:rPr>
        <w:t>Pennebaker</w:t>
      </w:r>
      <w:proofErr w:type="spellEnd"/>
      <w:r w:rsidRPr="45EFD1AE">
        <w:rPr>
          <w:rFonts w:ascii="Times New Roman" w:hAnsi="Times New Roman" w:eastAsia="Times New Roman" w:cs="Times New Roman"/>
        </w:rPr>
        <w:lastRenderedPageBreak/>
        <w:t xml:space="preserve"> started utilizing expressive writing, many variations have been adapted to examine the effectiveness of different types of expressive writing for different symptoms and psychopathology</w:t>
      </w:r>
      <w:r w:rsidRPr="45EFD1AE" w:rsidR="002A67DB">
        <w:rPr>
          <w:rFonts w:ascii="Times New Roman" w:hAnsi="Times New Roman" w:eastAsia="Times New Roman" w:cs="Times New Roman"/>
        </w:rPr>
        <w:t xml:space="preserve"> </w:t>
      </w:r>
      <w:r w:rsidRPr="45EFD1AE" w:rsidR="002A67DB">
        <w:fldChar w:fldCharType="begin" w:fldLock="1"/>
      </w:r>
      <w:r w:rsidR="0053540D">
        <w:rPr>
          <w:rFonts w:eastAsia="Times New Roman"/>
        </w:rPr>
        <w:instrText>ADDIN CSL_CITATION { "citationItems" : [ { "id" : "ITEM-1", "itemData" : { "ISSN" : "19312091", "abstract" : "The authors studied the role of several moderator variables in influencing the benefits (related to self-reported mood and health) achieved through the \"expressive writing\" intervention pioneered by Pennebaker (1997b). Following Pennebaker's paradigm, in the experimental condition participants wrote about stresses related to attending college, whereas in the control condition participants wrote about quotidian matters, such as what they ate on the previous day. Results support the hypothesis that gender and initial distress levels may be important moderator variables, but do not support a similar role for native language and social behavior. These results are discussed in terms of hypothesized connections between moderator variables, emotional disclosure interventions,and outcomes related to health and psychological well-being. [ABSTRACT FROM AUTHOR]", "author" : [ { "dropping-particle" : "", "family" : "Manier", "given" : "David", "non-dropping-particle" : "", "parse-names" : false, "suffix" : "" }, { "dropping-particle" : "", "family" : "Olivares", "given" : "Adelaida", "non-dropping-particle" : "", "parse-names" : false, "suffix" : "" } ], "container-title" : "Counseling &amp; Clinical Psychology Journal", "id" : "ITEM-1", "issue" : "1", "issued" : { "date-parts" : [ [ "2005" ] ] }, "page" : "15-28", "title" : "Who benefits from expressive writing? Moderator variables affecting outcomes of emotional disclosure interventions", "type" : "article-journal", "volume" : "2" }, "uris" : [ "http://www.mendeley.com/documents/?uuid=1bff2570-968d-4feb-a2ff-f20db88ec747" ] } ], "mendeley" : { "formattedCitation" : "(Manier &amp; Olivares, 2005)", "plainTextFormattedCitation" : "(Manier &amp; Olivares, 2005)", "previouslyFormattedCitation" : "(Manier &amp; Olivares, 2005)" }, "properties" : { "noteIndex" : 0 }, "schema" : "https://github.com/citation-style-language/schema/raw/master/csl-citation.json" }</w:instrText>
      </w:r>
      <w:r w:rsidR="002A67DB">
        <w:rPr>
          <w:rFonts w:eastAsia="Times New Roman"/>
        </w:rPr>
        <w:fldChar w:fldCharType="separate"/>
      </w:r>
      <w:r w:rsidRPr="45EFD1AE" w:rsidR="002A67DB">
        <w:rPr>
          <w:rFonts w:ascii="Times New Roman" w:hAnsi="Times New Roman" w:eastAsia="Times New Roman" w:cs="Times New Roman"/>
          <w:noProof/>
        </w:rPr>
        <w:t>(Manier &amp; Olivares, 2005)</w:t>
      </w:r>
      <w:r w:rsidRPr="45EFD1AE" w:rsidR="002A67DB">
        <w:fldChar w:fldCharType="end"/>
      </w:r>
      <w:r w:rsidRPr="45EFD1AE">
        <w:rPr>
          <w:rFonts w:ascii="Times New Roman" w:hAnsi="Times New Roman" w:eastAsia="Times New Roman" w:cs="Times New Roman"/>
        </w:rPr>
        <w:t xml:space="preserve">. Over 200 studies have been conducted utilizing expressive writing in some form. Yet, the effectiveness of expressive writing remains unclear. </w:t>
      </w:r>
      <w:proofErr w:type="spellStart"/>
      <w:r w:rsidRPr="45EFD1AE">
        <w:rPr>
          <w:rFonts w:ascii="Times New Roman" w:hAnsi="Times New Roman" w:eastAsia="Times New Roman" w:cs="Times New Roman"/>
        </w:rPr>
        <w:t xml:space="preserve">Baikie</w:t>
      </w:r>
      <w:proofErr w:type="spellEnd"/>
      <w:r w:rsidRPr="45EFD1AE">
        <w:rPr>
          <w:rFonts w:ascii="Times New Roman" w:hAnsi="Times New Roman" w:eastAsia="Times New Roman" w:cs="Times New Roman"/>
        </w:rPr>
        <w:t xml:space="preserve"> and Wilhelm </w:t>
      </w:r>
      <w:r w:rsidRPr="45EFD1AE" w:rsidR="0053540D">
        <w:fldChar w:fldCharType="begin" w:fldLock="1"/>
      </w:r>
      <w:r w:rsidR="00F53A74">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"11", "issued" : { "date-parts" : [ [ "2005" ] ] }, "page" : "338-346", "title" : "Emotional and physical health benefits of expressive writing", "type" : "article-journal", "volume" : "11" }, "suppress-author" : 1, "uris" : [ "http://www.mendeley.com/documents/?uuid=5bf5200e-ba38-441c-9e92-699545f196d1" ] } ], "mendeley" : { "formattedCitation" : "(2005)", "plainTextFormattedCitation" : "(2005)", "previouslyFormattedCitation" : "(2005)" }, "properties" : { "noteIndex" : 0 }, "schema" : "https://github.com/citation-style-language/schema/raw/master/csl-citation.json" }</w:instrText>
      </w:r>
      <w:r w:rsidR="0053540D">
        <w:rPr>
          <w:rFonts w:eastAsia="Times New Roman"/>
        </w:rPr>
        <w:fldChar w:fldCharType="separate"/>
      </w:r>
      <w:r w:rsidRPr="45EFD1AE" w:rsidR="0053540D">
        <w:rPr>
          <w:rFonts w:ascii="Times New Roman" w:hAnsi="Times New Roman" w:eastAsia="Times New Roman" w:cs="Times New Roman"/>
          <w:noProof/>
        </w:rPr>
        <w:t>(2005)</w:t>
      </w:r>
      <w:r w:rsidRPr="45EFD1AE" w:rsidR="0053540D">
        <w:fldChar w:fldCharType="end"/>
      </w:r>
      <w:r w:rsidRPr="45EFD1AE">
        <w:rPr>
          <w:rFonts w:ascii="Times New Roman" w:hAnsi="Times New Roman" w:eastAsia="Times New Roman" w:cs="Times New Roman"/>
        </w:rPr>
        <w:t xml:space="preserve"> posit that expressive writing leads to improvements in both physical and psychological health across both clinical and non-clinical populations. Furthermore, writing about a previous traumatic experience leads to a short-term increase in arousal as well as a decrease in chronic health problems</w:t>
      </w:r>
      <w:r w:rsidRPr="45EFD1AE" w:rsidR="00F53A74">
        <w:rPr>
          <w:rFonts w:ascii="Times New Roman" w:hAnsi="Times New Roman" w:eastAsia="Times New Roman" w:cs="Times New Roman"/>
        </w:rPr>
        <w:t xml:space="preserve"> </w:t>
      </w:r>
      <w:r w:rsidRPr="45EFD1AE" w:rsidR="00F53A74">
        <w:fldChar w:fldCharType="begin" w:fldLock="1"/>
      </w:r>
      <w:r w:rsidR="00DC6BB9">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F53A74">
        <w:rPr>
          <w:rFonts w:eastAsia="Times New Roman"/>
        </w:rPr>
        <w:fldChar w:fldCharType="separate"/>
      </w:r>
      <w:r w:rsidRPr="45EFD1AE" w:rsidR="00F53A74">
        <w:rPr>
          <w:rFonts w:ascii="Times New Roman" w:hAnsi="Times New Roman" w:eastAsia="Times New Roman" w:cs="Times New Roman"/>
          <w:noProof/>
        </w:rPr>
        <w:t>(Pennebaker &amp; Beall, 1986)</w:t>
      </w:r>
      <w:r w:rsidRPr="45EFD1AE" w:rsidR="00F53A74">
        <w:fldChar w:fldCharType="end"/>
      </w:r>
      <w:r w:rsidRPr="45EFD1AE">
        <w:rPr>
          <w:rFonts w:ascii="Times New Roman" w:hAnsi="Times New Roman" w:eastAsia="Times New Roman" w:cs="Times New Roman"/>
        </w:rPr>
        <w:t xml:space="preserve">. Usually, studies of this nature involve participants writing about a traumatic event for </w:t>
      </w:r>
      <w:r w:rsidRPr="45EFD1AE" w:rsidR="00DC6BB9">
        <w:rPr>
          <w:rFonts w:ascii="Times New Roman" w:hAnsi="Times New Roman" w:eastAsia="Times New Roman" w:cs="Times New Roman"/>
        </w:rPr>
        <w:t>three to five</w:t>
      </w:r>
      <w:r w:rsidRPr="45EFD1AE">
        <w:rPr>
          <w:rFonts w:ascii="Times New Roman" w:hAnsi="Times New Roman" w:eastAsia="Times New Roman" w:cs="Times New Roman"/>
        </w:rPr>
        <w:t xml:space="preserve"> sessions for a time period of 15-20 minutes with a pre- to post-writing intervention comparison as the point of interest. Interestingly, at long-term follow up, studies have found evidence of health benefits from expressive writing, such as greater psychological wellbeing, reduced depressive symptoms prior to examination, and fewer cases of posttraumatic intrusion and avoidance symptoms</w:t>
      </w:r>
      <w:r w:rsidRPr="45EFD1AE" w:rsidR="00DC6BB9">
        <w:rPr>
          <w:rFonts w:ascii="Times New Roman" w:hAnsi="Times New Roman" w:eastAsia="Times New Roman" w:cs="Times New Roman"/>
        </w:rPr>
        <w:t xml:space="preserve"> </w:t>
      </w:r>
      <w:r w:rsidRPr="45EFD1AE" w:rsidR="00DC6BB9">
        <w:fldChar w:fldCharType="begin" w:fldLock="1"/>
      </w:r>
      <w:r w:rsidR="00023091">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"11", "issued" : { "date-parts" : [ [ "2005" ] ] }, "page" : "338-346", "title" : "Emotional and physical health benefits of expressive writing", "type" : "article-journal", "volume" : "11" }, "uris" : [ "http://www.mendeley.com/documents/?uuid=5bf5200e-ba38-441c-9e92-699545f196d1" ] } ], "mendeley" : { "formattedCitation" : "(Baikie &amp; Wilhelm, 2005)", "plainTextFormattedCitation" : "(Baikie &amp; Wilhelm, 2005)", "previouslyFormattedCitation" : "(Baikie &amp; Wilhelm, 2005)" }, "properties" : { "noteIndex" : 0 }, "schema" : "https://github.com/citation-style-language/schema/raw/master/csl-citation.json" }</w:instrText>
      </w:r>
      <w:r w:rsidR="00DC6BB9">
        <w:rPr>
          <w:rFonts w:eastAsia="Times New Roman"/>
        </w:rPr>
        <w:fldChar w:fldCharType="separate"/>
      </w:r>
      <w:r w:rsidRPr="45EFD1AE" w:rsidR="00DC6BB9">
        <w:rPr>
          <w:rFonts w:ascii="Times New Roman" w:hAnsi="Times New Roman" w:eastAsia="Times New Roman" w:cs="Times New Roman"/>
          <w:noProof/>
        </w:rPr>
        <w:t>(Baikie &amp; Wilhelm, 2005)</w:t>
      </w:r>
      <w:r w:rsidRPr="45EFD1AE" w:rsidR="00DC6BB9">
        <w:fldChar w:fldCharType="end"/>
      </w:r>
      <w:r w:rsidRPr="45EFD1AE">
        <w:rPr>
          <w:rFonts w:ascii="Times New Roman" w:hAnsi="Times New Roman" w:eastAsia="Times New Roman" w:cs="Times New Roman"/>
        </w:rPr>
        <w:t xml:space="preserve">. However, a consensus on the effectiveness of expressive writing has not yet been established on various outcome variables. </w:t>
      </w:r>
    </w:p>
    <w:p w:rsidRPr="00EB7002" w:rsidR="00EB7002" w:rsidP="45EFD1AE" w:rsidRDefault="6C2B3B8B" w14:paraId="4D09CB5B" w14:textId="659BA26B"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Why is a Meta-Analysis Necessary?</w:t>
      </w:r>
    </w:p>
    <w:p w:rsidR="003B4C39" w:rsidP="45EFD1AE" w:rsidRDefault="6C2B3B8B" w14:paraId="072D7784" w14:textId="5155C2EB">
      <w:pPr>
        <w:spacing w:line="480" w:lineRule="auto"/>
        <w:ind w:firstLine="720"/>
        <w:rPr>
          <w:rFonts w:ascii="Times New Roman" w:hAnsi="Times New Roman" w:eastAsia="Times New Roman" w:cs="Times New Roman"/>
        </w:rPr>
      </w:pPr>
      <w:r w:rsidRPr="45EFD1AE">
        <w:rPr>
          <w:rFonts w:ascii="Times New Roman" w:hAnsi="Times New Roman" w:eastAsia="Times New Roman" w:cs="Times New Roman"/>
        </w:rPr>
        <w:t xml:space="preserve">The literature shows contradictory results of the effectiveness of this type of intervention, which may be a factor as to why clinicians are hesitant to incorporate expressive writing into their treatment program. Henry, Schlegel, Talley, </w:t>
      </w:r>
      <w:proofErr w:type="spellStart"/>
      <w:r w:rsidRPr="45EFD1AE">
        <w:rPr>
          <w:rFonts w:ascii="Times New Roman" w:hAnsi="Times New Roman" w:eastAsia="Times New Roman" w:cs="Times New Roman"/>
        </w:rPr>
        <w:t xml:space="preserve">Molix</w:t>
      </w:r>
      <w:proofErr w:type="spellEnd"/>
      <w:r w:rsidRPr="45EFD1AE">
        <w:rPr>
          <w:rFonts w:ascii="Times New Roman" w:hAnsi="Times New Roman" w:eastAsia="Times New Roman" w:cs="Times New Roman"/>
        </w:rPr>
        <w:t xml:space="preserve">, and Bettencourt </w:t>
      </w:r>
      <w:r w:rsidRPr="45EFD1AE" w:rsidR="00023091">
        <w:fldChar w:fldCharType="begin" w:fldLock="1"/>
      </w:r>
      <w:r w:rsidR="00EB627F">
        <w:rPr>
          <w:rFonts w:eastAsia="Times New Roman"/>
        </w:rPr>
        <w:instrText>ADDIN CSL_CITATION { "citationItems" : [ { "id" : "ITEM-1", "itemData" : { "DOI" : "10.1188/10.ONF.749-757", "ISBN" : "0190535X (ISSN)", "ISSN" : "0190-535X", "PMID" : "21059586", "abstract" : "To determine the feasibility and effectiveness of implementing an in-home expressive-writing intervention among breast cancer survivors living in urban and rural areas.", "author" : [ { "dropping-particle" : "", "family" : "Henry", "given" : "Erika a", "non-dropping-particle" : "", "parse-names" : false, "suffix" : "" }, { "dropping-particle" : "", "family" : "Schlegel", "given" : "Rebecca J", "non-dropping-particle" : "", "parse-names" : false, "suffix" : "" }, { "dropping-particle" : "", "family" : "Talley", "given" : "Amelia E", "non-dropping-particle" : "", "parse-names" : false, "suffix" : "" }, { "dropping-particle" : "", "family" : "Molix", "given" : "Lisa A", "non-dropping-particle" : "", "parse-names" : false, "suffix" : "" }, { "dropping-particle" : "", "family" : "Bettencourt", "given" : "B Ann", "non-dropping-particle" : "", "parse-names" : false, "suffix" : "" } ], "container-title" : "Oncology nursing forum", "id" : "ITEM-1", "issue" : "6", "issued" : { "date-parts" : [ [ "2010" ] ] }, "page" : "749-757", "title" : "The feasibility and effectiveness of expressive writing for rural and urban breast cancer survivors.", "type" : "article-journal", "volume" : "37" }, "suppress-author" : 1, "uris" : [ "http://www.mendeley.com/documents/?uuid=6ff093df-3951-44fe-b9a7-7ed6bbb2a16d" ] } ], "mendeley" : { "formattedCitation" : "(2010)", "plainTextFormattedCitation" : "(2010)", "previouslyFormattedCitation" : "(2010)" }, "properties" : { "noteIndex" : 0 }, "schema" : "https://github.com/citation-style-language/schema/raw/master/csl-citation.json" }</w:instrText>
      </w:r>
      <w:r w:rsidR="00023091">
        <w:rPr>
          <w:rFonts w:eastAsia="Times New Roman"/>
        </w:rPr>
        <w:fldChar w:fldCharType="separate"/>
      </w:r>
      <w:r w:rsidRPr="45EFD1AE" w:rsidR="00023091">
        <w:rPr>
          <w:rFonts w:ascii="Times New Roman" w:hAnsi="Times New Roman" w:eastAsia="Times New Roman" w:cs="Times New Roman"/>
          <w:noProof/>
        </w:rPr>
        <w:t>(2010)</w:t>
      </w:r>
      <w:r w:rsidRPr="45EFD1AE" w:rsidR="00023091">
        <w:fldChar w:fldCharType="end"/>
      </w:r>
      <w:r w:rsidRPr="45EFD1AE" w:rsidR="00023091">
        <w:rPr>
          <w:rFonts w:ascii="Times New Roman" w:hAnsi="Times New Roman" w:eastAsia="Times New Roman" w:cs="Times New Roman"/>
        </w:rPr>
        <w:t xml:space="preserve"> </w:t>
      </w:r>
      <w:r w:rsidRPr="45EFD1AE">
        <w:rPr>
          <w:rFonts w:ascii="Times New Roman" w:hAnsi="Times New Roman" w:eastAsia="Times New Roman" w:cs="Times New Roman"/>
        </w:rPr>
        <w:t xml:space="preserve">found that expressive writing only benefited a rural population for those individuals surviving breast cancer. Lancaster, Klein, and </w:t>
      </w:r>
      <w:proofErr w:type="spellStart"/>
      <w:r w:rsidRPr="45EFD1AE">
        <w:rPr>
          <w:rFonts w:ascii="Times New Roman" w:hAnsi="Times New Roman" w:eastAsia="Times New Roman" w:cs="Times New Roman"/>
        </w:rPr>
        <w:t xml:space="preserve">Heifner</w:t>
      </w:r>
      <w:proofErr w:type="spellEnd"/>
      <w:r w:rsidRPr="45EFD1AE">
        <w:rPr>
          <w:rFonts w:ascii="Times New Roman" w:hAnsi="Times New Roman" w:eastAsia="Times New Roman" w:cs="Times New Roman"/>
        </w:rPr>
        <w:t xml:space="preserve"> </w:t>
      </w:r>
      <w:r w:rsidRPr="45EFD1AE" w:rsidR="00D03CEC">
        <w:fldChar w:fldCharType="begin" w:fldLock="1"/>
      </w:r>
      <w:r w:rsidR="00EB627F">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"http://www.mendeley.com/documents/?uuid=e2ff029c-8264-442f-ae91-25da15fda6fc" ] } ], "mendeley" : { "formattedCitation" : "(2015)", "plainTextFormattedCitation" : "(2015)", "previouslyFormattedCitation" : "(2015)" }, "properties" : { "noteIndex" : 0 }, "schema" : "https://github.com/citation-style-language/schema/raw/master/csl-citation.json" }</w:instrText>
      </w:r>
      <w:r w:rsidR="00D03CEC">
        <w:rPr>
          <w:rFonts w:eastAsia="Times New Roman"/>
        </w:rPr>
        <w:fldChar w:fldCharType="separate"/>
      </w:r>
      <w:r w:rsidRPr="45EFD1AE" w:rsidR="00D03CEC">
        <w:rPr>
          <w:rFonts w:ascii="Times New Roman" w:hAnsi="Times New Roman" w:eastAsia="Times New Roman" w:cs="Times New Roman"/>
          <w:noProof/>
        </w:rPr>
        <w:t>(2015)</w:t>
      </w:r>
      <w:r w:rsidRPr="45EFD1AE" w:rsidR="00D03CEC">
        <w:fldChar w:fldCharType="end"/>
      </w:r>
      <w:r w:rsidRPr="45EFD1AE" w:rsidR="00D03CEC">
        <w:rPr>
          <w:rFonts w:ascii="Times New Roman" w:hAnsi="Times New Roman" w:eastAsia="Times New Roman" w:cs="Times New Roman"/>
        </w:rPr>
        <w:t xml:space="preserve"> </w:t>
      </w:r>
      <w:r w:rsidRPr="45EFD1AE">
        <w:rPr>
          <w:rFonts w:ascii="Times New Roman" w:hAnsi="Times New Roman" w:eastAsia="Times New Roman" w:cs="Times New Roman"/>
        </w:rPr>
        <w:t xml:space="preserve">found no significant evidence that expressive writing can be considered an effective approach. Expressive writing tasks fit well within the framework of different psychological interventions and can be adapted for treatment, which is why the </w:t>
      </w:r>
      <w:r w:rsidRPr="45EFD1AE">
        <w:rPr>
          <w:rFonts w:ascii="Times New Roman" w:hAnsi="Times New Roman" w:eastAsia="Times New Roman" w:cs="Times New Roman"/>
        </w:rPr>
        <w:lastRenderedPageBreak/>
        <w:t xml:space="preserve">literature includes many different studies looking at a multitude of variables. However, it is important to focus on individual variables in order to determine the effectiveness of expressive writing for specific diagnoses and psychopathology. </w:t>
      </w:r>
      <w:r w:rsidRPr="45EFD1AE" w:rsidR="00B70695">
        <w:rPr>
          <w:rFonts w:ascii="Times New Roman" w:hAnsi="Times New Roman" w:eastAsia="Times New Roman" w:cs="Times New Roman"/>
        </w:rPr>
        <w:t>As previously mentioned, some studies have found long-term benefits of expressive writing on psychological well-being</w:t>
      </w:r>
      <w:r w:rsidRPr="45EFD1AE" w:rsidR="00072D38">
        <w:rPr>
          <w:rFonts w:ascii="Times New Roman" w:hAnsi="Times New Roman" w:eastAsia="Times New Roman" w:cs="Times New Roman"/>
        </w:rPr>
        <w:t xml:space="preserve"> </w:t>
      </w:r>
      <w:r w:rsidRPr="45EFD1AE" w:rsidR="00072D38">
        <w:fldChar w:fldCharType="begin" w:fldLock="1"/>
      </w:r>
      <w:r w:rsidR="00072D38">
        <w:rPr>
          <w:rFonts w:eastAsia="Times New Roman"/>
        </w:rPr>
        <w:instrText>ADDIN CSL_CITATION { "citationItems" : [ { "id" : "ITEM-1", "itemData" : { "DOI" : "10.1023/A:1020353109229", "ISBN" : "0147-5916\\r1573-2819", "ISSN" : "01475916", "abstract" : "Salutary effects of writing about trauma on health are well documented, but little research has directly examined the underlying mechanisms by which these effects occur. The principal study in this article assessed the potential underlying mechanism of meaning-making, defined as changing situational meaning (appraisals of the traumatic experience) and global meaning (world views, personality, and coping styles) in order to reduce the discrepancy between global and situational meaning. Forty-one trauma-writing participants and 21 nontrauma-writing control participants completed 4 days of writing and a 4 month follow-up. Decrements in health were noted for the control group but not for the trauma-writing group. Over time, the trauma-writing group's appraisals changed to reflect less aversive situational meaning (e.g., less stressful, less threatening), and their cognitive processing, reflected by intrusions and avoidance, decreased. Less stressful appraisals and reduced cognitive processing were related to improved health outcomes. Results indicate that writing about trauma facilitates the making of meaning. A second study examined whether scores on several measures used in the first study changed across 4 months without a writing intervention. It was found that these measures did not change across time. has yielded a number of interesting and even provocative findings. Overall, this body of research indicates that asking people to write on consecutive days about a previously ex-perienced traumatic event, and in particular, to express event-related emotion, is associated with better subsequent health as reflected in a number of different health", "author" : [ { "dropping-particle" : "", "family" : "Park", "given" : "Crystal L.", "non-dropping-particle" : "", "parse-names" : false, "suffix" : "" }, { "dropping-particle" : "", "family" : "Blumberg", "given" : "Carol Joyce", "non-dropping-particle" : "", "parse-names" : false, "suffix" : "" } ], "container-title" : "Cognitive Therapy and Research", "id" : "ITEM-1", "issue" : "5", "issued" : { "date-parts" : [ [ "2002" ] ] }, "page" : "597-616", "title" : "Disclosing trauma through writing: Testing the meaning-making hypothesis", "type" : "article-journal", "volume" : "26" }, "uris" : [ "http://www.mendeley.com/documents/?uuid=c0a2411b-c37b-43d3-85e6-656795cbe8e8" ] } ], "mendeley" : { "formattedCitation" : "(Park &amp; Blumberg, 2002)", "plainTextFormattedCitation" : "(Park &amp; Blumberg, 2002)", "previouslyFormattedCitation" : "(Park &amp; Blumberg, 2002)" }, "properties" : { "noteIndex" : 0 }, "schema" : "https://github.com/citation-style-language/schema/raw/master/csl-citation.json" }</w:instrText>
      </w:r>
      <w:r w:rsidR="00072D38">
        <w:rPr>
          <w:rFonts w:eastAsia="Times New Roman"/>
        </w:rPr>
        <w:fldChar w:fldCharType="separate"/>
      </w:r>
      <w:r w:rsidRPr="45EFD1AE" w:rsidR="00072D38">
        <w:rPr>
          <w:rFonts w:ascii="Times New Roman" w:hAnsi="Times New Roman" w:eastAsia="Times New Roman" w:cs="Times New Roman"/>
          <w:noProof/>
        </w:rPr>
        <w:t>(Park &amp; Blumberg, 2002)</w:t>
      </w:r>
      <w:r w:rsidRPr="45EFD1AE" w:rsidR="00072D38">
        <w:fldChar w:fldCharType="end"/>
      </w:r>
      <w:r w:rsidRPr="45EFD1AE" w:rsidR="00072D38">
        <w:rPr>
          <w:rFonts w:ascii="Times New Roman" w:hAnsi="Times New Roman" w:eastAsia="Times New Roman" w:cs="Times New Roman"/>
        </w:rPr>
        <w:t xml:space="preserve">.  </w:t>
      </w:r>
      <w:r w:rsidRPr="45EFD1AE" w:rsidR="00B70695">
        <w:rPr>
          <w:rFonts w:ascii="Times New Roman" w:hAnsi="Times New Roman" w:eastAsia="Times New Roman" w:cs="Times New Roman"/>
        </w:rPr>
        <w:t>However, other studies, such as the re</w:t>
      </w:r>
      <w:r w:rsidRPr="45EFD1AE" w:rsidR="009B6EC4">
        <w:rPr>
          <w:rFonts w:ascii="Times New Roman" w:hAnsi="Times New Roman" w:eastAsia="Times New Roman" w:cs="Times New Roman"/>
        </w:rPr>
        <w:t>search completed by Lancaster et al.</w:t>
      </w:r>
      <w:r w:rsidRPr="45EFD1AE" w:rsidR="00B70695">
        <w:rPr>
          <w:rFonts w:ascii="Times New Roman" w:hAnsi="Times New Roman" w:eastAsia="Times New Roman" w:cs="Times New Roman"/>
        </w:rPr>
        <w:t xml:space="preserve"> </w:t>
      </w:r>
      <w:r w:rsidRPr="45EFD1AE" w:rsidR="00072D38">
        <w:fldChar w:fldCharType="begin" w:fldLock="1"/>
      </w:r>
      <w:r w:rsidR="00EB627F">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"http://www.mendeley.com/documents/?uuid=e2ff029c-8264-442f-ae91-25da15fda6fc" ] } ], "mendeley" : { "formattedCitation" : "(2015)", "plainTextFormattedCitation" : "(2015)", "previouslyFormattedCitation" : "(2015)" }, "properties" : { "noteIndex" : 0 }, "schema" : "https://github.com/citation-style-language/schema/raw/master/csl-citation.json" }</w:instrText>
      </w:r>
      <w:r w:rsidR="00072D38">
        <w:rPr>
          <w:rFonts w:eastAsia="Times New Roman"/>
        </w:rPr>
        <w:fldChar w:fldCharType="separate"/>
      </w:r>
      <w:r w:rsidRPr="45EFD1AE" w:rsidR="00072D38">
        <w:rPr>
          <w:rFonts w:ascii="Times New Roman" w:hAnsi="Times New Roman" w:eastAsia="Times New Roman" w:cs="Times New Roman"/>
          <w:noProof/>
        </w:rPr>
        <w:t>(2015)</w:t>
      </w:r>
      <w:r w:rsidRPr="45EFD1AE" w:rsidR="00072D38">
        <w:fldChar w:fldCharType="end"/>
      </w:r>
      <w:r w:rsidRPr="45EFD1AE" w:rsidR="00B70695">
        <w:rPr>
          <w:rFonts w:ascii="Times New Roman" w:hAnsi="Times New Roman" w:eastAsia="Times New Roman" w:cs="Times New Roman"/>
        </w:rPr>
        <w:t xml:space="preserve">, have found no evidence supporting the utilization of expressive writing as an effective therapeutic approach. Thus, it is necessary to evaluate the effectiveness of expressive writing on specific outcome variables, </w:t>
      </w:r>
      <w:r w:rsidRPr="45EFD1AE" w:rsidR="009B6EC4">
        <w:rPr>
          <w:rFonts w:ascii="Times New Roman" w:hAnsi="Times New Roman" w:eastAsia="Times New Roman" w:cs="Times New Roman"/>
        </w:rPr>
        <w:t>and we chose to focus specifically on</w:t>
      </w:r>
      <w:r w:rsidRPr="45EFD1AE" w:rsidR="00B70695">
        <w:rPr>
          <w:rFonts w:ascii="Times New Roman" w:hAnsi="Times New Roman" w:eastAsia="Times New Roman" w:cs="Times New Roman"/>
        </w:rPr>
        <w:t xml:space="preserve"> </w:t>
      </w:r>
      <w:r w:rsidRPr="45EFD1AE" w:rsidR="009B6EC4">
        <w:rPr>
          <w:rFonts w:ascii="Times New Roman" w:hAnsi="Times New Roman" w:eastAsia="Times New Roman" w:cs="Times New Roman"/>
        </w:rPr>
        <w:t>posttraumatic growth</w:t>
      </w:r>
      <w:r w:rsidRPr="45EFD1AE" w:rsidR="00B70695">
        <w:rPr>
          <w:rFonts w:ascii="Times New Roman" w:hAnsi="Times New Roman" w:eastAsia="Times New Roman" w:cs="Times New Roman"/>
        </w:rPr>
        <w:t xml:space="preserve"> and </w:t>
      </w:r>
      <w:r w:rsidRPr="45EFD1AE" w:rsidR="009B6EC4">
        <w:rPr>
          <w:rFonts w:ascii="Times New Roman" w:hAnsi="Times New Roman" w:eastAsia="Times New Roman" w:cs="Times New Roman"/>
        </w:rPr>
        <w:t>quality of life, in line with the current positive psychology trend</w:t>
      </w:r>
      <w:r w:rsidRPr="45EFD1AE" w:rsidR="00B70695">
        <w:rPr>
          <w:rFonts w:ascii="Times New Roman" w:hAnsi="Times New Roman" w:eastAsia="Times New Roman" w:cs="Times New Roman"/>
        </w:rPr>
        <w:t xml:space="preserve">. </w:t>
      </w:r>
    </w:p>
    <w:p w:rsidRPr="00EB7002" w:rsidR="00EB7002" w:rsidP="45EFD1AE" w:rsidRDefault="6C2B3B8B" w14:paraId="343B9CB7" w14:textId="17707C67"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 xml:space="preserve">Posttraumatic Stress Disorder and Posttraumatic </w:t>
      </w:r>
      <w:commentRangeStart w:id="4"/>
      <w:r w:rsidRPr="45EFD1AE" w:rsidR="45EFD1AE">
        <w:rPr>
          <w:rFonts w:ascii="Times New Roman" w:hAnsi="Times New Roman" w:eastAsia="Times New Roman" w:cs="Times New Roman"/>
          <w:b w:val="1"/>
          <w:bCs w:val="1"/>
        </w:rPr>
        <w:t>Growth</w:t>
      </w:r>
      <w:commentRangeEnd w:id="4"/>
      <w:r>
        <w:rPr>
          <w:rStyle w:val="CommentReference"/>
        </w:rPr>
        <w:commentReference w:id="4"/>
      </w:r>
    </w:p>
    <w:p w:rsidR="00086B3F" w:rsidP="45EFD1AE" w:rsidRDefault="6C2B3B8B" w14:paraId="3F40194F" w14:textId="33BCE771" w14:noSpellErr="1">
      <w:pPr>
        <w:spacing w:line="480" w:lineRule="auto"/>
        <w:ind w:firstLine="720"/>
        <w:rPr>
          <w:rFonts w:ascii="Times New Roman" w:hAnsi="Times New Roman" w:eastAsia="Times New Roman" w:cs="Times New Roman"/>
        </w:rPr>
      </w:pPr>
      <w:r w:rsidRPr="45EFD1AE">
        <w:rPr>
          <w:rFonts w:ascii="Times New Roman" w:hAnsi="Times New Roman" w:eastAsia="Times New Roman" w:cs="Times New Roman"/>
        </w:rPr>
        <w:t>Posttraumatic Stress Disorder (PTSD) is a disorder involving reoccurring thoughts or experiences after a traumatic event or experience. The diagnosis is based on 20 symptoms structured into four different subsets. These subsets are as follows: re-experiencing, avoidance, negative alterations in cognition and mood, and arousal</w:t>
      </w:r>
      <w:r w:rsidRPr="45EFD1AE" w:rsidR="00681702">
        <w:rPr>
          <w:rFonts w:ascii="Times New Roman" w:hAnsi="Times New Roman" w:eastAsia="Times New Roman" w:cs="Times New Roman"/>
        </w:rPr>
        <w:t xml:space="preserve"> </w:t>
      </w:r>
      <w:r w:rsidRPr="45EFD1AE" w:rsidR="00412BF5">
        <w:fldChar w:fldCharType="begin" w:fldLock="1"/>
      </w:r>
      <w:r w:rsidR="00472499">
        <w:rPr>
          <w:rFonts w:eastAsia="Times New Roman"/>
        </w:rPr>
        <w:instrText>ADDIN CSL_CITATION { "citationItems" : [ { "id" : "ITEM-1", "itemData" : { "DOI" : "10.7334/psicothema2015.213", "author" : [ { "dropping-particle" : "", "family" : "Crespo", "given" : "Mar\u00eda", "non-dropping-particle" : "", "parse-names" : false, "suffix" : "" }, { "dropping-particle" : "", "family" : "Gomez", "given" : "M Mar", "non-dropping-particle" : "", "parse-names" : false, "suffix" : "" } ], "id" : "ITEM-1", "issue" : "2", "issued" : { "date-parts" : [ [ "2016" ] ] }, "page" : "161-166", "title" : "Diagnostic concordance of DSM-IV and DSM-5 Posttraumatic Stress Disorder (PTSD) in a clinical sample", "type" : "article-journal", "volume" : "28" }, "uris" : [ "http://www.mendeley.com/documents/?uuid=bfd4f5db-82f5-4b1d-8055-415e7b15c1f6" ] } ], "mendeley" : { "formattedCitation" : "(Crespo &amp; Gomez, 2016)", "plainTextFormattedCitation" : "(Crespo &amp; Gomez, 2016)", "previouslyFormattedCitation" : "(Crespo &amp; Gomez, 2016)" }, "properties" : { "noteIndex" : 0 }, "schema" : "https://github.com/citation-style-language/schema/raw/master/csl-citation.json" }</w:instrText>
      </w:r>
      <w:r w:rsidR="00412BF5">
        <w:rPr>
          <w:rFonts w:eastAsia="Times New Roman"/>
        </w:rPr>
        <w:fldChar w:fldCharType="separate"/>
      </w:r>
      <w:r w:rsidRPr="45EFD1AE" w:rsidR="00412BF5">
        <w:rPr>
          <w:rFonts w:ascii="Times New Roman" w:hAnsi="Times New Roman" w:eastAsia="Times New Roman" w:cs="Times New Roman"/>
          <w:noProof/>
        </w:rPr>
        <w:t>(Crespo &amp; Gomez, 2016)</w:t>
      </w:r>
      <w:r w:rsidRPr="45EFD1AE" w:rsidR="00412BF5">
        <w:fldChar w:fldCharType="end"/>
      </w:r>
      <w:r w:rsidRPr="45EFD1AE">
        <w:rPr>
          <w:rFonts w:ascii="Times New Roman" w:hAnsi="Times New Roman" w:eastAsia="Times New Roman" w:cs="Times New Roman"/>
        </w:rPr>
        <w:t>. Research conducted on the effectiveness of expressive writing on PTSD symptoms has been less successful and shows outcomes that are not as effective as other studies</w:t>
      </w:r>
      <w:r w:rsidRPr="45EFD1AE" w:rsidR="00472499">
        <w:rPr>
          <w:rFonts w:ascii="Times New Roman" w:hAnsi="Times New Roman" w:eastAsia="Times New Roman" w:cs="Times New Roman"/>
        </w:rPr>
        <w:t xml:space="preserve"> </w:t>
      </w:r>
      <w:r w:rsidRPr="45EFD1AE" w:rsidR="00472499">
        <w:fldChar w:fldCharType="begin" w:fldLock="1"/>
      </w:r>
      <w:r w:rsidR="00E141DC">
        <w:rPr>
          <w:rFonts w:eastAsia="Times New Roman"/>
        </w:rPr>
        <w:instrText>ADDIN CSL_CITATION { "citationItems" : [ { "id" : "ITEM-1", "itemData" : { "DOI" : "10.1016/j.brat.2011.02.001", "ISBN" : "2122633255", "ISSN" : "00057967", "PMID" : "21367400", "abstract" : "This study examined the efficacy of the written emotional disclosure (WED) procedure with a sample of young adults who met diagnostic criteria for posttraumatic stress disorder (PTSD). Participants were randomly assigned to either WED or a control writing condition and were assessed at baseline and one month following the writing sessions. During each writing session, participants' heart rate was recorded; participants also provided self-report ratings of emotional responding. Findings indicated no significant group differences for PTSD and depression symptom severity at follow-up assessment. Relative to control participants, WED participants displayed significantly greater heart rate activity and reported greater emotional responding during the first writing session; however, no reduction in emotional responding occurred for either condition from the first to the last writing session. Taken together, these findings indicate that WED may not be an efficacious intervention for PTSD. Suggestions are made for future work in this area. ?? 2011.", "author" : [ { "dropping-particle" : "", "family" : "Sloan", "given" : "Denise M.", "non-dropping-particle" : "", "parse-names" : false, "suffix" : "" }, { "dropping-particle" : "", "family" : "Marx", "given" : "Brian P.", "non-dropping-particle" : "", "parse-names" : false, "suffix" : "" }, { "dropping-particle" : "", "family" : "Greenberg", "given" : "Eva M.", "non-dropping-particle" : "", "parse-names" : false, "suffix" : "" } ], "container-title" : "Behaviour Research and Therapy", "id" : "ITEM-1", "issue" : "4", "issued" : { "date-parts" : [ [ "2011" ] ] }, "page" : "299-304", "title" : "A test of written emotional disclosure as an intervention for posttraumatic stress disorder", "type" : "article-journal", "volume" : "49" }, "uris" : [ "http://www.mendeley.com/documents/?uuid=3a0ae65c-dc67-455a-8796-d95338b7e265" ] } ], "mendeley" : { "formattedCitation" : "(Sloan, Marx, &amp; Greenberg, 2011)", "plainTextFormattedCitation" : "(Sloan, Marx, &amp; Greenberg, 2011)", "previouslyFormattedCitation" : "(Sloan, Marx, &amp; Greenberg, 2011)" }, "properties" : { "noteIndex" : 0 }, "schema" : "https://github.com/citation-style-language/schema/raw/master/csl-citation.json" }</w:instrText>
      </w:r>
      <w:r w:rsidR="00472499">
        <w:rPr>
          <w:rFonts w:eastAsia="Times New Roman"/>
        </w:rPr>
        <w:fldChar w:fldCharType="separate"/>
      </w:r>
      <w:r w:rsidRPr="45EFD1AE" w:rsidR="00472499">
        <w:rPr>
          <w:rFonts w:ascii="Times New Roman" w:hAnsi="Times New Roman" w:eastAsia="Times New Roman" w:cs="Times New Roman"/>
          <w:noProof/>
        </w:rPr>
        <w:t>(Sloan, Marx, &amp; Greenberg, 2011)</w:t>
      </w:r>
      <w:r w:rsidRPr="45EFD1AE" w:rsidR="00472499">
        <w:fldChar w:fldCharType="end"/>
      </w:r>
      <w:r w:rsidRPr="45EFD1AE">
        <w:rPr>
          <w:rFonts w:ascii="Times New Roman" w:hAnsi="Times New Roman" w:eastAsia="Times New Roman" w:cs="Times New Roman"/>
        </w:rPr>
        <w:t>. Posttraumatic growth (PTG) is a positive exp</w:t>
      </w:r>
      <w:r w:rsidRPr="45EFD1AE" w:rsidR="001B12B0">
        <w:rPr>
          <w:rFonts w:ascii="Times New Roman" w:hAnsi="Times New Roman" w:eastAsia="Times New Roman" w:cs="Times New Roman"/>
        </w:rPr>
        <w:t>erience after a traumatic event</w:t>
      </w:r>
      <w:r w:rsidRPr="45EFD1AE" w:rsidR="00E141DC">
        <w:rPr>
          <w:rFonts w:ascii="Times New Roman" w:hAnsi="Times New Roman" w:eastAsia="Times New Roman" w:cs="Times New Roman"/>
        </w:rPr>
        <w:t xml:space="preserve"> </w:t>
      </w:r>
      <w:r w:rsidRPr="45EFD1AE" w:rsidR="00E141DC">
        <w:fldChar w:fldCharType="begin" w:fldLock="1"/>
      </w:r>
      <w:r w:rsidR="00E141DC">
        <w:rPr>
          <w:rFonts w:eastAsia="Times New Roman"/>
        </w:rPr>
        <w:instrText>ADDIN CSL_CITATION { "citationItems" : [ { "id" : "ITEM-1", "itemData" : { "DOI" : "10.5455/apd.188311", "ISSN" : "1302-6631", "author" : [ { "dropping-particle" : "", "family" : "Yilmaz", "given" : "Merve", "non-dropping-particle" : "", "parse-names" : false, "suffix" : "" }, { "dropping-particle" : "", "family" : "Zara", "given" : "Ayten", "non-dropping-particle" : "", "parse-names" : false, "suffix" : "" } ], "container-title" : "Anatolian Journal of Psychiatry", "id" : "ITEM-1", "issue" : "1", "issued" : { "date-parts" : [ [ "2016" ] ] }, "page" : "5-11", "title" : "Traumatic loss and posttraumatic growth: the effect of traumatic loss related factors on posttraumatic growth", "type" : "article-journal", "volume" : "17" }, "uris" : [ "http://www.mendeley.com/documents/?uuid=8f94833f-5b3c-49e7-8ea7-b12ff917a326" ] } ], "mendeley" : { "formattedCitation" : "(Yilmaz &amp; Zara, 2016)", "plainTextFormattedCitation" : "(Yilmaz &amp; Zara, 2016)", "previouslyFormattedCitation" : "(Yilmaz &amp; Zara, 2016)" }, "properties" : { "noteIndex" : 0 }, "schema" : "https://github.com/citation-style-language/schema/raw/master/csl-citation.json" }</w:instrText>
      </w:r>
      <w:r w:rsidR="00E141DC">
        <w:rPr>
          <w:rFonts w:eastAsia="Times New Roman"/>
        </w:rPr>
        <w:fldChar w:fldCharType="separate"/>
      </w:r>
      <w:r w:rsidRPr="45EFD1AE" w:rsidR="00E141DC">
        <w:rPr>
          <w:rFonts w:ascii="Times New Roman" w:hAnsi="Times New Roman" w:eastAsia="Times New Roman" w:cs="Times New Roman"/>
          <w:noProof/>
        </w:rPr>
        <w:t>(Yilmaz &amp; Zara, 2016)</w:t>
      </w:r>
      <w:r w:rsidRPr="45EFD1AE" w:rsidR="00E141DC">
        <w:fldChar w:fldCharType="end"/>
      </w:r>
      <w:r w:rsidRPr="45EFD1AE">
        <w:rPr>
          <w:rFonts w:ascii="Times New Roman" w:hAnsi="Times New Roman" w:eastAsia="Times New Roman" w:cs="Times New Roman"/>
        </w:rPr>
        <w:t>. Expressive writing has been shown to be an effective method for reducing psychological distress among those suffering from trauma</w:t>
      </w:r>
      <w:r w:rsidRPr="45EFD1AE" w:rsidR="00E141DC">
        <w:rPr>
          <w:rFonts w:ascii="Times New Roman" w:hAnsi="Times New Roman" w:eastAsia="Times New Roman" w:cs="Times New Roman"/>
        </w:rPr>
        <w:t xml:space="preserve"> </w:t>
      </w:r>
      <w:r w:rsidRPr="45EFD1AE" w:rsidR="00E141DC">
        <w:fldChar w:fldCharType="begin" w:fldLock="1"/>
      </w:r>
      <w:r w:rsidR="00E141DC">
        <w:rPr>
          <w:rFonts w:eastAsia="Times New Roman"/>
        </w:rPr>
        <w:instrText>ADDIN CSL_CITATION { "citationItems" : [ { "id" : "ITEM-1", "itemData" : { "DOI" : "10.1016/j.beth.2006.06.005", "ISBN" : "0005-7894", "ISSN" : "00057894", "PMID" : "17499082", "abstract" : "This study examined the effect of changing the instructional set for written disclosure on psychological and physical health reports among traumatized college students with current posttraumatic stress symptoms. Eighty-two participants were randomly assigned to one of three writing conditions that focused on emotional expression (EE), insight and cognitive assimilation, or to a control condition. Participants assigned to the EE condition reported significant improvements in psychological and physical health 1 month following the writing sessions relative to the other two conditions. The EE participants also reported and displayed significantly greater initial psychophysiological reactivity and subsequent habituation compared with the other two conditions. These findings suggest the importance of emphasizing emotional expression during written disclosure and underscore the importance of examining how modifying the written disclosure protocol can affect outcome. ?? 2007.", "author" : [ { "dropping-particle" : "", "family" : "Sloan", "given" : "Denise M.", "non-dropping-particle" : "", "parse-names" : false, "suffix" : "" }, { "dropping-particle" : "", "family" : "Marx", "given" : "Brian P.", "non-dropping-particle" : "", "parse-names" : false, "suffix" : "" }, { "dropping-particle" : "", "family" : "Epstein", "given" : "Eva M.", "non-dropping-particle" : "", "parse-names" : false, "suffix" : "" }, { "dropping-particle" : "", "family" : "Lexington", "given" : "Jennifer M.", "non-dropping-particle" : "", "parse-names" : false, "suffix" : "" } ], "container-title" : "Behavior Therapy", "id" : "ITEM-1", "issue" : "2", "issued" : { "date-parts" : [ [ "2007" ] ] }, "page" : "155-168", "title" : "Does Altering the Writing Instructions Influence Outcome Associated With Written Disclosure?", "type" : "article-journal", "volume" : "38" }, "uris" : [ "http://www.mendeley.com/documents/?uuid=6bc06235-b53f-4340-95a8-967e0195479c" ] } ], "mendeley" : { "formattedCitation" : "(Sloan, Marx, Epstein, &amp; Lexington, 2007)", "plainTextFormattedCitation" : "(Sloan, Marx, Epstein, &amp; Lexington, 2007)", "previouslyFormattedCitation" : "(Sloan, Marx, Epstein, &amp; Lexington, 2007)" }, "properties" : { "noteIndex" : 0 }, "schema" : "https://github.com/citation-style-language/schema/raw/master/csl-citation.json" }</w:instrText>
      </w:r>
      <w:r w:rsidR="00E141DC">
        <w:rPr>
          <w:rFonts w:eastAsia="Times New Roman"/>
        </w:rPr>
        <w:fldChar w:fldCharType="separate"/>
      </w:r>
      <w:r w:rsidRPr="45EFD1AE" w:rsidR="00E141DC">
        <w:rPr>
          <w:rFonts w:ascii="Times New Roman" w:hAnsi="Times New Roman" w:eastAsia="Times New Roman" w:cs="Times New Roman"/>
          <w:noProof/>
        </w:rPr>
        <w:t>(Sloan, Marx, Epstein, &amp; Lexington, 2007)</w:t>
      </w:r>
      <w:r w:rsidRPr="45EFD1AE" w:rsidR="00E141DC">
        <w:fldChar w:fldCharType="end"/>
      </w:r>
      <w:r w:rsidRPr="45EFD1AE" w:rsidR="00E141DC">
        <w:rPr>
          <w:rFonts w:ascii="Times New Roman" w:hAnsi="Times New Roman" w:eastAsia="Times New Roman" w:cs="Times New Roman"/>
        </w:rPr>
        <w:t xml:space="preserve">. </w:t>
      </w:r>
      <w:r w:rsidRPr="45EFD1AE">
        <w:rPr>
          <w:rFonts w:ascii="Times New Roman" w:hAnsi="Times New Roman" w:eastAsia="Times New Roman" w:cs="Times New Roman"/>
        </w:rPr>
        <w:t xml:space="preserve">PTSD is concerning, specifically among Iraq and Afghanistan war veterans </w:t>
      </w:r>
      <w:r w:rsidRPr="45EFD1AE" w:rsidR="00E141DC">
        <w:fldChar w:fldCharType="begin" w:fldLock="1"/>
      </w:r>
      <w:r w:rsidR="00E141DC">
        <w:rPr>
          <w:rFonts w:eastAsia="Times New Roman"/>
        </w:rPr>
        <w:instrText>ADDIN CSL_CITATION { "citationItems" : [ { "id" : "ITEM-1", "itemData" : { "DOI" : "10.1108/17415651311326437", "ISBN" : "9789728939717", "ISSN" : "1741-5659, 1741-5659", "abstract" : "Purpose: The purpose of this paper is to focus on the challenge of designing an interface for a virtual class, where being represented together contributes to the learning process. It explores the possibility of virtual empathy. Design/methodology/approach: The challenges are: How can this feeling of empathy be recreated through a delicate staging of location and interactions? How can the feeling of togetherness be organized in a 3D environment without creating a feeling of distraction? What are the tools of empathy in a mediated situation? The authors propose to use the concept of \"contradictory semiotic analysis\" to describe the design process that taps into visual cultures to build a representation and tools that support users' empathetic interactions. The analysis of designers' work from a semiotic point of view shows that they do not necessarily paint after life but play with different media and representations to build \"remediated\" situations of use. Findings: The paper introduces the concept of \"control room\" elaborated after Manovich's control panel, to describe the visual interface that supports a diversity of points of view, hence supporting mediated empathetic relationships. Originality/value: The paper answers the design questions: how can the system of representation support the feeling of empathy amongst participants through a delicate staging of space, people and of interactions within this space? How can a participant get, first, a feeling of togetherness and, second, a feeling of empathy with other participants? The design methodology is explained based on a \"contradictory semiotic analysis\" made of the comparison with similar platforms and with other modalities of empathy in different media. Second, the design proposition is described. Third, the design challenges that this type of production entails are discussed and the difficulties faced during the design process are analyzed. (Contains 10 figures.)", "author" : [ { "dropping-particle" : "", "family" : "Gentes", "given" : "Annie", "non-dropping-particle" : "", "parse-names" : false, "suffix" : "" }, { "dropping-particle" : "", "family" : "Cambone", "given" : "Marie", "non-dropping-particle" : "", "parse-names" : false, "suffix" : "" } ], "container-title" : "Interactive Technology and Smart Education", "id" : "ITEM-1", "issue" : "1", "issued" : { "date-parts" : [ [ "2013" ] ] }, "page" : "31-48", "title" : "Designing Empathy: The Role of a \"Control Room\" in an E-Learning Environment", "type" : "article-journal", "volume" : "10" }, "uris" : [ "http://www.mendeley.com/documents/?uuid=6d11d487-5777-4421-afbd-529db9ba3f0d" ] } ], "mendeley" : { "formattedCitation" : "(Gentes &amp; Cambone, 2013)", "plainTextFormattedCitation" : "(Gentes &amp; Cambone, 2013)" }, "properties" : { "noteIndex" : 0 }, "schema" : "https://github.com/citation-style-language/schema/raw/master/csl-citation.json" }</w:instrText>
      </w:r>
      <w:r w:rsidR="00E141DC">
        <w:rPr>
          <w:rFonts w:eastAsia="Times New Roman"/>
        </w:rPr>
        <w:fldChar w:fldCharType="separate"/>
      </w:r>
      <w:r w:rsidRPr="45EFD1AE" w:rsidR="00E141DC">
        <w:rPr>
          <w:rFonts w:ascii="Times New Roman" w:hAnsi="Times New Roman" w:eastAsia="Times New Roman" w:cs="Times New Roman"/>
          <w:noProof/>
        </w:rPr>
        <w:t>(Gentes &amp; Cambone, 2013)</w:t>
      </w:r>
      <w:r w:rsidRPr="45EFD1AE" w:rsidR="00E141DC">
        <w:fldChar w:fldCharType="end"/>
      </w:r>
      <w:r w:rsidRPr="45EFD1AE">
        <w:rPr>
          <w:rFonts w:ascii="Times New Roman" w:hAnsi="Times New Roman" w:eastAsia="Times New Roman" w:cs="Times New Roman"/>
        </w:rPr>
        <w:t>. It is important to examine the effectiveness of an expressive writing intervention and look at how effective this approach is in promoting PTG</w:t>
      </w:r>
      <w:r w:rsidRPr="45EFD1AE" w:rsidR="00B70695">
        <w:rPr>
          <w:rFonts w:ascii="Times New Roman" w:hAnsi="Times New Roman" w:eastAsia="Times New Roman" w:cs="Times New Roman"/>
        </w:rPr>
        <w:t xml:space="preserve"> and overall psychological health</w:t>
      </w:r>
      <w:r w:rsidRPr="45EFD1AE">
        <w:rPr>
          <w:rFonts w:ascii="Times New Roman" w:hAnsi="Times New Roman" w:eastAsia="Times New Roman" w:cs="Times New Roman"/>
        </w:rPr>
        <w:t xml:space="preserve">. Speculation suggests that those meeting the criteria for moderate PTSD </w:t>
      </w:r>
      <w:r w:rsidRPr="45EFD1AE">
        <w:rPr>
          <w:rFonts w:ascii="Times New Roman" w:hAnsi="Times New Roman" w:eastAsia="Times New Roman" w:cs="Times New Roman"/>
        </w:rPr>
        <w:lastRenderedPageBreak/>
        <w:t>benefit more from expressive writing interventions as opposed to those with greater PTSD symptoms (</w:t>
      </w:r>
      <w:commentRangeStart w:id="5"/>
      <w:r w:rsidRPr="45EFD1AE">
        <w:rPr>
          <w:rFonts w:ascii="Times New Roman" w:hAnsi="Times New Roman" w:eastAsia="Times New Roman" w:cs="Times New Roman"/>
        </w:rPr>
        <w:t>Di Blasio et al., 2015</w:t>
      </w:r>
      <w:commentRangeEnd w:id="5"/>
      <w:r w:rsidR="00B46829">
        <w:rPr>
          <w:rStyle w:val="CommentReference"/>
          <w:rFonts w:asciiTheme="minorHAnsi" w:hAnsiTheme="minorHAnsi" w:cstheme="minorBidi"/>
        </w:rPr>
        <w:commentReference w:id="5"/>
      </w:r>
      <w:r w:rsidRPr="45EFD1AE">
        <w:rPr>
          <w:rFonts w:ascii="Times New Roman" w:hAnsi="Times New Roman" w:eastAsia="Times New Roman" w:cs="Times New Roman"/>
        </w:rPr>
        <w:t>). If particular studies</w:t>
      </w:r>
      <w:r w:rsidRPr="45EFD1AE" w:rsidR="00B70695">
        <w:rPr>
          <w:rFonts w:ascii="Times New Roman" w:hAnsi="Times New Roman" w:eastAsia="Times New Roman" w:cs="Times New Roman"/>
        </w:rPr>
        <w:t xml:space="preserve"> utilizing </w:t>
      </w:r>
      <w:r w:rsidRPr="45EFD1AE" w:rsidR="00895B35">
        <w:rPr>
          <w:rFonts w:ascii="Times New Roman" w:hAnsi="Times New Roman" w:eastAsia="Times New Roman" w:cs="Times New Roman"/>
        </w:rPr>
        <w:t xml:space="preserve">an </w:t>
      </w:r>
      <w:r w:rsidRPr="45EFD1AE" w:rsidR="00B70695">
        <w:rPr>
          <w:rFonts w:ascii="Times New Roman" w:hAnsi="Times New Roman" w:eastAsia="Times New Roman" w:cs="Times New Roman"/>
        </w:rPr>
        <w:t>expressive writing paradigm</w:t>
      </w:r>
      <w:r w:rsidRPr="45EFD1AE">
        <w:rPr>
          <w:rFonts w:ascii="Times New Roman" w:hAnsi="Times New Roman" w:eastAsia="Times New Roman" w:cs="Times New Roman"/>
        </w:rPr>
        <w:t xml:space="preserve"> are shown to benefit the patient and create a more positive lifestyle, </w:t>
      </w:r>
      <w:r w:rsidRPr="45EFD1AE" w:rsidR="00B70695">
        <w:rPr>
          <w:rFonts w:ascii="Times New Roman" w:hAnsi="Times New Roman" w:eastAsia="Times New Roman" w:cs="Times New Roman"/>
        </w:rPr>
        <w:t xml:space="preserve">then it is necessary to determine the overall effectiveness of expressive writing on PTG. </w:t>
      </w:r>
    </w:p>
    <w:p w:rsidRPr="00EB7002" w:rsidR="00EB7002" w:rsidP="45EFD1AE" w:rsidRDefault="6C2B3B8B" w14:paraId="162524B8" w14:textId="29FE7153"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Quality of Life</w:t>
      </w:r>
    </w:p>
    <w:p w:rsidRPr="00D02039" w:rsidR="00EB3D40" w:rsidP="45EFD1AE" w:rsidRDefault="00895B35" w14:paraId="11B709BD" w14:textId="7A2F1E60">
      <w:pPr>
        <w:spacing w:line="480" w:lineRule="auto"/>
        <w:ind w:firstLine="720"/>
        <w:rPr>
          <w:rFonts w:ascii="Times New Roman" w:hAnsi="Times New Roman" w:eastAsia="Times New Roman" w:cs="Times New Roman"/>
          <w:color w:val="0000FF"/>
        </w:rPr>
      </w:pPr>
      <w:r w:rsidRPr="45EFD1AE" w:rsidR="45EFD1AE">
        <w:rPr>
          <w:rFonts w:ascii="Times New Roman" w:hAnsi="Times New Roman" w:eastAsia="Times New Roman" w:cs="Times New Roman"/>
        </w:rPr>
        <w:t>Quality of L</w:t>
      </w:r>
      <w:r w:rsidRPr="45EFD1AE" w:rsidR="45EFD1AE">
        <w:rPr>
          <w:rFonts w:ascii="Times New Roman" w:hAnsi="Times New Roman" w:eastAsia="Times New Roman" w:cs="Times New Roman"/>
        </w:rPr>
        <w:t xml:space="preserve">ife (QOL) is another variable, related to PTSD and psychology health, that is worth examining with expressive writing interventions. </w:t>
      </w:r>
      <w:r w:rsidRPr="45EFD1AE" w:rsidR="45EFD1AE">
        <w:rPr>
          <w:rFonts w:ascii="Times New Roman" w:hAnsi="Times New Roman" w:eastAsia="Times New Roman" w:cs="Times New Roman"/>
        </w:rPr>
        <w:t>QOL</w:t>
      </w:r>
      <w:r w:rsidRPr="45EFD1AE" w:rsidR="45EFD1AE">
        <w:rPr>
          <w:rFonts w:ascii="Times New Roman" w:hAnsi="Times New Roman" w:eastAsia="Times New Roman" w:cs="Times New Roman"/>
        </w:rPr>
        <w:t xml:space="preserve"> is described as a concept comprised of multiple domains</w:t>
      </w:r>
      <w:r w:rsidRPr="45EFD1AE" w:rsidR="45EFD1AE">
        <w:rPr>
          <w:rFonts w:ascii="Times New Roman" w:hAnsi="Times New Roman" w:eastAsia="Times New Roman" w:cs="Times New Roman"/>
        </w:rPr>
        <w:t>, both subjective and objective</w:t>
      </w:r>
      <w:r w:rsidRPr="45EFD1AE" w:rsidR="45EFD1AE">
        <w:rPr>
          <w:rFonts w:ascii="Times New Roman" w:hAnsi="Times New Roman" w:eastAsia="Times New Roman" w:cs="Times New Roman"/>
        </w:rPr>
        <w:t xml:space="preserve">. Objectively, QOL is a measure of the extent to which an individual’s needs are met. Subjectively, QOL measures an individual’s attitude towards their given situation (Costanza et al., 2006). </w:t>
      </w:r>
      <w:proofErr w:type="spellStart"/>
      <w:r w:rsidRPr="45EFD1AE" w:rsidR="45EFD1AE">
        <w:rPr>
          <w:rFonts w:ascii="Times New Roman" w:hAnsi="Times New Roman" w:eastAsia="Times New Roman" w:cs="Times New Roman"/>
        </w:rPr>
        <w:t>Pennebaker</w:t>
      </w:r>
      <w:proofErr w:type="spellEnd"/>
      <w:r w:rsidRPr="45EFD1AE" w:rsidR="45EFD1AE">
        <w:rPr>
          <w:rFonts w:ascii="Times New Roman" w:hAnsi="Times New Roman" w:eastAsia="Times New Roman" w:cs="Times New Roman"/>
        </w:rPr>
        <w:t xml:space="preserve"> and </w:t>
      </w:r>
      <w:proofErr w:type="spellStart"/>
      <w:r w:rsidRPr="45EFD1AE" w:rsidR="45EFD1AE">
        <w:rPr>
          <w:rFonts w:ascii="Times New Roman" w:hAnsi="Times New Roman" w:eastAsia="Times New Roman" w:cs="Times New Roman"/>
        </w:rPr>
        <w:t>Graybeal</w:t>
      </w:r>
      <w:proofErr w:type="spellEnd"/>
      <w:r w:rsidRPr="45EFD1AE" w:rsidR="45EFD1AE">
        <w:rPr>
          <w:rFonts w:ascii="Times New Roman" w:hAnsi="Times New Roman" w:eastAsia="Times New Roman" w:cs="Times New Roman"/>
        </w:rPr>
        <w:t xml:space="preserve"> (2001) suggested that expressive writing allows one to feel more connected with their surroundings. Furthermore, they explain that expressive writing allows people to see things in a different way and better understand themselves. By understanding </w:t>
      </w:r>
      <w:r w:rsidRPr="45EFD1AE" w:rsidR="45EFD1AE">
        <w:rPr>
          <w:rFonts w:ascii="Times New Roman" w:hAnsi="Times New Roman" w:eastAsia="Times New Roman" w:cs="Times New Roman"/>
        </w:rPr>
        <w:t>a</w:t>
      </w:r>
      <w:r w:rsidRPr="45EFD1AE" w:rsidR="45EFD1AE">
        <w:rPr>
          <w:rFonts w:ascii="Times New Roman" w:hAnsi="Times New Roman" w:eastAsia="Times New Roman" w:cs="Times New Roman"/>
        </w:rPr>
        <w:t xml:space="preserve"> traumatic event, one is able to see things differently and perhaps look at the situation with a more positive mindset. The changes that occur after expressive writing may also allow one to find meaning in the traumatic event, thereby increasing the </w:t>
      </w:r>
      <w:r w:rsidRPr="45EFD1AE" w:rsidR="45EFD1AE">
        <w:rPr>
          <w:rFonts w:ascii="Times New Roman" w:hAnsi="Times New Roman" w:eastAsia="Times New Roman" w:cs="Times New Roman"/>
        </w:rPr>
        <w:t>QOL</w:t>
      </w:r>
      <w:r w:rsidRPr="45EFD1AE" w:rsidR="45EFD1AE">
        <w:rPr>
          <w:rFonts w:ascii="Times New Roman" w:hAnsi="Times New Roman" w:eastAsia="Times New Roman" w:cs="Times New Roman"/>
        </w:rPr>
        <w:t xml:space="preserve"> of that individual (Frankl, 1984). </w:t>
      </w:r>
      <w:r w:rsidRPr="45EFD1AE" w:rsidR="45EFD1AE">
        <w:rPr>
          <w:rFonts w:ascii="Times New Roman" w:hAnsi="Times New Roman" w:eastAsia="Times New Roman" w:cs="Times New Roman"/>
        </w:rPr>
        <w:t xml:space="preserve">Higher QOL may be considered a type of PTG, which is why it would be interesting to examine the effectiveness of studies utilizing expressive writing to improve QOL and PTG in the same study </w:t>
      </w:r>
      <w:r w:rsidRPr="45EFD1AE" w:rsidR="45EFD1AE">
        <w:rPr>
          <w:rFonts w:ascii="Times New Roman" w:hAnsi="Times New Roman" w:eastAsia="Times New Roman" w:cs="Times New Roman"/>
        </w:rPr>
        <w:t>to</w:t>
      </w:r>
      <w:r w:rsidRPr="45EFD1AE" w:rsidR="45EFD1AE">
        <w:rPr>
          <w:rFonts w:ascii="Times New Roman" w:hAnsi="Times New Roman" w:eastAsia="Times New Roman" w:cs="Times New Roman"/>
        </w:rPr>
        <w:t xml:space="preserve"> compare effectiveness.  </w:t>
      </w:r>
    </w:p>
    <w:p w:rsidR="00EB7002" w:rsidP="45EFD1AE" w:rsidRDefault="6C2B3B8B" w14:paraId="214E45C3" w14:textId="795AFCFF" w14:noSpellErr="1">
      <w:pPr>
        <w:spacing w:line="480" w:lineRule="auto"/>
        <w:outlineLvl w:val="0"/>
        <w:rPr>
          <w:rFonts w:ascii="Times New Roman" w:hAnsi="Times New Roman" w:eastAsia="Times New Roman" w:cs="Times New Roman"/>
        </w:rPr>
      </w:pPr>
      <w:r w:rsidRPr="45EFD1AE" w:rsidR="45EFD1AE">
        <w:rPr>
          <w:rFonts w:ascii="Times New Roman" w:hAnsi="Times New Roman" w:eastAsia="Times New Roman" w:cs="Times New Roman"/>
          <w:b w:val="1"/>
          <w:bCs w:val="1"/>
        </w:rPr>
        <w:t>Purpose of Current Meta-Analysis</w:t>
      </w:r>
    </w:p>
    <w:p w:rsidR="00A41BEE" w:rsidP="45EFD1AE" w:rsidRDefault="00A41BEE" w14:paraId="1917C5D7" w14:textId="51DF3102">
      <w:pPr>
        <w:spacing w:line="480" w:lineRule="auto"/>
        <w:ind w:firstLine="720"/>
        <w:rPr>
          <w:rFonts w:ascii="Times New Roman" w:hAnsi="Times New Roman" w:eastAsia="Times New Roman" w:cs="Times New Roman"/>
        </w:rPr>
      </w:pPr>
      <w:r w:rsidRPr="45EFD1AE" w:rsidR="45EFD1AE">
        <w:rPr>
          <w:rFonts w:ascii="Times New Roman" w:hAnsi="Times New Roman" w:eastAsia="Times New Roman" w:cs="Times New Roman"/>
        </w:rPr>
        <w:t xml:space="preserve">The purpose of this meta-analysis is to examine studies utilizing expressive writing on </w:t>
      </w:r>
      <w:r w:rsidRPr="45EFD1AE" w:rsidR="45EFD1AE">
        <w:rPr>
          <w:rFonts w:ascii="Times New Roman" w:hAnsi="Times New Roman" w:eastAsia="Times New Roman" w:cs="Times New Roman"/>
        </w:rPr>
        <w:t>QOL</w:t>
      </w:r>
      <w:r w:rsidRPr="45EFD1AE" w:rsidR="45EFD1AE">
        <w:rPr>
          <w:rFonts w:ascii="Times New Roman" w:hAnsi="Times New Roman" w:eastAsia="Times New Roman" w:cs="Times New Roman"/>
        </w:rPr>
        <w:t xml:space="preserve"> and </w:t>
      </w:r>
      <w:r w:rsidRPr="45EFD1AE" w:rsidR="45EFD1AE">
        <w:rPr>
          <w:rFonts w:ascii="Times New Roman" w:hAnsi="Times New Roman" w:eastAsia="Times New Roman" w:cs="Times New Roman"/>
        </w:rPr>
        <w:t>PTG</w:t>
      </w:r>
      <w:r w:rsidRPr="45EFD1AE" w:rsidR="45EFD1AE">
        <w:rPr>
          <w:rFonts w:ascii="Times New Roman" w:hAnsi="Times New Roman" w:eastAsia="Times New Roman" w:cs="Times New Roman"/>
        </w:rPr>
        <w:t xml:space="preserve"> variables. </w:t>
      </w:r>
      <w:r w:rsidRPr="45EFD1AE" w:rsidR="45EFD1AE">
        <w:rPr>
          <w:rFonts w:ascii="Times New Roman" w:hAnsi="Times New Roman" w:eastAsia="Times New Roman" w:cs="Times New Roman"/>
        </w:rPr>
        <w:t xml:space="preserve">Due to </w:t>
      </w:r>
      <w:r w:rsidRPr="45EFD1AE" w:rsidR="45EFD1AE">
        <w:rPr>
          <w:rFonts w:ascii="Times New Roman" w:hAnsi="Times New Roman" w:eastAsia="Times New Roman" w:cs="Times New Roman"/>
        </w:rPr>
        <w:t>inconsistent</w:t>
      </w:r>
      <w:r w:rsidRPr="45EFD1AE" w:rsidR="45EFD1AE">
        <w:rPr>
          <w:rFonts w:ascii="Times New Roman" w:hAnsi="Times New Roman" w:eastAsia="Times New Roman" w:cs="Times New Roman"/>
        </w:rPr>
        <w:t xml:space="preserve"> results </w:t>
      </w:r>
      <w:r w:rsidRPr="45EFD1AE" w:rsidR="45EFD1AE">
        <w:rPr>
          <w:rFonts w:ascii="Times New Roman" w:hAnsi="Times New Roman" w:eastAsia="Times New Roman" w:cs="Times New Roman"/>
        </w:rPr>
        <w:t xml:space="preserve">in current </w:t>
      </w:r>
      <w:r w:rsidRPr="45EFD1AE" w:rsidR="45EFD1AE">
        <w:rPr>
          <w:rFonts w:ascii="Times New Roman" w:hAnsi="Times New Roman" w:eastAsia="Times New Roman" w:cs="Times New Roman"/>
        </w:rPr>
        <w:t xml:space="preserve">studies </w:t>
      </w:r>
      <w:r w:rsidRPr="45EFD1AE" w:rsidR="45EFD1AE">
        <w:rPr>
          <w:rFonts w:ascii="Times New Roman" w:hAnsi="Times New Roman" w:eastAsia="Times New Roman" w:cs="Times New Roman"/>
        </w:rPr>
        <w:t>published</w:t>
      </w:r>
      <w:r w:rsidRPr="45EFD1AE" w:rsidR="45EFD1AE">
        <w:rPr>
          <w:rFonts w:ascii="Times New Roman" w:hAnsi="Times New Roman" w:eastAsia="Times New Roman" w:cs="Times New Roman"/>
        </w:rPr>
        <w:t xml:space="preserve">, it is important to </w:t>
      </w:r>
      <w:r w:rsidRPr="45EFD1AE" w:rsidR="45EFD1AE">
        <w:rPr>
          <w:rFonts w:ascii="Times New Roman" w:hAnsi="Times New Roman" w:eastAsia="Times New Roman" w:cs="Times New Roman"/>
        </w:rPr>
        <w:t>elucidate</w:t>
      </w:r>
      <w:r w:rsidRPr="45EFD1AE" w:rsidR="45EFD1AE">
        <w:rPr>
          <w:rFonts w:ascii="Times New Roman" w:hAnsi="Times New Roman" w:eastAsia="Times New Roman" w:cs="Times New Roman"/>
        </w:rPr>
        <w:t xml:space="preserve"> </w:t>
      </w:r>
      <w:r w:rsidRPr="45EFD1AE" w:rsidR="45EFD1AE">
        <w:rPr>
          <w:rFonts w:ascii="Times New Roman" w:hAnsi="Times New Roman" w:eastAsia="Times New Roman" w:cs="Times New Roman"/>
        </w:rPr>
        <w:t>the effectiveness of</w:t>
      </w:r>
      <w:r w:rsidRPr="45EFD1AE" w:rsidR="45EFD1AE">
        <w:rPr>
          <w:rFonts w:ascii="Times New Roman" w:hAnsi="Times New Roman" w:eastAsia="Times New Roman" w:cs="Times New Roman"/>
        </w:rPr>
        <w:t xml:space="preserve"> expressive writing </w:t>
      </w:r>
      <w:r w:rsidRPr="45EFD1AE" w:rsidR="45EFD1AE">
        <w:rPr>
          <w:rFonts w:ascii="Times New Roman" w:hAnsi="Times New Roman" w:eastAsia="Times New Roman" w:cs="Times New Roman"/>
        </w:rPr>
        <w:t>on</w:t>
      </w:r>
      <w:r w:rsidRPr="45EFD1AE" w:rsidR="45EFD1AE">
        <w:rPr>
          <w:rFonts w:ascii="Times New Roman" w:hAnsi="Times New Roman" w:eastAsia="Times New Roman" w:cs="Times New Roman"/>
        </w:rPr>
        <w:t xml:space="preserve"> promoting positive change after a traumatic event and improving overall quality of life. </w:t>
      </w:r>
      <w:r w:rsidRPr="45EFD1AE" w:rsidR="45EFD1AE">
        <w:rPr>
          <w:rFonts w:ascii="Times New Roman" w:hAnsi="Times New Roman" w:eastAsia="Times New Roman" w:cs="Times New Roman"/>
        </w:rPr>
        <w:t xml:space="preserve">Thus, </w:t>
      </w:r>
      <w:r w:rsidRPr="45EFD1AE" w:rsidR="45EFD1AE">
        <w:rPr>
          <w:rFonts w:ascii="Times New Roman" w:hAnsi="Times New Roman" w:eastAsia="Times New Roman" w:cs="Times New Roman"/>
        </w:rPr>
        <w:t xml:space="preserve">a meta-analysis will allow a </w:t>
      </w:r>
      <w:r w:rsidRPr="45EFD1AE" w:rsidR="45EFD1AE">
        <w:rPr>
          <w:rFonts w:ascii="Times New Roman" w:hAnsi="Times New Roman" w:eastAsia="Times New Roman" w:cs="Times New Roman"/>
        </w:rPr>
        <w:t xml:space="preserve">collected look at the use of expressive writing in these situations. </w:t>
      </w:r>
      <w:r w:rsidRPr="45EFD1AE" w:rsidR="45EFD1AE">
        <w:rPr>
          <w:rFonts w:ascii="Times New Roman" w:hAnsi="Times New Roman" w:eastAsia="Times New Roman" w:cs="Times New Roman"/>
        </w:rPr>
        <w:t>This particular meta-analysis examines studies of patients with different types of psychopathology and medical diagnoses</w:t>
      </w:r>
      <w:r w:rsidRPr="45EFD1AE" w:rsidR="45EFD1AE">
        <w:rPr>
          <w:rFonts w:ascii="Times New Roman" w:hAnsi="Times New Roman" w:eastAsia="Times New Roman" w:cs="Times New Roman"/>
        </w:rPr>
        <w:t xml:space="preserve"> on PTG and QOL outcomes. The </w:t>
      </w:r>
      <w:r w:rsidRPr="45EFD1AE" w:rsidR="45EFD1AE">
        <w:rPr>
          <w:rFonts w:ascii="Times New Roman" w:hAnsi="Times New Roman" w:eastAsia="Times New Roman" w:cs="Times New Roman"/>
        </w:rPr>
        <w:t xml:space="preserve">main focus is to examine </w:t>
      </w:r>
      <w:r w:rsidRPr="45EFD1AE" w:rsidR="45EFD1AE">
        <w:rPr>
          <w:rFonts w:ascii="Times New Roman" w:hAnsi="Times New Roman" w:eastAsia="Times New Roman" w:cs="Times New Roman"/>
        </w:rPr>
        <w:t>PTG</w:t>
      </w:r>
      <w:r w:rsidRPr="45EFD1AE" w:rsidR="45EFD1AE">
        <w:rPr>
          <w:rFonts w:ascii="Times New Roman" w:hAnsi="Times New Roman" w:eastAsia="Times New Roman" w:cs="Times New Roman"/>
        </w:rPr>
        <w:t xml:space="preserve"> and </w:t>
      </w:r>
      <w:r w:rsidRPr="45EFD1AE" w:rsidR="45EFD1AE">
        <w:rPr>
          <w:rFonts w:ascii="Times New Roman" w:hAnsi="Times New Roman" w:eastAsia="Times New Roman" w:cs="Times New Roman"/>
        </w:rPr>
        <w:t>QOL</w:t>
      </w:r>
      <w:r w:rsidRPr="45EFD1AE" w:rsidR="45EFD1AE">
        <w:rPr>
          <w:rFonts w:ascii="Times New Roman" w:hAnsi="Times New Roman" w:eastAsia="Times New Roman" w:cs="Times New Roman"/>
        </w:rPr>
        <w:t xml:space="preserve"> and </w:t>
      </w:r>
      <w:r w:rsidRPr="45EFD1AE" w:rsidR="45EFD1AE">
        <w:rPr>
          <w:rFonts w:ascii="Times New Roman" w:hAnsi="Times New Roman" w:eastAsia="Times New Roman" w:cs="Times New Roman"/>
        </w:rPr>
        <w:t>the</w:t>
      </w:r>
      <w:r w:rsidRPr="45EFD1AE" w:rsidR="45EFD1AE">
        <w:rPr>
          <w:rFonts w:ascii="Times New Roman" w:hAnsi="Times New Roman" w:eastAsia="Times New Roman" w:cs="Times New Roman"/>
        </w:rPr>
        <w:t xml:space="preserve"> effect</w:t>
      </w:r>
      <w:r w:rsidRPr="45EFD1AE" w:rsidR="45EFD1AE">
        <w:rPr>
          <w:rFonts w:ascii="Times New Roman" w:hAnsi="Times New Roman" w:eastAsia="Times New Roman" w:cs="Times New Roman"/>
        </w:rPr>
        <w:t xml:space="preserve"> </w:t>
      </w:r>
      <w:r w:rsidRPr="45EFD1AE" w:rsidR="45EFD1AE">
        <w:rPr>
          <w:rFonts w:ascii="Times New Roman" w:hAnsi="Times New Roman" w:eastAsia="Times New Roman" w:cs="Times New Roman"/>
        </w:rPr>
        <w:t>s</w:t>
      </w:r>
      <w:r w:rsidRPr="45EFD1AE" w:rsidR="45EFD1AE">
        <w:rPr>
          <w:rFonts w:ascii="Times New Roman" w:hAnsi="Times New Roman" w:eastAsia="Times New Roman" w:cs="Times New Roman"/>
        </w:rPr>
        <w:t xml:space="preserve">izes related to </w:t>
      </w:r>
      <w:r w:rsidRPr="45EFD1AE" w:rsidR="45EFD1AE">
        <w:rPr>
          <w:rFonts w:ascii="Times New Roman" w:hAnsi="Times New Roman" w:eastAsia="Times New Roman" w:cs="Times New Roman"/>
        </w:rPr>
        <w:t xml:space="preserve">expressive writing interventions utilizing </w:t>
      </w:r>
      <w:proofErr w:type="spellStart"/>
      <w:r w:rsidRPr="45EFD1AE" w:rsidR="45EFD1AE">
        <w:rPr>
          <w:rFonts w:ascii="Times New Roman" w:hAnsi="Times New Roman" w:eastAsia="Times New Roman" w:cs="Times New Roman"/>
        </w:rPr>
        <w:t>Pennebaker’s</w:t>
      </w:r>
      <w:proofErr w:type="spellEnd"/>
      <w:r w:rsidRPr="45EFD1AE" w:rsidR="45EFD1AE">
        <w:rPr>
          <w:rFonts w:ascii="Times New Roman" w:hAnsi="Times New Roman" w:eastAsia="Times New Roman" w:cs="Times New Roman"/>
        </w:rPr>
        <w:t xml:space="preserve"> paradigm</w:t>
      </w:r>
      <w:r w:rsidRPr="45EFD1AE" w:rsidR="45EFD1AE">
        <w:rPr>
          <w:rFonts w:ascii="Times New Roman" w:hAnsi="Times New Roman" w:eastAsia="Times New Roman" w:cs="Times New Roman"/>
        </w:rPr>
        <w:t>.</w:t>
      </w:r>
    </w:p>
    <w:p w:rsidR="008619F9" w:rsidP="45EFD1AE" w:rsidRDefault="6C2B3B8B" w14:paraId="1B470178" w14:textId="1913ECCB" w14:noSpellErr="1">
      <w:pPr>
        <w:spacing w:line="480" w:lineRule="auto"/>
        <w:jc w:val="center"/>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Method</w:t>
      </w:r>
    </w:p>
    <w:p w:rsidR="004263AE" w:rsidP="45EFD1AE" w:rsidRDefault="000A3B6D" w14:paraId="47AEC66A" w14:textId="1CB37131"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Data Collection</w:t>
      </w:r>
    </w:p>
    <w:p w:rsidRPr="00B40256" w:rsidR="00B40256" w:rsidP="45EFD1AE" w:rsidRDefault="00B40256" w14:paraId="0DD2F334" w14:textId="741204DE">
      <w:pPr>
        <w:spacing w:line="480" w:lineRule="auto"/>
        <w:outlineLvl w:val="0"/>
        <w:rPr>
          <w:rFonts w:ascii="Times New Roman" w:hAnsi="Times New Roman" w:eastAsia="Times New Roman" w:cs="Times New Roman"/>
          <w:b w:val="1"/>
          <w:bCs w:val="1"/>
        </w:rPr>
      </w:pPr>
      <w:r>
        <w:rPr>
          <w:rFonts w:eastAsia="Times New Roman"/>
          <w:b/>
          <w:bCs/>
        </w:rPr>
        <w:tab/>
      </w:r>
      <w:r w:rsidRPr="45EFD1AE">
        <w:rPr>
          <w:rFonts w:ascii="Times New Roman" w:hAnsi="Times New Roman" w:eastAsia="Times New Roman" w:cs="Times New Roman"/>
        </w:rPr>
        <w:t xml:space="preserve">Studies were collected through online databases, such as </w:t>
      </w:r>
      <w:proofErr w:type="spellStart"/>
      <w:r w:rsidRPr="45EFD1AE" w:rsidR="0005271D">
        <w:rPr>
          <w:rFonts w:ascii="Times New Roman" w:hAnsi="Times New Roman" w:eastAsia="Times New Roman" w:cs="Times New Roman"/>
        </w:rPr>
        <w:t>PsycINFO</w:t>
      </w:r>
      <w:proofErr w:type="spellEnd"/>
      <w:r w:rsidRPr="45EFD1AE">
        <w:rPr>
          <w:rFonts w:ascii="Times New Roman" w:hAnsi="Times New Roman" w:eastAsia="Times New Roman" w:cs="Times New Roman"/>
        </w:rPr>
        <w:t xml:space="preserve"> and Google Scholar using</w:t>
      </w:r>
      <w:r w:rsidRPr="45EFD1AE" w:rsidR="004D7FCD">
        <w:rPr>
          <w:rFonts w:ascii="Times New Roman" w:hAnsi="Times New Roman" w:eastAsia="Times New Roman" w:cs="Times New Roman"/>
        </w:rPr>
        <w:t xml:space="preserve"> the following search terms:</w:t>
      </w:r>
      <w:r w:rsidRPr="45EFD1AE">
        <w:rPr>
          <w:rFonts w:ascii="Times New Roman" w:hAnsi="Times New Roman" w:eastAsia="Times New Roman" w:cs="Times New Roman"/>
        </w:rPr>
        <w:t xml:space="preserve"> </w:t>
      </w:r>
      <w:r w:rsidRPr="45EFD1AE" w:rsidR="004D7FCD">
        <w:rPr>
          <w:rFonts w:ascii="Times New Roman" w:hAnsi="Times New Roman" w:eastAsia="Times New Roman" w:cs="Times New Roman"/>
          <w:i w:val="1"/>
          <w:iCs w:val="1"/>
        </w:rPr>
        <w:t xml:space="preserve">Posttraumatic Growth Expressive Writing, Expressive Writing Posttraumatic Growth, PTG Expressive Writing, Expressive Writing PTG, Quality of Life Expressive Writing, Expressive Writing Quality of Life, QOL Expressive Writing, Expressive Writing QOL, Expressive Writing. </w:t>
      </w:r>
      <w:r w:rsidRPr="45EFD1AE" w:rsidR="0023485B">
        <w:rPr>
          <w:rFonts w:ascii="Times New Roman" w:hAnsi="Times New Roman" w:eastAsia="Times New Roman" w:cs="Times New Roman"/>
        </w:rPr>
        <w:t xml:space="preserve">Within these articles, the </w:t>
      </w:r>
      <w:r w:rsidRPr="45EFD1AE" w:rsidR="004D7FCD">
        <w:rPr>
          <w:rFonts w:ascii="Times New Roman" w:hAnsi="Times New Roman" w:eastAsia="Times New Roman" w:cs="Times New Roman"/>
        </w:rPr>
        <w:t xml:space="preserve">change in PTG and QOL from pre- </w:t>
      </w:r>
      <w:r w:rsidRPr="45EFD1AE" w:rsidR="0023485B">
        <w:rPr>
          <w:rFonts w:ascii="Times New Roman" w:hAnsi="Times New Roman" w:eastAsia="Times New Roman" w:cs="Times New Roman"/>
        </w:rPr>
        <w:t xml:space="preserve">to post-test was the dependent variable of interest. </w:t>
      </w:r>
      <w:r w:rsidRPr="45EFD1AE" w:rsidR="00F51203">
        <w:rPr>
          <w:rFonts w:ascii="Times New Roman" w:hAnsi="Times New Roman" w:eastAsia="Times New Roman" w:cs="Times New Roman"/>
        </w:rPr>
        <w:t xml:space="preserve">Generally, groups were separated into an experimental and control group and then examined at different time points. </w:t>
      </w:r>
      <w:r w:rsidRPr="45EFD1AE" w:rsidR="00F51203">
        <w:rPr>
          <w:rFonts w:ascii="Times New Roman" w:hAnsi="Times New Roman" w:eastAsia="Times New Roman" w:cs="Times New Roman"/>
        </w:rPr>
        <w:t>For purposes of this meta-analysis, only participants assigned to the experimental condition were examined because they received the expressive writing intervention. If a study included multiple assessment time points, then these measurements were examined sequentially (i.e. time 1 to time 2, time 2 t</w:t>
      </w:r>
      <w:r w:rsidRPr="45EFD1AE" w:rsidR="006979AC">
        <w:rPr>
          <w:rFonts w:ascii="Times New Roman" w:hAnsi="Times New Roman" w:eastAsia="Times New Roman" w:cs="Times New Roman"/>
        </w:rPr>
        <w:t>o time 3) to determine change across</w:t>
      </w:r>
      <w:r w:rsidRPr="45EFD1AE" w:rsidR="00F51203">
        <w:rPr>
          <w:rFonts w:ascii="Times New Roman" w:hAnsi="Times New Roman" w:eastAsia="Times New Roman" w:cs="Times New Roman"/>
        </w:rPr>
        <w:t xml:space="preserve"> time for the dependent variable. </w:t>
      </w:r>
    </w:p>
    <w:p w:rsidR="000A3B6D" w:rsidP="45EFD1AE" w:rsidRDefault="00B73C39" w14:paraId="14CE0A14" w14:textId="26BAFC65" w14:noSpellErr="1">
      <w:pPr>
        <w:spacing w:line="480" w:lineRule="auto"/>
        <w:rPr>
          <w:b w:val="1"/>
          <w:bCs w:val="1"/>
        </w:rPr>
      </w:pPr>
      <w:r w:rsidRPr="45EFD1AE" w:rsidR="45EFD1AE">
        <w:rPr>
          <w:b w:val="1"/>
          <w:bCs w:val="1"/>
        </w:rPr>
        <w:t>Calculations for Effect Size, Variance, and Confidence Intervals</w:t>
      </w:r>
    </w:p>
    <w:p w:rsidR="003C4E39" w:rsidP="000A3B6D" w:rsidRDefault="00B73C39" w14:paraId="608E2229" w14:textId="2CEB5557" w14:noSpellErr="1">
      <w:pPr>
        <w:spacing w:line="480" w:lineRule="auto"/>
      </w:pPr>
      <w:r>
        <w:rPr>
          <w:b/>
        </w:rPr>
        <w:tab/>
      </w:r>
      <w:r w:rsidR="00954976">
        <w:rPr/>
        <w:t xml:space="preserve">Each study implemented a pre-test to post-test style repeated measures design, usually with paired </w:t>
      </w:r>
      <w:r w:rsidRPr="45EFD1AE" w:rsidR="00954976">
        <w:rPr>
          <w:i w:val="1"/>
          <w:iCs w:val="1"/>
        </w:rPr>
        <w:t>t</w:t>
      </w:r>
      <w:r w:rsidR="00954976">
        <w:rPr/>
        <w:t xml:space="preserve">-tests, ANOVA, or regression analyses. The means, standard deviations, and </w:t>
      </w:r>
      <w:r w:rsidRPr="45EFD1AE" w:rsidR="00954976">
        <w:rPr>
          <w:i w:val="1"/>
          <w:iCs w:val="1"/>
        </w:rPr>
        <w:t>N</w:t>
      </w:r>
      <w:r w:rsidR="00954976">
        <w:rPr/>
        <w:t xml:space="preserve"> values were collected from each study, with the exception of </w:t>
      </w:r>
      <w:r w:rsidR="004D7FCD">
        <w:rPr/>
        <w:t>the Smith et al. (2015</w:t>
      </w:r>
      <w:r w:rsidR="002C7E99">
        <w:rPr/>
        <w:t xml:space="preserve">) wherein a regression coefficient </w:t>
      </w:r>
      <w:r w:rsidR="00CE650C">
        <w:rPr/>
        <w:t xml:space="preserve">and corresponding </w:t>
      </w:r>
      <w:r w:rsidRPr="45EFD1AE" w:rsidR="00CE650C">
        <w:rPr>
          <w:i w:val="1"/>
          <w:iCs w:val="1"/>
        </w:rPr>
        <w:t>t-</w:t>
      </w:r>
      <w:r w:rsidR="00CE650C">
        <w:rPr/>
        <w:t xml:space="preserve">value </w:t>
      </w:r>
      <w:r w:rsidRPr="00CE650C" w:rsidR="002C7E99">
        <w:rPr/>
        <w:t>for</w:t>
      </w:r>
      <w:r w:rsidR="002C7E99">
        <w:rPr/>
        <w:t xml:space="preserve"> time was used. </w:t>
      </w:r>
      <w:r w:rsidR="003C4E39">
        <w:rPr/>
        <w:t xml:space="preserve">Cohen’s </w:t>
      </w:r>
      <w:r w:rsidRPr="45EFD1AE" w:rsidR="003C4E39">
        <w:rPr>
          <w:i w:val="1"/>
          <w:iCs w:val="1"/>
        </w:rPr>
        <w:t>d</w:t>
      </w:r>
      <w:r w:rsidR="003C4E39">
        <w:rPr/>
        <w:t xml:space="preserve"> values were calculated using the following formula for paired </w:t>
      </w:r>
      <w:r w:rsidRPr="45EFD1AE" w:rsidR="003C4E39">
        <w:rPr>
          <w:i w:val="1"/>
          <w:iCs w:val="1"/>
        </w:rPr>
        <w:t>t</w:t>
      </w:r>
      <w:r w:rsidR="003C4E39">
        <w:rPr/>
        <w:t xml:space="preserve"> using means and standard deviations:</w:t>
      </w:r>
    </w:p>
    <w:p w:rsidRPr="00954976" w:rsidR="00B73C39" w:rsidP="000A3B6D" w:rsidRDefault="00584ACC" w14:paraId="0ECE9872" w14:textId="342C2821">
      <w:pPr>
        <w:spacing w:line="480" w:lineRule="auto"/>
      </w:pPr>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d</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SD</m:t>
                    </m:r>
                  </m:e>
                  <m:sub>
                    <m:r>
                      <w:rPr>
                        <w:rFonts w:ascii="Cambria Math" w:hAnsi="Cambria Math"/>
                      </w:rPr>
                      <m:t>2</m:t>
                    </m:r>
                  </m:sub>
                </m:sSub>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1</m:t>
                </m:r>
              </m:e>
            </m:d>
          </m:e>
        </m:eqArr>
      </m:oMath>
      <w:r w:rsidR="003C4E39">
        <w:t xml:space="preserve"> </w:t>
      </w:r>
    </w:p>
    <w:p w:rsidR="008C2E25" w:rsidP="6C2B3B8B" w:rsidRDefault="00CE650C" w14:paraId="03E8786E" w14:textId="69D9B3A5">
      <w:pPr>
        <w:spacing w:line="480" w:lineRule="auto"/>
      </w:pPr>
      <w:r w:rsidR="45EFD1AE">
        <w:rPr/>
        <w:t>Equation 1</w:t>
      </w:r>
      <w:r w:rsidR="45EFD1AE">
        <w:rPr/>
        <w:t xml:space="preserve"> is described in detail in </w:t>
      </w:r>
      <w:r w:rsidR="45EFD1AE">
        <w:rPr/>
        <w:t xml:space="preserve">Cumming (2013) as an alternative to the traditional calculation of </w:t>
      </w:r>
      <w:r w:rsidRPr="45EFD1AE" w:rsidR="45EFD1AE">
        <w:rPr>
          <w:i w:val="1"/>
          <w:iCs w:val="1"/>
        </w:rPr>
        <w:t>d</w:t>
      </w:r>
      <w:r w:rsidR="45EFD1AE">
        <w:rPr/>
        <w:t xml:space="preserve"> for paired samples </w:t>
      </w:r>
      <w:r w:rsidRPr="45EFD1AE" w:rsidR="45EFD1AE">
        <w:rPr>
          <w:i w:val="1"/>
          <w:iCs w:val="1"/>
        </w:rPr>
        <w:t>t</w:t>
      </w:r>
      <w:r w:rsidR="45EFD1AE">
        <w:rPr/>
        <w:t>, wherein the denominator is the standard deviation of the difference scores (</w:t>
      </w:r>
      <w:proofErr w:type="spellStart"/>
      <w:r w:rsidRPr="45EFD1AE" w:rsidR="45EFD1AE">
        <w:rPr>
          <w:i w:val="1"/>
          <w:iCs w:val="1"/>
        </w:rPr>
        <w:t>d</w:t>
      </w:r>
      <w:r w:rsidRPr="45EFD1AE" w:rsidR="45EFD1AE">
        <w:rPr>
          <w:i w:val="1"/>
          <w:iCs w:val="1"/>
          <w:vertAlign w:val="subscript"/>
        </w:rPr>
        <w:t>diff</w:t>
      </w:r>
      <w:proofErr w:type="spellEnd"/>
      <w:r w:rsidR="45EFD1AE">
        <w:rPr/>
        <w:t xml:space="preserve">, alternatively </w:t>
      </w:r>
      <w:proofErr w:type="spellStart"/>
      <w:r w:rsidRPr="45EFD1AE" w:rsidR="45EFD1AE">
        <w:rPr>
          <w:i w:val="1"/>
          <w:iCs w:val="1"/>
        </w:rPr>
        <w:t>d</w:t>
      </w:r>
      <w:r w:rsidRPr="45EFD1AE" w:rsidR="45EFD1AE">
        <w:rPr>
          <w:i w:val="1"/>
          <w:iCs w:val="1"/>
          <w:vertAlign w:val="subscript"/>
        </w:rPr>
        <w:t>RM</w:t>
      </w:r>
      <w:proofErr w:type="spellEnd"/>
      <w:r w:rsidR="45EFD1AE">
        <w:rPr/>
        <w:t xml:space="preserve">).  Equation 1 for </w:t>
      </w:r>
      <w:proofErr w:type="spellStart"/>
      <w:r w:rsidRPr="45EFD1AE" w:rsidR="45EFD1AE">
        <w:rPr>
          <w:i w:val="1"/>
          <w:iCs w:val="1"/>
        </w:rPr>
        <w:t>d</w:t>
      </w:r>
      <w:r w:rsidRPr="45EFD1AE" w:rsidR="45EFD1AE">
        <w:rPr>
          <w:i w:val="1"/>
          <w:iCs w:val="1"/>
          <w:vertAlign w:val="subscript"/>
        </w:rPr>
        <w:t>avg</w:t>
      </w:r>
      <w:proofErr w:type="spellEnd"/>
      <w:r w:rsidR="45EFD1AE">
        <w:rPr/>
        <w:t xml:space="preserve"> not only allows for calculations from published articles that do not include </w:t>
      </w:r>
      <w:proofErr w:type="spellStart"/>
      <w:r w:rsidRPr="45EFD1AE" w:rsidR="45EFD1AE">
        <w:rPr>
          <w:i w:val="1"/>
          <w:iCs w:val="1"/>
        </w:rPr>
        <w:t>SD</w:t>
      </w:r>
      <w:r w:rsidRPr="45EFD1AE" w:rsidR="45EFD1AE">
        <w:rPr>
          <w:i w:val="1"/>
          <w:iCs w:val="1"/>
          <w:vertAlign w:val="subscript"/>
        </w:rPr>
        <w:t>diff</w:t>
      </w:r>
      <w:proofErr w:type="spellEnd"/>
      <w:r w:rsidRPr="45EFD1AE" w:rsidR="45EFD1AE">
        <w:rPr>
          <w:vertAlign w:val="subscript"/>
        </w:rPr>
        <w:t xml:space="preserve"> </w:t>
      </w:r>
      <w:r w:rsidR="45EFD1AE">
        <w:rPr/>
        <w:t xml:space="preserve"> (i.e., most articles included), but also has been shown to be less upwardly biased than </w:t>
      </w:r>
      <w:proofErr w:type="spellStart"/>
      <w:r w:rsidRPr="45EFD1AE" w:rsidR="45EFD1AE">
        <w:rPr>
          <w:i w:val="1"/>
          <w:iCs w:val="1"/>
        </w:rPr>
        <w:t>d</w:t>
      </w:r>
      <w:r w:rsidRPr="45EFD1AE" w:rsidR="45EFD1AE">
        <w:rPr>
          <w:i w:val="1"/>
          <w:iCs w:val="1"/>
          <w:vertAlign w:val="subscript"/>
        </w:rPr>
        <w:t>diff</w:t>
      </w:r>
      <w:proofErr w:type="spellEnd"/>
      <w:r w:rsidR="45EFD1AE">
        <w:rPr/>
        <w:t>.</w:t>
      </w:r>
      <w:r w:rsidR="45EFD1AE">
        <w:rPr/>
        <w:t xml:space="preserve">  Alternative formulas include controlling for </w:t>
      </w:r>
      <w:r w:rsidRPr="45EFD1AE" w:rsidR="45EFD1AE">
        <w:rPr>
          <w:i w:val="1"/>
          <w:iCs w:val="1"/>
        </w:rPr>
        <w:t>r</w:t>
      </w:r>
      <w:r w:rsidR="45EFD1AE">
        <w:rPr/>
        <w:t xml:space="preserve"> between paired levels, as described in </w:t>
      </w:r>
      <w:proofErr w:type="spellStart"/>
      <w:r w:rsidR="45EFD1AE">
        <w:rPr/>
        <w:t>Lakens</w:t>
      </w:r>
      <w:proofErr w:type="spellEnd"/>
      <w:r w:rsidR="45EFD1AE">
        <w:rPr/>
        <w:t xml:space="preserve"> (2013); however, these values were not available in the selected articles, and </w:t>
      </w:r>
      <w:proofErr w:type="spellStart"/>
      <w:r w:rsidRPr="45EFD1AE" w:rsidR="45EFD1AE">
        <w:rPr>
          <w:i w:val="1"/>
          <w:iCs w:val="1"/>
        </w:rPr>
        <w:t>d</w:t>
      </w:r>
      <w:r w:rsidRPr="45EFD1AE" w:rsidR="45EFD1AE">
        <w:rPr>
          <w:i w:val="1"/>
          <w:iCs w:val="1"/>
          <w:vertAlign w:val="subscript"/>
        </w:rPr>
        <w:t>avg</w:t>
      </w:r>
      <w:proofErr w:type="spellEnd"/>
      <w:r w:rsidRPr="45EFD1AE" w:rsidR="45EFD1AE">
        <w:rPr>
          <w:vertAlign w:val="subscript"/>
        </w:rPr>
        <w:t xml:space="preserve"> </w:t>
      </w:r>
      <w:r w:rsidR="45EFD1AE">
        <w:rPr/>
        <w:t>is a recommended effect size for paired designs.</w:t>
      </w:r>
      <w:r w:rsidR="45EFD1AE">
        <w:rPr/>
        <w:t xml:space="preserve"> The regression coefficient was translated to </w:t>
      </w:r>
      <w:r w:rsidRPr="45EFD1AE" w:rsidR="45EFD1AE">
        <w:rPr>
          <w:i w:val="1"/>
          <w:iCs w:val="1"/>
        </w:rPr>
        <w:t>d</w:t>
      </w:r>
      <w:r w:rsidR="45EFD1AE">
        <w:rPr/>
        <w:t xml:space="preserve"> using equation 2</w:t>
      </w:r>
      <w:r w:rsidR="45EFD1AE">
        <w:rPr/>
        <w:t xml:space="preserve">, which is a mathematical translation of the </w:t>
      </w:r>
      <w:r w:rsidRPr="45EFD1AE" w:rsidR="45EFD1AE">
        <w:rPr>
          <w:i w:val="1"/>
          <w:iCs w:val="1"/>
        </w:rPr>
        <w:t>t</w:t>
      </w:r>
      <w:r w:rsidR="45EFD1AE">
        <w:rPr/>
        <w:t xml:space="preserve"> formula</w:t>
      </w:r>
      <w:r w:rsidR="45EFD1AE">
        <w:rPr/>
        <w:t xml:space="preserve"> (Rosenthal, 1991)</w:t>
      </w:r>
      <w:r w:rsidR="45EFD1AE">
        <w:rPr/>
        <w:t>:</w:t>
      </w:r>
    </w:p>
    <w:p w:rsidRPr="006F6E4D" w:rsidR="007E3BD8" w:rsidP="6C2B3B8B" w:rsidRDefault="00584ACC" w14:paraId="7296F58C" w14:textId="52AEA4FB">
      <w:pPr>
        <w:spacing w:line="480" w:lineRule="auto"/>
      </w:pPr>
      <m:oMathPara>
        <m:oMath>
          <m:eqArr>
            <m:eqArrPr>
              <m:maxDist m:val="1"/>
              <m:ctrlPr>
                <w:rPr>
                  <w:rFonts w:ascii="Cambria Math" w:hAnsi="Cambria Math"/>
                </w:rPr>
              </m:ctrlPr>
            </m:eqArrPr>
            <m:e>
              <m:r>
                <w:rPr>
                  <w:rFonts w:ascii="Cambria Math" w:hAnsi="Cambria Math"/>
                </w:rPr>
                <m:t>d=</m:t>
              </m:r>
              <m:f>
                <m:fPr>
                  <m:ctrlPr>
                    <w:rPr>
                      <w:rFonts w:ascii="Cambria Math" w:hAnsi="Cambria Math"/>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hAnsi="Cambria Math"/>
                    </w:rPr>
                  </m:ctrlPr>
                </m:dPr>
                <m:e>
                  <m:r>
                    <w:rPr>
                      <w:rFonts w:ascii="Cambria Math" w:hAnsi="Cambria Math"/>
                    </w:rPr>
                    <m:t>2</m:t>
                  </m:r>
                </m:e>
              </m:d>
            </m:e>
          </m:eqArr>
        </m:oMath>
      </m:oMathPara>
    </w:p>
    <w:p w:rsidRPr="00273C51" w:rsidR="008619F9" w:rsidP="6C2B3B8B" w:rsidRDefault="00E24BDF" w14:paraId="0E10149D" w14:textId="3E1A5885">
      <w:pPr>
        <w:spacing w:line="480" w:lineRule="auto"/>
      </w:pPr>
      <w:r>
        <w:tab/>
      </w:r>
      <w:r>
        <w:rPr/>
        <w:t xml:space="preserve">We planned to use traditional and newer methods of meta-analysis, following guidelines from Cooper, Hedges, and Valentine (2009), as well as van </w:t>
      </w:r>
      <w:proofErr w:type="spellStart"/>
      <w:r>
        <w:rPr/>
        <w:t xml:space="preserve">Aert</w:t>
      </w:r>
      <w:proofErr w:type="spellEnd"/>
      <w:r>
        <w:rPr/>
        <w:t xml:space="preserve">, </w:t>
      </w:r>
      <w:proofErr w:type="spellStart"/>
      <w:r>
        <w:rPr/>
        <w:t xml:space="preserve">Wicherts</w:t>
      </w:r>
      <w:proofErr w:type="spellEnd"/>
      <w:r>
        <w:rPr/>
        <w:t xml:space="preserve">, and van Assen (2016). </w:t>
      </w:r>
      <w:r w:rsidRPr="45EFD1AE" w:rsidR="00931D96">
        <w:rPr>
          <w:rFonts w:ascii="Times New Roman" w:hAnsi="Times New Roman" w:eastAsia="Times New Roman" w:cs="Times New Roman"/>
        </w:rPr>
        <w:t xml:space="preserve">Sampling variance of the effect sizes were estimated using the </w:t>
      </w:r>
      <w:proofErr w:type="spellStart"/>
      <w:r w:rsidRPr="45EFD1AE" w:rsidR="00931D96">
        <w:rPr>
          <w:rFonts w:ascii="Times New Roman" w:hAnsi="Times New Roman" w:eastAsia="Times New Roman" w:cs="Times New Roman"/>
          <w:i w:val="1"/>
          <w:iCs w:val="1"/>
        </w:rPr>
        <w:t>escalc</w:t>
      </w:r>
      <w:proofErr w:type="spellEnd"/>
      <w:r w:rsidRPr="45EFD1AE" w:rsidR="00931D96">
        <w:rPr>
          <w:rFonts w:ascii="Times New Roman" w:hAnsi="Times New Roman" w:eastAsia="Times New Roman" w:cs="Times New Roman"/>
        </w:rPr>
        <w:t xml:space="preserve"> function from the </w:t>
      </w:r>
      <w:proofErr w:type="spellStart"/>
      <w:r w:rsidRPr="45EFD1AE" w:rsidR="00931D96">
        <w:rPr>
          <w:rFonts w:ascii="Times New Roman" w:hAnsi="Times New Roman" w:eastAsia="Times New Roman" w:cs="Times New Roman"/>
          <w:i w:val="1"/>
          <w:iCs w:val="1"/>
        </w:rPr>
        <w:t>metafor</w:t>
      </w:r>
      <w:proofErr w:type="spellEnd"/>
      <w:r w:rsidRPr="45EFD1AE" w:rsidR="00931D96">
        <w:rPr>
          <w:rFonts w:ascii="Times New Roman" w:hAnsi="Times New Roman" w:eastAsia="Times New Roman" w:cs="Times New Roman"/>
        </w:rPr>
        <w:t xml:space="preserve"> package (reference cite the thing). The variance formula was originally published in Morris and </w:t>
      </w:r>
      <w:proofErr w:type="spellStart"/>
      <w:r w:rsidRPr="45EFD1AE" w:rsidR="00931D96">
        <w:rPr>
          <w:rFonts w:ascii="Times New Roman" w:hAnsi="Times New Roman" w:eastAsia="Times New Roman" w:cs="Times New Roman"/>
        </w:rPr>
        <w:t xml:space="preserve">DeShon</w:t>
      </w:r>
      <w:proofErr w:type="spellEnd"/>
      <w:r w:rsidRPr="45EFD1AE" w:rsidR="00931D96">
        <w:rPr>
          <w:rFonts w:ascii="Times New Roman" w:hAnsi="Times New Roman" w:eastAsia="Times New Roman" w:cs="Times New Roman"/>
        </w:rPr>
        <w:t xml:space="preserve"> (2002) and is shown in equation 3:</w:t>
      </w:r>
    </w:p>
    <w:p w:rsidR="00931D96" w:rsidP="6C2B3B8B" w:rsidRDefault="00584ACC" w14:paraId="7355B33C" w14:textId="5195FDD0">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v=</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n-3</m:t>
                      </m:r>
                    </m:den>
                  </m:f>
                </m:e>
              </m:d>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rPr>
                  </m:ctrlPr>
                </m:dPr>
                <m:e>
                  <m:r>
                    <w:rPr>
                      <w:rFonts w:ascii="Cambria Math" w:hAnsi="Cambria Math"/>
                    </w:rPr>
                    <m:t>3</m:t>
                  </m:r>
                </m:e>
              </m:d>
            </m:e>
          </m:eqArr>
        </m:oMath>
      </m:oMathPara>
    </w:p>
    <w:p w:rsidR="00931D96" w:rsidP="45EFD1AE" w:rsidRDefault="00B64558" w14:paraId="722CB590" w14:textId="389A2E7E">
      <w:pPr>
        <w:spacing w:line="480" w:lineRule="auto"/>
        <w:rPr>
          <w:rFonts w:ascii="Times New Roman" w:hAnsi="Times New Roman" w:eastAsia="Times New Roman" w:cs="Times New Roman"/>
        </w:rPr>
      </w:pPr>
      <w:r w:rsidRPr="45EFD1AE" w:rsidR="45EFD1AE">
        <w:rPr>
          <w:rFonts w:ascii="Times New Roman" w:hAnsi="Times New Roman" w:eastAsia="Times New Roman" w:cs="Times New Roman"/>
        </w:rPr>
        <w:t xml:space="preserve">In this formula, </w:t>
      </w:r>
      <w:r w:rsidRPr="45EFD1AE" w:rsidR="45EFD1AE">
        <w:rPr>
          <w:rFonts w:ascii="Times New Roman" w:hAnsi="Times New Roman" w:eastAsia="Times New Roman" w:cs="Times New Roman"/>
          <w:i w:val="1"/>
          <w:iCs w:val="1"/>
        </w:rPr>
        <w:t>n</w:t>
      </w:r>
      <w:r w:rsidRPr="45EFD1AE" w:rsidR="45EFD1AE">
        <w:rPr>
          <w:rFonts w:ascii="Times New Roman" w:hAnsi="Times New Roman" w:eastAsia="Times New Roman" w:cs="Times New Roman"/>
        </w:rPr>
        <w:t xml:space="preserve"> is the number of paired observations, </w:t>
      </w:r>
      <w:r w:rsidRPr="45EFD1AE" w:rsidR="45EFD1AE">
        <w:rPr>
          <w:rFonts w:ascii="Times New Roman" w:hAnsi="Times New Roman" w:eastAsia="Times New Roman" w:cs="Times New Roman"/>
          <w:i w:val="1"/>
          <w:iCs w:val="1"/>
        </w:rPr>
        <w:t>d</w:t>
      </w:r>
      <w:r w:rsidRPr="45EFD1AE" w:rsidR="45EFD1AE">
        <w:rPr>
          <w:rFonts w:ascii="Times New Roman" w:hAnsi="Times New Roman" w:eastAsia="Times New Roman" w:cs="Times New Roman"/>
        </w:rPr>
        <w:t xml:space="preserve"> is the calculated effect size, and </w:t>
      </w:r>
      <w:r w:rsidRPr="45EFD1AE" w:rsidR="45EFD1AE">
        <w:rPr>
          <w:rFonts w:ascii="Times New Roman" w:hAnsi="Times New Roman" w:eastAsia="Times New Roman" w:cs="Times New Roman"/>
          <w:i w:val="1"/>
          <w:iCs w:val="1"/>
        </w:rPr>
        <w:t>c</w:t>
      </w:r>
      <w:r w:rsidRPr="45EFD1AE" w:rsidR="45EFD1AE">
        <w:rPr>
          <w:rFonts w:ascii="Times New Roman" w:hAnsi="Times New Roman" w:eastAsia="Times New Roman" w:cs="Times New Roman"/>
        </w:rPr>
        <w:t xml:space="preserve"> is a correction factor</w:t>
      </w:r>
      <w:r w:rsidRPr="45EFD1AE" w:rsidR="45EFD1AE">
        <w:rPr>
          <w:rFonts w:ascii="Times New Roman" w:hAnsi="Times New Roman" w:eastAsia="Times New Roman" w:cs="Times New Roman"/>
        </w:rPr>
        <w:t xml:space="preserve">, wherein </w:t>
      </w:r>
      <w:proofErr w:type="spellStart"/>
      <w:r w:rsidRPr="45EFD1AE" w:rsidR="45EFD1AE">
        <w:rPr>
          <w:rFonts w:ascii="Times New Roman" w:hAnsi="Times New Roman" w:eastAsia="Times New Roman" w:cs="Times New Roman"/>
          <w:i w:val="1"/>
          <w:iCs w:val="1"/>
        </w:rPr>
        <w:t>df</w:t>
      </w:r>
      <w:proofErr w:type="spellEnd"/>
      <w:r w:rsidRPr="45EFD1AE" w:rsidR="45EFD1AE">
        <w:rPr>
          <w:rFonts w:ascii="Times New Roman" w:hAnsi="Times New Roman" w:eastAsia="Times New Roman" w:cs="Times New Roman"/>
        </w:rPr>
        <w:t xml:space="preserve"> are </w:t>
      </w:r>
      <w:r w:rsidRPr="45EFD1AE" w:rsidR="45EFD1AE">
        <w:rPr>
          <w:rFonts w:ascii="Times New Roman" w:hAnsi="Times New Roman" w:eastAsia="Times New Roman" w:cs="Times New Roman"/>
          <w:i w:val="1"/>
          <w:iCs w:val="1"/>
        </w:rPr>
        <w:t>n</w:t>
      </w:r>
      <w:r w:rsidRPr="45EFD1AE" w:rsidR="45EFD1AE">
        <w:rPr>
          <w:rFonts w:ascii="Times New Roman" w:hAnsi="Times New Roman" w:eastAsia="Times New Roman" w:cs="Times New Roman"/>
        </w:rPr>
        <w:t xml:space="preserve"> – 1</w:t>
      </w:r>
      <w:r w:rsidRPr="45EFD1AE" w:rsidR="45EFD1AE">
        <w:rPr>
          <w:rFonts w:ascii="Times New Roman" w:hAnsi="Times New Roman" w:eastAsia="Times New Roman" w:cs="Times New Roman"/>
        </w:rPr>
        <w:t xml:space="preserve"> </w:t>
      </w:r>
      <w:r w:rsidRPr="45EFD1AE" w:rsidR="45EFD1AE">
        <w:rPr>
          <w:rFonts w:ascii="Times New Roman" w:hAnsi="Times New Roman" w:eastAsia="Times New Roman" w:cs="Times New Roman"/>
        </w:rPr>
        <w:t xml:space="preserve">(Hedges, 1982): </w:t>
      </w:r>
    </w:p>
    <w:p w:rsidRPr="00B64558" w:rsidR="00E95E95" w:rsidP="6C2B3B8B" w:rsidRDefault="00584ACC" w14:paraId="0DF66EFF" w14:textId="10FC2075">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 xml:space="preserve">c=1- </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d>
                <m:dPr>
                  <m:ctrlPr>
                    <w:rPr>
                      <w:rFonts w:ascii="Cambria Math" w:hAnsi="Cambria Math"/>
                    </w:rPr>
                  </m:ctrlPr>
                </m:dPr>
                <m:e>
                  <m:r>
                    <w:rPr>
                      <w:rFonts w:ascii="Cambria Math" w:hAnsi="Cambria Math"/>
                    </w:rPr>
                    <m:t>4</m:t>
                  </m:r>
                </m:e>
              </m:d>
            </m:e>
          </m:eqArr>
        </m:oMath>
      </m:oMathPara>
    </w:p>
    <w:p w:rsidR="00931D96" w:rsidP="45EFD1AE" w:rsidRDefault="009E2461" w14:paraId="7320195B" w14:textId="2C32A510">
      <w:pPr>
        <w:spacing w:line="480" w:lineRule="auto"/>
        <w:rPr>
          <w:rFonts w:ascii="Times New Roman" w:hAnsi="Times New Roman" w:eastAsia="Times New Roman" w:cs="Times New Roman"/>
        </w:rPr>
      </w:pPr>
      <w:r w:rsidRPr="45EFD1AE" w:rsidR="45EFD1AE">
        <w:rPr>
          <w:rFonts w:ascii="Times New Roman" w:hAnsi="Times New Roman" w:eastAsia="Times New Roman" w:cs="Times New Roman"/>
        </w:rPr>
        <w:t xml:space="preserve">We used the </w:t>
      </w:r>
      <w:proofErr w:type="spellStart"/>
      <w:r w:rsidRPr="45EFD1AE" w:rsidR="45EFD1AE">
        <w:rPr>
          <w:rFonts w:ascii="Times New Roman" w:hAnsi="Times New Roman" w:eastAsia="Times New Roman" w:cs="Times New Roman"/>
          <w:i w:val="1"/>
          <w:iCs w:val="1"/>
        </w:rPr>
        <w:t>metagen</w:t>
      </w:r>
      <w:proofErr w:type="spellEnd"/>
      <w:r w:rsidRPr="45EFD1AE" w:rsidR="45EFD1AE">
        <w:rPr>
          <w:rFonts w:ascii="Times New Roman" w:hAnsi="Times New Roman" w:eastAsia="Times New Roman" w:cs="Times New Roman"/>
        </w:rPr>
        <w:t xml:space="preserve"> function in the </w:t>
      </w:r>
      <w:proofErr w:type="spellStart"/>
      <w:r w:rsidRPr="45EFD1AE" w:rsidR="45EFD1AE">
        <w:rPr>
          <w:rFonts w:ascii="Times New Roman" w:hAnsi="Times New Roman" w:eastAsia="Times New Roman" w:cs="Times New Roman"/>
          <w:i w:val="1"/>
          <w:iCs w:val="1"/>
        </w:rPr>
        <w:t>metafor</w:t>
      </w:r>
      <w:proofErr w:type="spellEnd"/>
      <w:r w:rsidRPr="45EFD1AE" w:rsidR="45EFD1AE">
        <w:rPr>
          <w:rFonts w:ascii="Times New Roman" w:hAnsi="Times New Roman" w:eastAsia="Times New Roman" w:cs="Times New Roman"/>
        </w:rPr>
        <w:t xml:space="preserve"> package to calculate both fixed and random effects models, which uses standard error of the effect to calculate overall estimates of an effect and their confidence intervals. Thus, we took the square root of the variance estimate for standard error. </w:t>
      </w:r>
    </w:p>
    <w:p w:rsidR="007D3BE8" w:rsidP="6C2B3B8B" w:rsidRDefault="00E839D4" w14:paraId="00712DAB" w14:textId="2C036951">
      <w:pPr>
        <w:spacing w:line="480" w:lineRule="auto"/>
      </w:pPr>
      <w:r>
        <w:rPr>
          <w:rFonts w:eastAsia="Times New Roman"/>
        </w:rPr>
        <w:tab/>
      </w:r>
      <w:r w:rsidRPr="45EFD1AE">
        <w:rPr>
          <w:rFonts w:ascii="Times New Roman" w:hAnsi="Times New Roman" w:eastAsia="Times New Roman" w:cs="Times New Roman"/>
        </w:rPr>
        <w:t>Given these calculations, the goal of this analysis is to calculate a combined effect size, along with a confidence interval for study planning and an assessment of the literature. A fixed effects model requires the assumption that there is a true population effect size across all studies. By including two measures of positive psychological outcomes, this assumption may be tenuous, and therefore, a random effects model was also calculated. In random effects models, the true effect is assumed to vary across studies (</w:t>
      </w:r>
      <w:proofErr w:type="spellStart"/>
      <w:r w:rsidRPr="45EFD1AE">
        <w:rPr>
          <w:rFonts w:ascii="Times New Roman" w:hAnsi="Times New Roman" w:eastAsia="Times New Roman" w:cs="Times New Roman"/>
        </w:rPr>
        <w:t>Borenstein</w:t>
      </w:r>
      <w:proofErr w:type="spellEnd"/>
      <w:r w:rsidRPr="45EFD1AE">
        <w:rPr>
          <w:rFonts w:ascii="Times New Roman" w:hAnsi="Times New Roman" w:eastAsia="Times New Roman" w:cs="Times New Roman"/>
        </w:rPr>
        <w:t>, Hedges, &amp; Rothstein, 2007). For a fixed effects model, the effect sizes are weighted by their inverse variance (</w:t>
      </w:r>
      <w:r>
        <w:rPr/>
        <w:t xml:space="preserve">Sanchez-</w:t>
      </w:r>
      <w:proofErr w:type="spellStart"/>
      <w:r>
        <w:rPr/>
        <w:t xml:space="preserve">Meca</w:t>
      </w:r>
      <w:proofErr w:type="spellEnd"/>
      <w:r>
        <w:rPr/>
        <w:t xml:space="preserve"> &amp; Marin-Martinez, 2008), which is calculated automatically in </w:t>
      </w:r>
      <w:proofErr w:type="spellStart"/>
      <w:r w:rsidRPr="45EFD1AE">
        <w:rPr>
          <w:i w:val="1"/>
          <w:iCs w:val="1"/>
        </w:rPr>
        <w:t>metafor</w:t>
      </w:r>
      <w:proofErr w:type="spellEnd"/>
      <w:r>
        <w:rPr/>
        <w:t xml:space="preserve"> by: </w:t>
      </w:r>
    </w:p>
    <w:p w:rsidR="00E839D4" w:rsidP="6C2B3B8B" w:rsidRDefault="00584ACC" w14:paraId="59D5C426" w14:textId="3536030B">
      <w:pPr>
        <w:spacing w:line="480" w:lineRule="auto"/>
      </w:pPr>
      <m:oMathPara>
        <m:oMath>
          <m:eqArr>
            <m:eqArrPr>
              <m:maxDist m:val="1"/>
              <m:ctrlPr>
                <w:rPr>
                  <w:rFonts w:ascii="Cambria Math" w:hAnsi="Cambria Math"/>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rsidR="00E839D4" w:rsidP="004D7FCD" w:rsidRDefault="00E839D4" w14:paraId="741F9A5B" w14:textId="71A95633">
      <w:pPr>
        <w:spacing w:line="480" w:lineRule="auto"/>
        <w:ind w:firstLine="720"/>
      </w:pPr>
      <w:r>
        <w:rPr/>
        <w:t xml:space="preserve">The advantage to this procedure is that analyses are weighted by their </w:t>
      </w:r>
      <w:r w:rsidR="00235945">
        <w:rPr/>
        <w:t xml:space="preserve">precision, that is, that studies with more information (often, larger samples), are given larger weights in the overall estimated effect size (</w:t>
      </w:r>
      <w:proofErr w:type="spellStart"/>
      <w:r w:rsidR="00235945">
        <w:rPr/>
        <w:t xml:space="preserve">Borenstein</w:t>
      </w:r>
      <w:proofErr w:type="spellEnd"/>
      <w:r w:rsidR="00235945">
        <w:rPr/>
        <w:t xml:space="preserve"> et al., 2007). Random effects models are also weighted by inverse variance, with an additional correction for variance between studies, </w:t>
      </w:r>
      <m:oMath>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oMath>
      <w:r w:rsidR="00235945">
        <w:rPr/>
        <w:t xml:space="preserve">, as described by </w:t>
      </w:r>
      <w:proofErr w:type="spellStart"/>
      <w:r w:rsidR="00235945">
        <w:rPr/>
        <w:t xml:space="preserve">DerSimonian</w:t>
      </w:r>
      <w:proofErr w:type="spellEnd"/>
      <w:r w:rsidR="00235945">
        <w:rPr/>
        <w:t xml:space="preserve"> and Laird (1986): </w:t>
      </w:r>
    </w:p>
    <w:p w:rsidR="00235945" w:rsidP="00E839D4" w:rsidRDefault="00584ACC" w14:paraId="1C87873E" w14:textId="2DCCAC29">
      <w:pPr>
        <w:spacing w:line="480" w:lineRule="auto"/>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RE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v+ </m:t>
                  </m:r>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Pr="008420BF" w:rsidR="0075461A" w:rsidP="0075461A" w:rsidRDefault="0075461A" w14:paraId="1A11D05A" w14:textId="61BEE103">
      <w:pPr>
        <w:spacing w:line="480" w:lineRule="auto"/>
        <w:outlineLvl w:val="0"/>
      </w:pPr>
      <w:r>
        <w:tab/>
      </w:r>
      <w:r>
        <w:rPr/>
        <w:t xml:space="preserve">Confidence intervals were calculated in two ways for this study. Cumming (2012), Kelley (2007), and Smithson (2003) have shown that the distribution of </w:t>
      </w:r>
      <w:r w:rsidRPr="45EFD1AE">
        <w:rPr>
          <w:i w:val="1"/>
          <w:iCs w:val="1"/>
        </w:rPr>
        <w:t>d</w:t>
      </w:r>
      <w:r>
        <w:rPr/>
        <w:t xml:space="preserve"> values are non-normal, and thus, CIs should be estimated using the non-centrality parameter and a non-normal </w:t>
      </w:r>
      <w:proofErr w:type="spellStart"/>
      <w:r>
        <w:rPr/>
        <w:t xml:space="preserve">distribituion</w:t>
      </w:r>
      <w:proofErr w:type="spellEnd"/>
      <w:r>
        <w:rPr/>
        <w:t xml:space="preserve">. </w:t>
      </w:r>
      <w:r>
        <w:rPr/>
        <w:lastRenderedPageBreak/>
        <w:t xml:space="preserve">These values were calculated using </w:t>
      </w:r>
      <w:r w:rsidRPr="45EFD1AE">
        <w:rPr>
          <w:i w:val="1"/>
          <w:iCs w:val="1"/>
        </w:rPr>
        <w:t>R</w:t>
      </w:r>
      <w:r>
        <w:rPr/>
        <w:t xml:space="preserve"> scripts that </w:t>
      </w:r>
      <w:proofErr w:type="spellStart"/>
      <w:r>
        <w:rPr/>
        <w:t xml:space="preserve">interatively</w:t>
      </w:r>
      <w:proofErr w:type="spellEnd"/>
      <w:r>
        <w:rPr/>
        <w:t xml:space="preserve"> estimate the appropriate non-centrality parameter and convert back to </w:t>
      </w:r>
      <w:r w:rsidRPr="45EFD1AE">
        <w:rPr>
          <w:i w:val="1"/>
          <w:iCs w:val="1"/>
        </w:rPr>
        <w:t>d</w:t>
      </w:r>
      <w:r>
        <w:rPr/>
        <w:t xml:space="preserve"> values (</w:t>
      </w:r>
      <w:r w:rsidR="00257832">
        <w:rPr/>
        <w:t xml:space="preserve">i.e., non-centrality parameter divided by the square root of </w:t>
      </w:r>
      <w:r w:rsidRPr="45EFD1AE" w:rsidR="00257832">
        <w:rPr>
          <w:i w:val="1"/>
          <w:iCs w:val="1"/>
        </w:rPr>
        <w:t xml:space="preserve">n, </w:t>
      </w:r>
      <w:r w:rsidR="00257832">
        <w:rPr/>
        <w:t xml:space="preserve">Smithson, 2003; </w:t>
      </w:r>
      <w:r w:rsidRPr="00257832">
        <w:rPr/>
        <w:t>Buchanan</w:t>
      </w:r>
      <w:r>
        <w:rPr/>
        <w:t xml:space="preserve">, cite). </w:t>
      </w:r>
      <w:r w:rsidR="00511331">
        <w:rPr/>
        <w:t xml:space="preserve">However, </w:t>
      </w:r>
      <w:r w:rsidR="008420BF">
        <w:rPr/>
        <w:t xml:space="preserve">the </w:t>
      </w:r>
      <w:proofErr w:type="spellStart"/>
      <w:r w:rsidRPr="45EFD1AE" w:rsidR="008420BF">
        <w:rPr>
          <w:i w:val="1"/>
          <w:iCs w:val="1"/>
        </w:rPr>
        <w:t>metafor</w:t>
      </w:r>
      <w:proofErr w:type="spellEnd"/>
      <w:r w:rsidR="008420BF">
        <w:rPr/>
        <w:t xml:space="preserve"> package in </w:t>
      </w:r>
      <w:r w:rsidRPr="45EFD1AE" w:rsidR="008420BF">
        <w:rPr>
          <w:i w:val="1"/>
          <w:iCs w:val="1"/>
        </w:rPr>
        <w:t>R</w:t>
      </w:r>
      <w:r w:rsidR="008420BF">
        <w:rPr/>
        <w:t xml:space="preserve"> uses central distributions to estimate CIs for each study and overall effect sizes. Therefore, we present both sets of values for the interested reader, as meta-analytic procedure has not quite caught up to our understanding of the distributions of effect sizes. </w:t>
      </w:r>
    </w:p>
    <w:p w:rsidR="00455DAC" w:rsidP="45EFD1AE" w:rsidRDefault="6C2B3B8B" w14:paraId="02BFB413" w14:textId="0F6C0151" w14:noSpellErr="1">
      <w:pPr>
        <w:spacing w:line="480" w:lineRule="auto"/>
        <w:jc w:val="center"/>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Results</w:t>
      </w:r>
    </w:p>
    <w:p w:rsidR="000A3B6D" w:rsidP="45EFD1AE" w:rsidRDefault="000A3B6D" w14:paraId="50638803" w14:textId="7C87015A"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Overall Effect Size</w:t>
      </w:r>
    </w:p>
    <w:p w:rsidR="00492F9D" w:rsidP="45EFD1AE" w:rsidRDefault="00241863" w14:paraId="308D7300" w14:textId="7B42D5FC">
      <w:pPr>
        <w:spacing w:line="480" w:lineRule="auto"/>
        <w:outlineLvl w:val="0"/>
        <w:rPr>
          <w:rFonts w:ascii="Times New Roman" w:hAnsi="Times New Roman" w:eastAsia="Times New Roman" w:cs="Times New Roman"/>
        </w:rPr>
      </w:pPr>
      <w:r>
        <w:rPr>
          <w:rFonts w:eastAsia="Times New Roman"/>
          <w:b/>
          <w:bCs/>
        </w:rPr>
        <w:tab/>
      </w:r>
      <w:r w:rsidRPr="45EFD1AE">
        <w:rPr>
          <w:rFonts w:ascii="Times New Roman" w:hAnsi="Times New Roman" w:eastAsia="Times New Roman" w:cs="Times New Roman"/>
        </w:rPr>
        <w:t xml:space="preserve">Experiments were examined for potential outliers using the </w:t>
      </w:r>
      <w:proofErr w:type="spellStart"/>
      <w:r w:rsidRPr="45EFD1AE">
        <w:rPr>
          <w:rFonts w:ascii="Times New Roman" w:hAnsi="Times New Roman" w:eastAsia="Times New Roman" w:cs="Times New Roman"/>
          <w:i w:val="1"/>
          <w:iCs w:val="1"/>
        </w:rPr>
        <w:t>metafor</w:t>
      </w:r>
      <w:proofErr w:type="spellEnd"/>
      <w:r w:rsidRPr="45EFD1AE">
        <w:rPr>
          <w:rFonts w:ascii="Times New Roman" w:hAnsi="Times New Roman" w:eastAsia="Times New Roman" w:cs="Times New Roman"/>
        </w:rPr>
        <w:t xml:space="preserve"> package, which calculates traditional regression influence values, such as Cook’s and hat values. These values indicate change in overall meta-analytic model with and without the experiment, thus, determining their impact on the pooled effect size. One experiment was a common outlier between fixed effects and random effects estimates (bolded in Table </w:t>
      </w:r>
      <w:r w:rsidRPr="45EFD1AE" w:rsidR="00E84F50">
        <w:rPr>
          <w:rFonts w:ascii="Times New Roman" w:hAnsi="Times New Roman" w:eastAsia="Times New Roman" w:cs="Times New Roman"/>
        </w:rPr>
        <w:t>1</w:t>
      </w:r>
      <w:r w:rsidRPr="45EFD1AE">
        <w:rPr>
          <w:rFonts w:ascii="Times New Roman" w:hAnsi="Times New Roman" w:eastAsia="Times New Roman" w:cs="Times New Roman"/>
        </w:rPr>
        <w:t xml:space="preserve">). </w:t>
      </w:r>
      <w:r w:rsidRPr="45EFD1AE" w:rsidR="00E45EBD">
        <w:rPr>
          <w:rFonts w:ascii="Times New Roman" w:hAnsi="Times New Roman" w:eastAsia="Times New Roman" w:cs="Times New Roman"/>
        </w:rPr>
        <w:t>Results from the meta-</w:t>
      </w:r>
      <w:r w:rsidRPr="45EFD1AE" w:rsidR="00E84F50">
        <w:rPr>
          <w:rFonts w:ascii="Times New Roman" w:hAnsi="Times New Roman" w:eastAsia="Times New Roman" w:cs="Times New Roman"/>
        </w:rPr>
        <w:t>analysis</w:t>
      </w:r>
      <w:r w:rsidRPr="45EFD1AE" w:rsidR="00E45EBD">
        <w:rPr>
          <w:rFonts w:ascii="Times New Roman" w:hAnsi="Times New Roman" w:eastAsia="Times New Roman" w:cs="Times New Roman"/>
        </w:rPr>
        <w:t xml:space="preserve"> models are presented with and without the outlier (Table </w:t>
      </w:r>
      <w:r w:rsidRPr="45EFD1AE" w:rsidR="00A23DC8">
        <w:rPr>
          <w:rFonts w:ascii="Times New Roman" w:hAnsi="Times New Roman" w:eastAsia="Times New Roman" w:cs="Times New Roman"/>
        </w:rPr>
        <w:t>2</w:t>
      </w:r>
      <w:r w:rsidRPr="45EFD1AE" w:rsidR="00E45EBD">
        <w:rPr>
          <w:rFonts w:ascii="Times New Roman" w:hAnsi="Times New Roman" w:eastAsia="Times New Roman" w:cs="Times New Roman"/>
        </w:rPr>
        <w:t xml:space="preserve">). </w:t>
      </w:r>
      <w:r w:rsidRPr="45EFD1AE" w:rsidR="001F0E88">
        <w:rPr>
          <w:rFonts w:ascii="Times New Roman" w:hAnsi="Times New Roman" w:eastAsia="Times New Roman" w:cs="Times New Roman"/>
        </w:rPr>
        <w:t xml:space="preserve">As suggested by van </w:t>
      </w:r>
      <w:proofErr w:type="spellStart"/>
      <w:r w:rsidRPr="45EFD1AE" w:rsidR="00066785">
        <w:rPr>
          <w:rFonts w:ascii="Times New Roman" w:hAnsi="Times New Roman" w:eastAsia="Times New Roman" w:cs="Times New Roman"/>
        </w:rPr>
        <w:t xml:space="preserve">Aert</w:t>
      </w:r>
      <w:proofErr w:type="spellEnd"/>
      <w:r w:rsidRPr="45EFD1AE" w:rsidR="00066785">
        <w:rPr>
          <w:rFonts w:ascii="Times New Roman" w:hAnsi="Times New Roman" w:eastAsia="Times New Roman" w:cs="Times New Roman"/>
        </w:rPr>
        <w:t xml:space="preserve"> et al. (2016), we also looked for evidence of </w:t>
      </w:r>
      <w:r w:rsidRPr="45EFD1AE" w:rsidR="00066785">
        <w:rPr>
          <w:rFonts w:ascii="Times New Roman" w:hAnsi="Times New Roman" w:eastAsia="Times New Roman" w:cs="Times New Roman"/>
          <w:i w:val="1"/>
          <w:iCs w:val="1"/>
        </w:rPr>
        <w:t>p</w:t>
      </w:r>
      <w:r w:rsidRPr="45EFD1AE" w:rsidR="00066785">
        <w:rPr>
          <w:rFonts w:ascii="Times New Roman" w:hAnsi="Times New Roman" w:eastAsia="Times New Roman" w:cs="Times New Roman"/>
        </w:rPr>
        <w:t xml:space="preserve">-hacking, where in researchers may manipulate their data to find significant effects. </w:t>
      </w:r>
      <w:r w:rsidRPr="45EFD1AE" w:rsidR="00066785">
        <w:rPr>
          <w:rFonts w:ascii="Times New Roman" w:hAnsi="Times New Roman" w:eastAsia="Times New Roman" w:cs="Times New Roman"/>
          <w:i w:val="1"/>
          <w:iCs w:val="1"/>
        </w:rPr>
        <w:t>p</w:t>
      </w:r>
      <w:r w:rsidRPr="45EFD1AE" w:rsidR="00066785">
        <w:rPr>
          <w:rFonts w:ascii="Times New Roman" w:hAnsi="Times New Roman" w:eastAsia="Times New Roman" w:cs="Times New Roman"/>
        </w:rPr>
        <w:t xml:space="preserve">-hacking was defined as finding </w:t>
      </w:r>
      <w:r w:rsidRPr="45EFD1AE" w:rsidR="00066785">
        <w:rPr>
          <w:rFonts w:ascii="Times New Roman" w:hAnsi="Times New Roman" w:eastAsia="Times New Roman" w:cs="Times New Roman"/>
          <w:i w:val="1"/>
          <w:iCs w:val="1"/>
        </w:rPr>
        <w:t>p</w:t>
      </w:r>
      <w:r w:rsidRPr="45EFD1AE" w:rsidR="00066785">
        <w:rPr>
          <w:rFonts w:ascii="Times New Roman" w:hAnsi="Times New Roman" w:eastAsia="Times New Roman" w:cs="Times New Roman"/>
        </w:rPr>
        <w:t xml:space="preserve">-values between .025 and .05 with power lower than 60%. No studies met this criterion, as shown in Table </w:t>
      </w:r>
      <w:r w:rsidRPr="45EFD1AE" w:rsidR="00A23DC8">
        <w:rPr>
          <w:rFonts w:ascii="Times New Roman" w:hAnsi="Times New Roman" w:eastAsia="Times New Roman" w:cs="Times New Roman"/>
        </w:rPr>
        <w:t>1</w:t>
      </w:r>
      <w:r w:rsidRPr="45EFD1AE" w:rsidR="00066785">
        <w:rPr>
          <w:rFonts w:ascii="Times New Roman" w:hAnsi="Times New Roman" w:eastAsia="Times New Roman" w:cs="Times New Roman"/>
        </w:rPr>
        <w:t xml:space="preserve">. </w:t>
      </w:r>
    </w:p>
    <w:p w:rsidR="00605E36" w:rsidP="45EFD1AE" w:rsidRDefault="4A553606" w14:paraId="00650E2E" w14:textId="512B4644" w14:noSpellErr="1">
      <w:pPr>
        <w:spacing w:line="480" w:lineRule="auto"/>
        <w:ind w:firstLine="720"/>
        <w:outlineLvl w:val="0"/>
        <w:rPr>
          <w:rFonts w:ascii="Times New Roman" w:hAnsi="Times New Roman" w:eastAsia="Times New Roman" w:cs="Times New Roman"/>
        </w:rPr>
      </w:pPr>
      <w:r w:rsidRPr="45EFD1AE" w:rsidR="45EFD1AE">
        <w:rPr>
          <w:rFonts w:ascii="Times New Roman" w:hAnsi="Times New Roman" w:eastAsia="Times New Roman" w:cs="Times New Roman"/>
        </w:rPr>
        <w:t xml:space="preserve">Table 1 includes all study characteristics including sample size, </w:t>
      </w:r>
      <w:r w:rsidRPr="45EFD1AE" w:rsidR="45EFD1AE">
        <w:rPr>
          <w:rFonts w:ascii="Times New Roman" w:hAnsi="Times New Roman" w:eastAsia="Times New Roman" w:cs="Times New Roman"/>
          <w:i w:val="1"/>
          <w:iCs w:val="1"/>
        </w:rPr>
        <w:t xml:space="preserve">d </w:t>
      </w:r>
      <w:r w:rsidRPr="45EFD1AE" w:rsidR="45EFD1AE">
        <w:rPr>
          <w:rFonts w:ascii="Times New Roman" w:hAnsi="Times New Roman" w:eastAsia="Times New Roman" w:cs="Times New Roman"/>
        </w:rPr>
        <w:t xml:space="preserve">values with their standard errors, and 95% normal distribution CI estimates. Only two effect sizes were found to be significantly different from zero, as indicated by the </w:t>
      </w:r>
      <w:r w:rsidRPr="45EFD1AE" w:rsidR="45EFD1AE">
        <w:rPr>
          <w:rFonts w:ascii="Times New Roman" w:hAnsi="Times New Roman" w:eastAsia="Times New Roman" w:cs="Times New Roman"/>
          <w:i w:val="1"/>
          <w:iCs w:val="1"/>
        </w:rPr>
        <w:t>z</w:t>
      </w:r>
      <w:r w:rsidRPr="45EFD1AE" w:rsidR="45EFD1AE">
        <w:rPr>
          <w:rFonts w:ascii="Times New Roman" w:hAnsi="Times New Roman" w:eastAsia="Times New Roman" w:cs="Times New Roman"/>
        </w:rPr>
        <w:t xml:space="preserve"> and </w:t>
      </w:r>
      <w:r w:rsidRPr="45EFD1AE" w:rsidR="45EFD1AE">
        <w:rPr>
          <w:rFonts w:ascii="Times New Roman" w:hAnsi="Times New Roman" w:eastAsia="Times New Roman" w:cs="Times New Roman"/>
          <w:i w:val="1"/>
          <w:iCs w:val="1"/>
        </w:rPr>
        <w:t>p</w:t>
      </w:r>
      <w:r w:rsidRPr="45EFD1AE" w:rsidR="45EFD1AE">
        <w:rPr>
          <w:rFonts w:ascii="Times New Roman" w:hAnsi="Times New Roman" w:eastAsia="Times New Roman" w:cs="Times New Roman"/>
        </w:rPr>
        <w:t xml:space="preserve">-value columns. These values were calculated directly from estimated effect size, rather than statistics provided in the study, which allows us to focus in on only PTG and QOL variables for intervention groups. Only two (11.8%) studies were found to have significant changes in outcomes. Power is discussed below. </w:t>
      </w:r>
      <w:r w:rsidRPr="45EFD1AE" w:rsidR="45EFD1AE">
        <w:rPr>
          <w:rFonts w:ascii="Times New Roman" w:hAnsi="Times New Roman" w:eastAsia="Times New Roman" w:cs="Times New Roman"/>
        </w:rPr>
        <w:t xml:space="preserve">Figure 1 is a forest plot of each study’s effect size, along with non-central CIs, calculated as described earlier, which show similar results to Table 1. The box’s size on a forest plot represents the weight of each study, and horizontal lines display the CI. Experiments are grouped by outcome variable, and the unweighted average of the effects and CIs are presented at the bottom of the plot. Overall, we found that the overall effect size was negligible to small, </w:t>
      </w:r>
      <w:r w:rsidRPr="45EFD1AE" w:rsidR="45EFD1AE">
        <w:rPr>
          <w:rFonts w:ascii="Times New Roman" w:hAnsi="Times New Roman" w:eastAsia="Times New Roman" w:cs="Times New Roman"/>
          <w:i w:val="1"/>
          <w:iCs w:val="1"/>
        </w:rPr>
        <w:t>d</w:t>
      </w:r>
      <w:r w:rsidRPr="45EFD1AE" w:rsidR="45EFD1AE">
        <w:rPr>
          <w:rFonts w:ascii="Times New Roman" w:hAnsi="Times New Roman" w:eastAsia="Times New Roman" w:cs="Times New Roman"/>
        </w:rPr>
        <w:t xml:space="preserve"> = 0.13, 95%CI [0.05, 0.22], with nearly identical results for random effects models after the exclusion of the outlier study. Both PTG and QOL showed similar sizes, with a slightly larger range of expected effects for QOL. Table 2 indicates all estimates and normal CIs.  </w:t>
      </w:r>
    </w:p>
    <w:p w:rsidR="000A3B6D" w:rsidP="45EFD1AE" w:rsidRDefault="000A3B6D" w14:paraId="1273E0B2" w14:textId="027FDAF8" w14:noSpellErr="1">
      <w:pPr>
        <w:spacing w:line="480" w:lineRule="auto"/>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Homogeneity</w:t>
      </w:r>
    </w:p>
    <w:p w:rsidRPr="005B4BDC" w:rsidR="00B80B4C" w:rsidP="45EFD1AE" w:rsidRDefault="005B4BDC" w14:paraId="230D06E9" w14:textId="56D69979">
      <w:pPr>
        <w:spacing w:line="480" w:lineRule="auto"/>
        <w:outlineLvl w:val="0"/>
        <w:rPr>
          <w:rFonts w:ascii="Times New Roman" w:hAnsi="Times New Roman" w:eastAsia="Times New Roman" w:cs="Times New Roman"/>
        </w:rPr>
      </w:pPr>
      <w:r>
        <w:rPr>
          <w:rFonts w:eastAsia="Times New Roman"/>
          <w:bCs/>
        </w:rPr>
        <w:tab/>
      </w:r>
      <w:r w:rsidRPr="45EFD1AE">
        <w:rPr>
          <w:rFonts w:ascii="Times New Roman" w:hAnsi="Times New Roman" w:eastAsia="Times New Roman" w:cs="Times New Roman"/>
        </w:rPr>
        <w:t xml:space="preserve">A pre-requisite for newer meta-analysis techniques, such as </w:t>
      </w:r>
      <w:r w:rsidRPr="45EFD1AE">
        <w:rPr>
          <w:rFonts w:ascii="Times New Roman" w:hAnsi="Times New Roman" w:eastAsia="Times New Roman" w:cs="Times New Roman"/>
          <w:i w:val="1"/>
          <w:iCs w:val="1"/>
        </w:rPr>
        <w:t>p</w:t>
      </w:r>
      <w:r w:rsidRPr="45EFD1AE">
        <w:rPr>
          <w:rFonts w:ascii="Times New Roman" w:hAnsi="Times New Roman" w:eastAsia="Times New Roman" w:cs="Times New Roman"/>
        </w:rPr>
        <w:t xml:space="preserve">-curve/uniform and PET-PEESE, includes the assessment of homogeneity of the effects (van </w:t>
      </w:r>
      <w:proofErr w:type="spellStart"/>
      <w:r w:rsidRPr="45EFD1AE">
        <w:rPr>
          <w:rFonts w:ascii="Times New Roman" w:hAnsi="Times New Roman" w:eastAsia="Times New Roman" w:cs="Times New Roman"/>
        </w:rPr>
        <w:t xml:space="preserve">Aert</w:t>
      </w:r>
      <w:proofErr w:type="spellEnd"/>
      <w:r w:rsidRPr="45EFD1AE">
        <w:rPr>
          <w:rFonts w:ascii="Times New Roman" w:hAnsi="Times New Roman" w:eastAsia="Times New Roman" w:cs="Times New Roman"/>
        </w:rPr>
        <w:t xml:space="preserve"> et al., 2016). Using the </w:t>
      </w:r>
      <w:proofErr w:type="spellStart"/>
      <w:r w:rsidRPr="45EFD1AE">
        <w:rPr>
          <w:rFonts w:ascii="Times New Roman" w:hAnsi="Times New Roman" w:eastAsia="Times New Roman" w:cs="Times New Roman"/>
          <w:i w:val="1"/>
          <w:iCs w:val="1"/>
        </w:rPr>
        <w:t>metafor</w:t>
      </w:r>
      <w:proofErr w:type="spellEnd"/>
      <w:r w:rsidRPr="45EFD1AE">
        <w:rPr>
          <w:rFonts w:ascii="Times New Roman" w:hAnsi="Times New Roman" w:eastAsia="Times New Roman" w:cs="Times New Roman"/>
        </w:rPr>
        <w:t xml:space="preserve"> package, we calculated the </w:t>
      </w:r>
      <w:r w:rsidRPr="45EFD1AE">
        <w:rPr>
          <w:rFonts w:ascii="Times New Roman" w:hAnsi="Times New Roman" w:eastAsia="Times New Roman" w:cs="Times New Roman"/>
          <w:i w:val="1"/>
          <w:iCs w:val="1"/>
        </w:rPr>
        <w:t>Q-</w:t>
      </w:r>
      <w:r w:rsidRPr="45EFD1AE">
        <w:rPr>
          <w:rFonts w:ascii="Times New Roman" w:hAnsi="Times New Roman" w:eastAsia="Times New Roman" w:cs="Times New Roman"/>
        </w:rPr>
        <w:t xml:space="preserve">statistic and the </w:t>
      </w:r>
      <w:r w:rsidRPr="45EFD1AE">
        <w:rPr>
          <w:i w:val="1"/>
          <w:iCs w:val="1"/>
        </w:rPr>
        <w:t>I</w:t>
      </w:r>
      <w:r w:rsidRPr="00E83E11">
        <w:rPr>
          <w:i/>
          <w:vertAlign w:val="subscript"/>
        </w:rPr>
        <w:softHyphen/>
      </w:r>
      <w:r w:rsidRPr="45EFD1AE">
        <w:rPr>
          <w:i w:val="1"/>
          <w:iCs w:val="1"/>
          <w:vertAlign w:val="superscript"/>
        </w:rPr>
        <w:t>2</w:t>
      </w:r>
      <w:r>
        <w:rPr/>
        <w:t xml:space="preserve"> index (Cochran, 1954; </w:t>
      </w:r>
      <w:proofErr w:type="spellStart"/>
      <w:r>
        <w:rPr/>
        <w:t xml:space="preserve">Huedo</w:t>
      </w:r>
      <w:proofErr w:type="spellEnd"/>
      <w:r>
        <w:rPr/>
        <w:t xml:space="preserve">-Medina, Sanchez-</w:t>
      </w:r>
      <w:proofErr w:type="spellStart"/>
      <w:r>
        <w:rPr/>
        <w:t xml:space="preserve">Meca</w:t>
      </w:r>
      <w:proofErr w:type="spellEnd"/>
      <w:r>
        <w:rPr/>
        <w:t xml:space="preserve">, &amp; Marin-Martinez, 2006). Both </w:t>
      </w:r>
      <w:r w:rsidRPr="45EFD1AE">
        <w:rPr>
          <w:i w:val="1"/>
          <w:iCs w:val="1"/>
        </w:rPr>
        <w:t>Q</w:t>
      </w:r>
      <w:r>
        <w:rPr/>
        <w:t xml:space="preserve"> and </w:t>
      </w:r>
      <w:r w:rsidRPr="45EFD1AE">
        <w:rPr>
          <w:i w:val="1"/>
          <w:iCs w:val="1"/>
        </w:rPr>
        <w:t>I</w:t>
      </w:r>
      <w:r w:rsidRPr="00E83E11">
        <w:rPr>
          <w:i/>
          <w:vertAlign w:val="subscript"/>
        </w:rPr>
        <w:softHyphen/>
      </w:r>
      <w:r w:rsidRPr="45EFD1AE">
        <w:rPr>
          <w:i w:val="1"/>
          <w:iCs w:val="1"/>
          <w:vertAlign w:val="superscript"/>
        </w:rPr>
        <w:t>2</w:t>
      </w:r>
      <w:r>
        <w:rPr/>
        <w:t xml:space="preserve"> measure heterogeneity or inconsistency between studies, each with their own pros and </w:t>
      </w:r>
      <w:r w:rsidR="008054B1">
        <w:rPr/>
        <w:t xml:space="preserve">cons. </w:t>
      </w:r>
      <w:r w:rsidRPr="45EFD1AE" w:rsidR="008054B1">
        <w:rPr>
          <w:i w:val="1"/>
          <w:iCs w:val="1"/>
        </w:rPr>
        <w:t>Q</w:t>
      </w:r>
      <w:r w:rsidR="00CD21A8">
        <w:rPr/>
        <w:t xml:space="preserve"> indicates if heterogeneity exists, while </w:t>
      </w:r>
      <w:r w:rsidRPr="45EFD1AE" w:rsidR="00CD21A8">
        <w:rPr>
          <w:i w:val="1"/>
          <w:iCs w:val="1"/>
        </w:rPr>
        <w:t>I</w:t>
      </w:r>
      <w:r w:rsidRPr="00E83E11" w:rsidR="00CD21A8">
        <w:rPr>
          <w:i/>
          <w:vertAlign w:val="subscript"/>
        </w:rPr>
        <w:softHyphen/>
      </w:r>
      <w:r w:rsidRPr="45EFD1AE" w:rsidR="00CD21A8">
        <w:rPr>
          <w:i w:val="1"/>
          <w:iCs w:val="1"/>
          <w:vertAlign w:val="superscript"/>
        </w:rPr>
        <w:t>2</w:t>
      </w:r>
      <w:r w:rsidR="00CD21A8">
        <w:rPr/>
        <w:t xml:space="preserve"> measures the percentage of heterogeneity, along with a CI. Both</w:t>
      </w:r>
      <w:r w:rsidR="008054B1">
        <w:rPr/>
        <w:t xml:space="preserve"> can be biased with a small number of </w:t>
      </w:r>
      <w:proofErr w:type="spellStart"/>
      <w:r w:rsidR="008054B1">
        <w:rPr/>
        <w:t xml:space="preserve">expeirments</w:t>
      </w:r>
      <w:proofErr w:type="spellEnd"/>
      <w:r w:rsidR="008054B1">
        <w:rPr/>
        <w:t xml:space="preserve"> (Higgins, Thompson, </w:t>
      </w:r>
      <w:proofErr w:type="spellStart"/>
      <w:r w:rsidR="008054B1">
        <w:rPr/>
        <w:t xml:space="preserve">Deeks</w:t>
      </w:r>
      <w:proofErr w:type="spellEnd"/>
      <w:r w:rsidR="008054B1">
        <w:rPr/>
        <w:t xml:space="preserve">, &amp; Altman, 2003</w:t>
      </w:r>
      <w:r w:rsidR="00DB31AC">
        <w:rPr/>
        <w:t xml:space="preserve">; </w:t>
      </w:r>
      <w:proofErr w:type="spellStart"/>
      <w:r w:rsidR="00DB31AC">
        <w:rPr/>
        <w:t>Huedo</w:t>
      </w:r>
      <w:proofErr w:type="spellEnd"/>
      <w:r w:rsidR="00DB31AC">
        <w:rPr/>
        <w:t>-Medina, et al., 2006).</w:t>
      </w:r>
      <w:r w:rsidR="008054B1">
        <w:rPr/>
        <w:t xml:space="preserve"> </w:t>
      </w:r>
      <w:r w:rsidR="001F4529">
        <w:rPr/>
        <w:t xml:space="preserve">The inclusion of the outlier indicated heterogeneity, </w:t>
      </w:r>
      <w:r w:rsidRPr="45EFD1AE" w:rsidR="001F4529">
        <w:rPr>
          <w:rFonts w:ascii="Times New Roman" w:hAnsi="Times New Roman" w:eastAsia="Times New Roman" w:cs="Times New Roman"/>
          <w:i w:val="1"/>
          <w:iCs w:val="1"/>
        </w:rPr>
        <w:t>Q</w:t>
      </w:r>
      <w:r w:rsidRPr="45EFD1AE" w:rsidR="001F4529">
        <w:rPr>
          <w:rFonts w:ascii="Times New Roman" w:hAnsi="Times New Roman" w:eastAsia="Times New Roman" w:cs="Times New Roman"/>
        </w:rPr>
        <w:t xml:space="preserve">(16) = 111.94, </w:t>
      </w:r>
      <w:r w:rsidRPr="45EFD1AE" w:rsidR="001F4529">
        <w:rPr>
          <w:rFonts w:ascii="Times New Roman" w:hAnsi="Times New Roman" w:eastAsia="Times New Roman" w:cs="Times New Roman"/>
          <w:i w:val="1"/>
          <w:iCs w:val="1"/>
        </w:rPr>
        <w:t>p</w:t>
      </w:r>
      <w:r w:rsidRPr="45EFD1AE" w:rsidR="001F4529">
        <w:rPr>
          <w:rFonts w:ascii="Times New Roman" w:hAnsi="Times New Roman" w:eastAsia="Times New Roman" w:cs="Times New Roman"/>
        </w:rPr>
        <w:t xml:space="preserve"> &lt; .001, </w:t>
      </w:r>
      <w:r w:rsidRPr="45EFD1AE" w:rsidR="001F4529">
        <w:rPr>
          <w:rFonts w:ascii="Times New Roman" w:hAnsi="Times New Roman" w:eastAsia="Times New Roman" w:cs="Times New Roman"/>
          <w:i w:val="1"/>
          <w:iCs w:val="1"/>
        </w:rPr>
        <w:t>I</w:t>
      </w:r>
      <w:r w:rsidRPr="45EFD1AE" w:rsidR="001F4529">
        <w:rPr>
          <w:rFonts w:ascii="Times New Roman" w:hAnsi="Times New Roman" w:eastAsia="Times New Roman" w:cs="Times New Roman"/>
          <w:i w:val="1"/>
          <w:iCs w:val="1"/>
          <w:vertAlign w:val="superscript"/>
        </w:rPr>
        <w:t>2</w:t>
      </w:r>
      <w:r w:rsidRPr="45EFD1AE" w:rsidR="001F4529">
        <w:rPr>
          <w:rFonts w:ascii="Times New Roman" w:hAnsi="Times New Roman" w:eastAsia="Times New Roman" w:cs="Times New Roman"/>
          <w:i w:val="1"/>
          <w:iCs w:val="1"/>
        </w:rPr>
        <w:t xml:space="preserve"> </w:t>
      </w:r>
      <w:r w:rsidRPr="45EFD1AE" w:rsidR="001F4529">
        <w:rPr>
          <w:rFonts w:ascii="Times New Roman" w:hAnsi="Times New Roman" w:eastAsia="Times New Roman" w:cs="Times New Roman"/>
        </w:rPr>
        <w:t>= 85.7%</w:t>
      </w:r>
      <w:r w:rsidRPr="45EFD1AE" w:rsidR="0003594E">
        <w:rPr>
          <w:rFonts w:ascii="Times New Roman" w:hAnsi="Times New Roman" w:eastAsia="Times New Roman" w:cs="Times New Roman"/>
        </w:rPr>
        <w:t>,</w:t>
      </w:r>
      <w:r w:rsidRPr="45EFD1AE" w:rsidR="001F4529">
        <w:rPr>
          <w:rFonts w:ascii="Times New Roman" w:hAnsi="Times New Roman" w:eastAsia="Times New Roman" w:cs="Times New Roman"/>
        </w:rPr>
        <w:t xml:space="preserve"> 95%CI [78.6%; 90.5%]; however, the removal </w:t>
      </w:r>
      <w:r w:rsidRPr="45EFD1AE" w:rsidR="0003594E">
        <w:rPr>
          <w:rFonts w:ascii="Times New Roman" w:hAnsi="Times New Roman" w:eastAsia="Times New Roman" w:cs="Times New Roman"/>
        </w:rPr>
        <w:t xml:space="preserve">of that outlier eliminated this effect, </w:t>
      </w:r>
      <w:r w:rsidRPr="45EFD1AE" w:rsidR="0003594E">
        <w:rPr>
          <w:rFonts w:ascii="Times New Roman" w:hAnsi="Times New Roman" w:eastAsia="Times New Roman" w:cs="Times New Roman"/>
          <w:i w:val="1"/>
          <w:iCs w:val="1"/>
        </w:rPr>
        <w:t>Q</w:t>
      </w:r>
      <w:r w:rsidRPr="45EFD1AE" w:rsidR="0003594E">
        <w:rPr>
          <w:rFonts w:ascii="Times New Roman" w:hAnsi="Times New Roman" w:eastAsia="Times New Roman" w:cs="Times New Roman"/>
        </w:rPr>
        <w:t xml:space="preserve">(15) = 17.13, </w:t>
      </w:r>
      <w:r w:rsidRPr="45EFD1AE" w:rsidR="0003594E">
        <w:rPr>
          <w:rFonts w:ascii="Times New Roman" w:hAnsi="Times New Roman" w:eastAsia="Times New Roman" w:cs="Times New Roman"/>
          <w:i w:val="1"/>
          <w:iCs w:val="1"/>
        </w:rPr>
        <w:t>p</w:t>
      </w:r>
      <w:r w:rsidRPr="45EFD1AE" w:rsidR="0003594E">
        <w:rPr>
          <w:rFonts w:ascii="Times New Roman" w:hAnsi="Times New Roman" w:eastAsia="Times New Roman" w:cs="Times New Roman"/>
        </w:rPr>
        <w:t xml:space="preserve"> = .31, </w:t>
      </w:r>
      <w:r w:rsidRPr="45EFD1AE" w:rsidR="0003594E">
        <w:rPr>
          <w:rFonts w:ascii="Times New Roman" w:hAnsi="Times New Roman" w:eastAsia="Times New Roman" w:cs="Times New Roman"/>
          <w:i w:val="1"/>
          <w:iCs w:val="1"/>
        </w:rPr>
        <w:t>I</w:t>
      </w:r>
      <w:r w:rsidRPr="45EFD1AE" w:rsidR="0003594E">
        <w:rPr>
          <w:rFonts w:ascii="Times New Roman" w:hAnsi="Times New Roman" w:eastAsia="Times New Roman" w:cs="Times New Roman"/>
          <w:i w:val="1"/>
          <w:iCs w:val="1"/>
          <w:vertAlign w:val="superscript"/>
        </w:rPr>
        <w:t>2</w:t>
      </w:r>
      <w:r w:rsidRPr="45EFD1AE" w:rsidR="0003594E">
        <w:rPr>
          <w:rFonts w:ascii="Times New Roman" w:hAnsi="Times New Roman" w:eastAsia="Times New Roman" w:cs="Times New Roman"/>
          <w:i w:val="1"/>
          <w:iCs w:val="1"/>
        </w:rPr>
        <w:t xml:space="preserve"> </w:t>
      </w:r>
      <w:r w:rsidRPr="45EFD1AE" w:rsidR="0003594E">
        <w:rPr>
          <w:rFonts w:ascii="Times New Roman" w:hAnsi="Times New Roman" w:eastAsia="Times New Roman" w:cs="Times New Roman"/>
        </w:rPr>
        <w:t xml:space="preserve">= 12.5%, 95%CI [0.0%; 49.8%]. The PTG experiments did not show heterogeneity, </w:t>
      </w:r>
      <w:r w:rsidRPr="45EFD1AE" w:rsidR="0003594E">
        <w:rPr>
          <w:rFonts w:ascii="Times New Roman" w:hAnsi="Times New Roman" w:eastAsia="Times New Roman" w:cs="Times New Roman"/>
          <w:i w:val="1"/>
          <w:iCs w:val="1"/>
        </w:rPr>
        <w:t>Q</w:t>
      </w:r>
      <w:r w:rsidRPr="45EFD1AE" w:rsidR="0003594E">
        <w:rPr>
          <w:rFonts w:ascii="Times New Roman" w:hAnsi="Times New Roman" w:eastAsia="Times New Roman" w:cs="Times New Roman"/>
        </w:rPr>
        <w:t xml:space="preserve">(8) = 3.76, </w:t>
      </w:r>
      <w:r w:rsidRPr="45EFD1AE" w:rsidR="0003594E">
        <w:rPr>
          <w:rFonts w:ascii="Times New Roman" w:hAnsi="Times New Roman" w:eastAsia="Times New Roman" w:cs="Times New Roman"/>
          <w:i w:val="1"/>
          <w:iCs w:val="1"/>
        </w:rPr>
        <w:t>p</w:t>
      </w:r>
      <w:r w:rsidRPr="45EFD1AE" w:rsidR="0003594E">
        <w:rPr>
          <w:rFonts w:ascii="Times New Roman" w:hAnsi="Times New Roman" w:eastAsia="Times New Roman" w:cs="Times New Roman"/>
        </w:rPr>
        <w:t xml:space="preserve"> = .88 </w:t>
      </w:r>
      <w:r w:rsidRPr="45EFD1AE" w:rsidR="0003594E">
        <w:rPr>
          <w:rFonts w:ascii="Times New Roman" w:hAnsi="Times New Roman" w:eastAsia="Times New Roman" w:cs="Times New Roman"/>
          <w:i w:val="1"/>
          <w:iCs w:val="1"/>
        </w:rPr>
        <w:t>I</w:t>
      </w:r>
      <w:r w:rsidRPr="45EFD1AE" w:rsidR="0003594E">
        <w:rPr>
          <w:rFonts w:ascii="Times New Roman" w:hAnsi="Times New Roman" w:eastAsia="Times New Roman" w:cs="Times New Roman"/>
          <w:i w:val="1"/>
          <w:iCs w:val="1"/>
          <w:vertAlign w:val="superscript"/>
        </w:rPr>
        <w:t>2</w:t>
      </w:r>
      <w:r w:rsidRPr="45EFD1AE" w:rsidR="0003594E">
        <w:rPr>
          <w:rFonts w:ascii="Times New Roman" w:hAnsi="Times New Roman" w:eastAsia="Times New Roman" w:cs="Times New Roman"/>
          <w:i w:val="1"/>
          <w:iCs w:val="1"/>
        </w:rPr>
        <w:t xml:space="preserve"> </w:t>
      </w:r>
      <w:r w:rsidRPr="45EFD1AE" w:rsidR="0003594E">
        <w:rPr>
          <w:rFonts w:ascii="Times New Roman" w:hAnsi="Times New Roman" w:eastAsia="Times New Roman" w:cs="Times New Roman"/>
        </w:rPr>
        <w:t xml:space="preserve">= 0.0%, 95%CI [0.0%; 25.2%]. The QOL experiments were heavily influenced by the outlier, </w:t>
      </w:r>
      <w:r w:rsidRPr="45EFD1AE" w:rsidR="0003594E">
        <w:rPr>
          <w:rFonts w:ascii="Times New Roman" w:hAnsi="Times New Roman" w:eastAsia="Times New Roman" w:cs="Times New Roman"/>
          <w:i w:val="1"/>
          <w:iCs w:val="1"/>
        </w:rPr>
        <w:t>Q</w:t>
      </w:r>
      <w:r w:rsidRPr="45EFD1AE" w:rsidR="0003594E">
        <w:rPr>
          <w:rFonts w:ascii="Times New Roman" w:hAnsi="Times New Roman" w:eastAsia="Times New Roman" w:cs="Times New Roman"/>
        </w:rPr>
        <w:t xml:space="preserve">(7) = 102.43, </w:t>
      </w:r>
      <w:r w:rsidRPr="45EFD1AE" w:rsidR="0003594E">
        <w:rPr>
          <w:rFonts w:ascii="Times New Roman" w:hAnsi="Times New Roman" w:eastAsia="Times New Roman" w:cs="Times New Roman"/>
          <w:i w:val="1"/>
          <w:iCs w:val="1"/>
        </w:rPr>
        <w:t>p</w:t>
      </w:r>
      <w:r w:rsidRPr="45EFD1AE" w:rsidR="0003594E">
        <w:rPr>
          <w:rFonts w:ascii="Times New Roman" w:hAnsi="Times New Roman" w:eastAsia="Times New Roman" w:cs="Times New Roman"/>
        </w:rPr>
        <w:t xml:space="preserve"> &lt; .001, </w:t>
      </w:r>
      <w:r w:rsidRPr="45EFD1AE" w:rsidR="0003594E">
        <w:rPr>
          <w:rFonts w:ascii="Times New Roman" w:hAnsi="Times New Roman" w:eastAsia="Times New Roman" w:cs="Times New Roman"/>
          <w:i w:val="1"/>
          <w:iCs w:val="1"/>
        </w:rPr>
        <w:t>I</w:t>
      </w:r>
      <w:r w:rsidRPr="45EFD1AE" w:rsidR="0003594E">
        <w:rPr>
          <w:rFonts w:ascii="Times New Roman" w:hAnsi="Times New Roman" w:eastAsia="Times New Roman" w:cs="Times New Roman"/>
          <w:i w:val="1"/>
          <w:iCs w:val="1"/>
          <w:vertAlign w:val="superscript"/>
        </w:rPr>
        <w:t>2</w:t>
      </w:r>
      <w:r w:rsidRPr="45EFD1AE" w:rsidR="0003594E">
        <w:rPr>
          <w:rFonts w:ascii="Times New Roman" w:hAnsi="Times New Roman" w:eastAsia="Times New Roman" w:cs="Times New Roman"/>
          <w:i w:val="1"/>
          <w:iCs w:val="1"/>
        </w:rPr>
        <w:t xml:space="preserve"> </w:t>
      </w:r>
      <w:r w:rsidRPr="45EFD1AE" w:rsidR="0003594E">
        <w:rPr>
          <w:rFonts w:ascii="Times New Roman" w:hAnsi="Times New Roman" w:eastAsia="Times New Roman" w:cs="Times New Roman"/>
        </w:rPr>
        <w:t xml:space="preserve">= 93.2%, 95%CI [88.8%; 95.8%], and its removal decreased, but did not eliminate heterogeneity, </w:t>
      </w:r>
      <w:r w:rsidRPr="45EFD1AE" w:rsidR="0003594E">
        <w:rPr>
          <w:rFonts w:ascii="Times New Roman" w:hAnsi="Times New Roman" w:eastAsia="Times New Roman" w:cs="Times New Roman"/>
          <w:i w:val="1"/>
          <w:iCs w:val="1"/>
        </w:rPr>
        <w:t>Q</w:t>
      </w:r>
      <w:r w:rsidRPr="45EFD1AE" w:rsidR="0003594E">
        <w:rPr>
          <w:rFonts w:ascii="Times New Roman" w:hAnsi="Times New Roman" w:eastAsia="Times New Roman" w:cs="Times New Roman"/>
        </w:rPr>
        <w:t xml:space="preserve">(6) = 13.29, </w:t>
      </w:r>
      <w:r w:rsidRPr="45EFD1AE" w:rsidR="0003594E">
        <w:rPr>
          <w:rFonts w:ascii="Times New Roman" w:hAnsi="Times New Roman" w:eastAsia="Times New Roman" w:cs="Times New Roman"/>
          <w:i w:val="1"/>
          <w:iCs w:val="1"/>
        </w:rPr>
        <w:t>p</w:t>
      </w:r>
      <w:r w:rsidRPr="45EFD1AE" w:rsidR="0003594E">
        <w:rPr>
          <w:rFonts w:ascii="Times New Roman" w:hAnsi="Times New Roman" w:eastAsia="Times New Roman" w:cs="Times New Roman"/>
        </w:rPr>
        <w:t xml:space="preserve"> = .04, </w:t>
      </w:r>
      <w:r w:rsidRPr="45EFD1AE" w:rsidR="0003594E">
        <w:rPr>
          <w:rFonts w:ascii="Times New Roman" w:hAnsi="Times New Roman" w:eastAsia="Times New Roman" w:cs="Times New Roman"/>
          <w:i w:val="1"/>
          <w:iCs w:val="1"/>
        </w:rPr>
        <w:t>I</w:t>
      </w:r>
      <w:r w:rsidRPr="45EFD1AE" w:rsidR="0003594E">
        <w:rPr>
          <w:rFonts w:ascii="Times New Roman" w:hAnsi="Times New Roman" w:eastAsia="Times New Roman" w:cs="Times New Roman"/>
          <w:i w:val="1"/>
          <w:iCs w:val="1"/>
          <w:vertAlign w:val="superscript"/>
        </w:rPr>
        <w:t>2</w:t>
      </w:r>
      <w:r w:rsidRPr="45EFD1AE" w:rsidR="0003594E">
        <w:rPr>
          <w:rFonts w:ascii="Times New Roman" w:hAnsi="Times New Roman" w:eastAsia="Times New Roman" w:cs="Times New Roman"/>
          <w:i w:val="1"/>
          <w:iCs w:val="1"/>
        </w:rPr>
        <w:t xml:space="preserve"> </w:t>
      </w:r>
      <w:r w:rsidRPr="45EFD1AE" w:rsidR="0003594E">
        <w:rPr>
          <w:rFonts w:ascii="Times New Roman" w:hAnsi="Times New Roman" w:eastAsia="Times New Roman" w:cs="Times New Roman"/>
        </w:rPr>
        <w:t>= 54.8%, 95%CI [0.0%; 80.7%].</w:t>
      </w:r>
      <w:r w:rsidRPr="45EFD1AE" w:rsidR="00B0782F">
        <w:rPr>
          <w:rFonts w:ascii="Times New Roman" w:hAnsi="Times New Roman" w:eastAsia="Times New Roman" w:cs="Times New Roman"/>
        </w:rPr>
        <w:t xml:space="preserve"> Because of the heterogeneity present even when smaller </w:t>
      </w:r>
      <w:r w:rsidRPr="45EFD1AE" w:rsidR="00B0782F">
        <w:rPr>
          <w:rFonts w:ascii="Times New Roman" w:hAnsi="Times New Roman" w:eastAsia="Times New Roman" w:cs="Times New Roman"/>
        </w:rPr>
        <w:lastRenderedPageBreak/>
        <w:t xml:space="preserve">subgroups were calculated, we did not calculate </w:t>
      </w:r>
      <w:r w:rsidRPr="45EFD1AE" w:rsidR="00B0782F">
        <w:rPr>
          <w:rFonts w:ascii="Times New Roman" w:hAnsi="Times New Roman" w:eastAsia="Times New Roman" w:cs="Times New Roman"/>
          <w:i w:val="1"/>
          <w:iCs w:val="1"/>
        </w:rPr>
        <w:t>p</w:t>
      </w:r>
      <w:r w:rsidRPr="45EFD1AE" w:rsidR="00B0782F">
        <w:rPr>
          <w:rFonts w:ascii="Times New Roman" w:hAnsi="Times New Roman" w:eastAsia="Times New Roman" w:cs="Times New Roman"/>
        </w:rPr>
        <w:t xml:space="preserve">-curve/uniform and PET-PEESE estimates, as they are </w:t>
      </w:r>
      <w:r w:rsidRPr="45EFD1AE" w:rsidR="00617D8C">
        <w:rPr>
          <w:rFonts w:ascii="Times New Roman" w:hAnsi="Times New Roman" w:eastAsia="Times New Roman" w:cs="Times New Roman"/>
        </w:rPr>
        <w:t>biased for heterogenous effects</w:t>
      </w:r>
      <w:r w:rsidRPr="45EFD1AE" w:rsidR="005D1ACD">
        <w:rPr>
          <w:rFonts w:ascii="Times New Roman" w:hAnsi="Times New Roman" w:eastAsia="Times New Roman" w:cs="Times New Roman"/>
        </w:rPr>
        <w:t xml:space="preserve"> (van </w:t>
      </w:r>
      <w:proofErr w:type="spellStart"/>
      <w:r w:rsidRPr="45EFD1AE" w:rsidR="005D1ACD">
        <w:rPr>
          <w:rFonts w:ascii="Times New Roman" w:hAnsi="Times New Roman" w:eastAsia="Times New Roman" w:cs="Times New Roman"/>
        </w:rPr>
        <w:t xml:space="preserve">Aert</w:t>
      </w:r>
      <w:proofErr w:type="spellEnd"/>
      <w:r w:rsidRPr="45EFD1AE" w:rsidR="005D1ACD">
        <w:rPr>
          <w:rFonts w:ascii="Times New Roman" w:hAnsi="Times New Roman" w:eastAsia="Times New Roman" w:cs="Times New Roman"/>
        </w:rPr>
        <w:t xml:space="preserve">, et al., 2016; Moreno, et al., 2009)</w:t>
      </w:r>
      <w:r w:rsidRPr="45EFD1AE" w:rsidR="00617D8C">
        <w:rPr>
          <w:rFonts w:ascii="Times New Roman" w:hAnsi="Times New Roman" w:eastAsia="Times New Roman" w:cs="Times New Roman"/>
        </w:rPr>
        <w:t xml:space="preserve">. </w:t>
      </w:r>
    </w:p>
    <w:p w:rsidR="000A3B6D" w:rsidP="45EFD1AE" w:rsidRDefault="000A3B6D" w14:paraId="1565C6C4" w14:textId="0FA04496" w14:noSpellErr="1">
      <w:pPr>
        <w:spacing w:line="480" w:lineRule="auto"/>
        <w:outlineLvl w:val="0"/>
        <w:rPr>
          <w:rFonts w:ascii="Times New Roman" w:hAnsi="Times New Roman" w:eastAsia="Times New Roman" w:cs="Times New Roman"/>
          <w:b w:val="1"/>
          <w:bCs w:val="1"/>
        </w:rPr>
      </w:pPr>
      <w:commentRangeStart w:id="7"/>
      <w:r w:rsidRPr="45EFD1AE" w:rsidR="45EFD1AE">
        <w:rPr>
          <w:rFonts w:ascii="Times New Roman" w:hAnsi="Times New Roman" w:eastAsia="Times New Roman" w:cs="Times New Roman"/>
          <w:b w:val="1"/>
          <w:bCs w:val="1"/>
        </w:rPr>
        <w:t>Power</w:t>
      </w:r>
      <w:commentRangeEnd w:id="7"/>
      <w:r>
        <w:rPr>
          <w:rStyle w:val="CommentReference"/>
        </w:rPr>
        <w:commentReference w:id="7"/>
      </w:r>
    </w:p>
    <w:p w:rsidRPr="00401DBF" w:rsidR="00401DBF" w:rsidP="45EFD1AE" w:rsidRDefault="00C070FC" w14:paraId="3FF4F552" w14:textId="56F062E8">
      <w:pPr>
        <w:spacing w:line="480" w:lineRule="auto"/>
        <w:outlineLvl w:val="0"/>
        <w:rPr>
          <w:rFonts w:ascii="Times New Roman" w:hAnsi="Times New Roman" w:eastAsia="Times New Roman" w:cs="Times New Roman"/>
        </w:rPr>
      </w:pPr>
      <w:r>
        <w:rPr>
          <w:rFonts w:eastAsia="Times New Roman"/>
          <w:b/>
          <w:bCs/>
        </w:rPr>
        <w:tab/>
      </w:r>
      <w:r w:rsidRPr="45EFD1AE">
        <w:rPr>
          <w:rFonts w:ascii="Times New Roman" w:hAnsi="Times New Roman" w:eastAsia="Times New Roman" w:cs="Times New Roman"/>
        </w:rPr>
        <w:t xml:space="preserve">Power was calculated in two different manners using the </w:t>
      </w:r>
      <w:proofErr w:type="spellStart"/>
      <w:r w:rsidRPr="45EFD1AE">
        <w:rPr>
          <w:rFonts w:ascii="Times New Roman" w:hAnsi="Times New Roman" w:eastAsia="Times New Roman" w:cs="Times New Roman"/>
          <w:i w:val="1"/>
          <w:iCs w:val="1"/>
        </w:rPr>
        <w:t>pwr</w:t>
      </w:r>
      <w:proofErr w:type="spellEnd"/>
      <w:r w:rsidRPr="45EFD1AE">
        <w:rPr>
          <w:rFonts w:ascii="Times New Roman" w:hAnsi="Times New Roman" w:eastAsia="Times New Roman" w:cs="Times New Roman"/>
        </w:rPr>
        <w:t xml:space="preserve"> package in </w:t>
      </w:r>
      <w:r w:rsidRPr="45EFD1AE">
        <w:rPr>
          <w:rFonts w:ascii="Times New Roman" w:hAnsi="Times New Roman" w:eastAsia="Times New Roman" w:cs="Times New Roman"/>
          <w:i w:val="1"/>
          <w:iCs w:val="1"/>
        </w:rPr>
        <w:t>R</w:t>
      </w:r>
      <w:r w:rsidRPr="45EFD1AE">
        <w:rPr>
          <w:rFonts w:ascii="Times New Roman" w:hAnsi="Times New Roman" w:eastAsia="Times New Roman" w:cs="Times New Roman"/>
        </w:rPr>
        <w:t xml:space="preserve"> (</w:t>
      </w:r>
      <w:proofErr w:type="spellStart"/>
      <w:r>
        <w:rPr/>
        <w:t xml:space="preserve">Champely</w:t>
      </w:r>
      <w:proofErr w:type="spellEnd"/>
      <w:r>
        <w:rPr/>
        <w:t xml:space="preserve">, 2009). </w:t>
      </w:r>
      <w:r w:rsidRPr="45EFD1AE" w:rsidR="00183E5E">
        <w:rPr>
          <w:i w:val="1"/>
          <w:iCs w:val="1"/>
        </w:rPr>
        <w:t>Post hoc</w:t>
      </w:r>
      <w:r w:rsidR="00183E5E">
        <w:rPr/>
        <w:t xml:space="preserve"> power was first calculated using the statistics from the study, namely, sample size and effect size. Second, power was calculated using the study sample size and estimated overall effect </w:t>
      </w:r>
      <w:r w:rsidRPr="45EFD1AE" w:rsidR="00183E5E">
        <w:rPr>
          <w:i w:val="1"/>
          <w:iCs w:val="1"/>
        </w:rPr>
        <w:t>d</w:t>
      </w:r>
      <w:r w:rsidR="00183E5E">
        <w:rPr/>
        <w:t xml:space="preserve"> = 0.13, as explained by Francis (2012, 2014). </w:t>
      </w:r>
      <w:r w:rsidR="00CE465C">
        <w:rPr/>
        <w:t xml:space="preserve">The first estimate indicates the likelihood of finding the effect from the study, while the second indicates the likelihood of detecting a true population effect size. </w:t>
      </w:r>
      <w:r w:rsidRPr="45EFD1AE" w:rsidR="00035A13">
        <w:rPr>
          <w:rFonts w:ascii="Times New Roman" w:hAnsi="Times New Roman" w:eastAsia="Times New Roman" w:cs="Times New Roman"/>
        </w:rPr>
        <w:t xml:space="preserve">The average power for individual study calculations was </w:t>
      </w:r>
      <w:r w:rsidRPr="45EFD1AE" w:rsidR="00035A13">
        <w:rPr>
          <w:rFonts w:ascii="Times New Roman" w:hAnsi="Times New Roman" w:eastAsia="Times New Roman" w:cs="Times New Roman"/>
          <w:i w:val="1"/>
          <w:iCs w:val="1"/>
        </w:rPr>
        <w:t>M</w:t>
      </w:r>
      <w:r w:rsidRPr="45EFD1AE" w:rsidR="00035A13">
        <w:rPr>
          <w:rFonts w:ascii="Times New Roman" w:hAnsi="Times New Roman" w:eastAsia="Times New Roman" w:cs="Times New Roman"/>
        </w:rPr>
        <w:t xml:space="preserve"> = .26 (</w:t>
      </w:r>
      <w:r w:rsidRPr="45EFD1AE" w:rsidR="00035A13">
        <w:rPr>
          <w:rFonts w:ascii="Times New Roman" w:hAnsi="Times New Roman" w:eastAsia="Times New Roman" w:cs="Times New Roman"/>
          <w:i w:val="1"/>
          <w:iCs w:val="1"/>
        </w:rPr>
        <w:t>SD</w:t>
      </w:r>
      <w:r w:rsidRPr="45EFD1AE" w:rsidR="00035A13">
        <w:rPr>
          <w:rFonts w:ascii="Times New Roman" w:hAnsi="Times New Roman" w:eastAsia="Times New Roman" w:cs="Times New Roman"/>
        </w:rPr>
        <w:t xml:space="preserve"> = .29), and the average power for overall effect calculations was </w:t>
      </w:r>
      <w:r w:rsidRPr="45EFD1AE" w:rsidR="00035A13">
        <w:rPr>
          <w:rFonts w:ascii="Times New Roman" w:hAnsi="Times New Roman" w:eastAsia="Times New Roman" w:cs="Times New Roman"/>
          <w:i w:val="1"/>
          <w:iCs w:val="1"/>
        </w:rPr>
        <w:t>M</w:t>
      </w:r>
      <w:r w:rsidRPr="45EFD1AE" w:rsidR="00035A13">
        <w:rPr>
          <w:rFonts w:ascii="Times New Roman" w:hAnsi="Times New Roman" w:eastAsia="Times New Roman" w:cs="Times New Roman"/>
        </w:rPr>
        <w:t xml:space="preserve"> = .12 (</w:t>
      </w:r>
      <w:r w:rsidRPr="45EFD1AE" w:rsidR="00035A13">
        <w:rPr>
          <w:rFonts w:ascii="Times New Roman" w:hAnsi="Times New Roman" w:eastAsia="Times New Roman" w:cs="Times New Roman"/>
          <w:i w:val="1"/>
          <w:iCs w:val="1"/>
        </w:rPr>
        <w:t>SD</w:t>
      </w:r>
      <w:r w:rsidRPr="45EFD1AE" w:rsidR="00035A13">
        <w:rPr>
          <w:rFonts w:ascii="Times New Roman" w:hAnsi="Times New Roman" w:eastAsia="Times New Roman" w:cs="Times New Roman"/>
        </w:rPr>
        <w:t xml:space="preserve"> = .06). </w:t>
      </w:r>
      <w:r w:rsidRPr="45EFD1AE" w:rsidR="00817E1C">
        <w:rPr>
          <w:rFonts w:ascii="Times New Roman" w:hAnsi="Times New Roman" w:eastAsia="Times New Roman" w:cs="Times New Roman"/>
        </w:rPr>
        <w:t>Only two studies had power greater than 80% given their own study characteristics, which is a common standard in psychology (Cohen, 1988). The calculation of power using the overall effect indicated that all studies were underpowered, with none reaching a “coin flip’s” chance at detecting the effect (</w:t>
      </w:r>
      <w:r w:rsidRPr="45EFD1AE" w:rsidR="00C51DD7">
        <w:rPr>
          <w:rFonts w:ascii="Times New Roman" w:hAnsi="Times New Roman" w:eastAsia="Times New Roman" w:cs="Times New Roman"/>
        </w:rPr>
        <w:t xml:space="preserve">Cohen, 1990). </w:t>
      </w:r>
      <w:r w:rsidRPr="45EFD1AE" w:rsidR="00817E1C">
        <w:rPr>
          <w:rFonts w:ascii="Times New Roman" w:hAnsi="Times New Roman" w:eastAsia="Times New Roman" w:cs="Times New Roman"/>
        </w:rPr>
        <w:t xml:space="preserve"> </w:t>
      </w:r>
      <w:r w:rsidRPr="45EFD1AE" w:rsidR="00D93646">
        <w:rPr>
          <w:rFonts w:ascii="Times New Roman" w:hAnsi="Times New Roman" w:eastAsia="Times New Roman" w:cs="Times New Roman"/>
        </w:rPr>
        <w:t xml:space="preserve">Another estimate of bias, the Test of Excessive Success, was also not appropriate for our study, as this test requires one publication to have at least four </w:t>
      </w:r>
      <w:proofErr w:type="spellStart"/>
      <w:r w:rsidRPr="45EFD1AE" w:rsidR="00D93646">
        <w:rPr>
          <w:rFonts w:ascii="Times New Roman" w:hAnsi="Times New Roman" w:eastAsia="Times New Roman" w:cs="Times New Roman"/>
        </w:rPr>
        <w:t xml:space="preserve">expeirments</w:t>
      </w:r>
      <w:proofErr w:type="spellEnd"/>
      <w:r w:rsidRPr="45EFD1AE" w:rsidR="00D93646">
        <w:rPr>
          <w:rFonts w:ascii="Times New Roman" w:hAnsi="Times New Roman" w:eastAsia="Times New Roman" w:cs="Times New Roman"/>
        </w:rPr>
        <w:t xml:space="preserve"> (Francis, 2012).  </w:t>
      </w:r>
    </w:p>
    <w:p w:rsidR="009A75A3" w:rsidP="45EFD1AE" w:rsidRDefault="6C2B3B8B" w14:paraId="0A7743A8" w14:textId="1C6B3DCE" w14:noSpellErr="1">
      <w:pPr>
        <w:spacing w:line="480" w:lineRule="auto"/>
        <w:jc w:val="center"/>
        <w:outlineLvl w:val="0"/>
        <w:rPr>
          <w:rFonts w:ascii="Times New Roman" w:hAnsi="Times New Roman" w:eastAsia="Times New Roman" w:cs="Times New Roman"/>
          <w:b w:val="1"/>
          <w:bCs w:val="1"/>
        </w:rPr>
      </w:pPr>
      <w:commentRangeStart w:id="8"/>
      <w:r w:rsidRPr="45EFD1AE" w:rsidR="45EFD1AE">
        <w:rPr>
          <w:rFonts w:ascii="Times New Roman" w:hAnsi="Times New Roman" w:eastAsia="Times New Roman" w:cs="Times New Roman"/>
          <w:b w:val="1"/>
          <w:bCs w:val="1"/>
        </w:rPr>
        <w:t>Discussion</w:t>
      </w:r>
      <w:commentRangeEnd w:id="8"/>
      <w:r>
        <w:rPr>
          <w:rStyle w:val="CommentReference"/>
        </w:rPr>
        <w:commentReference w:id="8"/>
      </w:r>
    </w:p>
    <w:p w:rsidRPr="00561194" w:rsidR="00561194" w:rsidP="45EFD1AE" w:rsidRDefault="00561194" w14:paraId="72DE3217" w14:textId="2866F2B1">
      <w:pPr>
        <w:spacing w:line="480" w:lineRule="auto"/>
        <w:outlineLvl w:val="0"/>
        <w:rPr>
          <w:rFonts w:ascii="Times New Roman" w:hAnsi="Times New Roman" w:eastAsia="Times New Roman" w:cs="Times New Roman"/>
        </w:rPr>
      </w:pPr>
      <w:r>
        <w:rPr>
          <w:rFonts w:eastAsia="Times New Roman"/>
          <w:b/>
          <w:bCs/>
        </w:rPr>
        <w:tab/>
      </w:r>
      <w:r w:rsidRPr="45EFD1AE">
        <w:rPr>
          <w:rFonts w:ascii="Times New Roman" w:hAnsi="Times New Roman" w:eastAsia="Times New Roman" w:cs="Times New Roman"/>
        </w:rPr>
        <w:t xml:space="preserve">These results seem to contradict traditional views of expressive writing in that most studies find expressive writing to be effective for improving psychological functioning. Few empirical studies seemed to fit the criteria for this particular study in that many studies did not use Posttraumatic Growth or Quality of Life as an outcome variable. Thus, additional studies need to be conducted in order to assess whether or not an expressive writing intervention using </w:t>
      </w:r>
      <w:proofErr w:type="spellStart"/>
      <w:r w:rsidRPr="45EFD1AE">
        <w:rPr>
          <w:rFonts w:ascii="Times New Roman" w:hAnsi="Times New Roman" w:eastAsia="Times New Roman" w:cs="Times New Roman"/>
        </w:rPr>
        <w:t xml:space="preserve">Pennebaker’s</w:t>
      </w:r>
      <w:proofErr w:type="spellEnd"/>
      <w:r w:rsidRPr="45EFD1AE">
        <w:rPr>
          <w:rFonts w:ascii="Times New Roman" w:hAnsi="Times New Roman" w:eastAsia="Times New Roman" w:cs="Times New Roman"/>
        </w:rPr>
        <w:t xml:space="preserve"> paradigm is effective for these particular outcome variables. While many studies </w:t>
      </w:r>
      <w:r w:rsidRPr="45EFD1AE">
        <w:rPr>
          <w:rFonts w:ascii="Times New Roman" w:hAnsi="Times New Roman" w:eastAsia="Times New Roman" w:cs="Times New Roman"/>
        </w:rPr>
        <w:lastRenderedPageBreak/>
        <w:t xml:space="preserve">have been conducted to assess both the effectiveness and efficacy of expressive writing, it is necessary to conduct studies that examine these particular variables. Doing so could possibly help to decide whether or not expressive writing is a useful intervention for improving quality of life in individuals and those individuals who have suffered a traumatic event. These findings, however, suggest that this particular intervention is not effective for these particular variables. </w:t>
      </w:r>
    </w:p>
    <w:p w:rsidR="00C070FC" w:rsidP="45EFD1AE" w:rsidRDefault="00C070FC" w14:paraId="790537F3" w14:textId="77777777" w14:noSpellErr="1">
      <w:pPr>
        <w:spacing w:line="480" w:lineRule="auto"/>
        <w:rPr>
          <w:rFonts w:ascii="Times New Roman" w:hAnsi="Times New Roman" w:eastAsia="Times New Roman" w:cs="Times New Roman"/>
          <w:b w:val="1"/>
          <w:bCs w:val="1"/>
        </w:rPr>
      </w:pPr>
      <w:r w:rsidRPr="45EFD1AE" w:rsidR="45EFD1AE">
        <w:rPr>
          <w:rFonts w:ascii="Times New Roman" w:hAnsi="Times New Roman" w:eastAsia="Times New Roman" w:cs="Times New Roman"/>
          <w:b w:val="1"/>
          <w:bCs w:val="1"/>
        </w:rPr>
        <w:t>Limitations</w:t>
      </w:r>
    </w:p>
    <w:p w:rsidR="00C070FC" w:rsidP="45EFD1AE" w:rsidRDefault="00C070FC" w14:paraId="7C6238B8" w14:textId="77777777" w14:noSpellErr="1">
      <w:pPr>
        <w:spacing w:line="480" w:lineRule="auto"/>
        <w:rPr>
          <w:rFonts w:ascii="Times New Roman" w:hAnsi="Times New Roman" w:eastAsia="Times New Roman" w:cs="Times New Roman"/>
        </w:rPr>
      </w:pPr>
      <w:r w:rsidRPr="45EFD1AE" w:rsidR="45EFD1AE">
        <w:rPr>
          <w:rFonts w:ascii="Times New Roman" w:hAnsi="Times New Roman" w:eastAsia="Times New Roman" w:cs="Times New Roman"/>
        </w:rPr>
        <w:t>Publication bias can’t really be tested or corrected for</w:t>
      </w:r>
    </w:p>
    <w:p w:rsidR="00E30C09" w:rsidP="008758AE" w:rsidRDefault="00E30C09" w14:paraId="49108994" w14:textId="5F26E1FA">
      <w:pPr>
        <w:spacing w:line="480" w:lineRule="auto"/>
        <w:rPr>
          <w:rFonts w:eastAsia="Times New Roman"/>
          <w:b/>
        </w:rPr>
      </w:pPr>
      <w:r>
        <w:rPr>
          <w:rFonts w:eastAsia="Times New Roman"/>
          <w:b/>
        </w:rPr>
        <w:br w:type="page"/>
      </w:r>
    </w:p>
    <w:p w:rsidR="00F17D73" w:rsidP="45EFD1AE" w:rsidRDefault="6C2B3B8B" w14:paraId="54DCB30E" w14:textId="77777777" w14:noSpellErr="1">
      <w:pPr>
        <w:widowControl w:val="0"/>
        <w:autoSpaceDE w:val="0"/>
        <w:autoSpaceDN w:val="0"/>
        <w:adjustRightInd w:val="0"/>
        <w:spacing w:line="480" w:lineRule="auto"/>
        <w:ind w:left="480" w:hanging="480"/>
        <w:jc w:val="center"/>
        <w:rPr>
          <w:rFonts w:ascii="Times New Roman" w:hAnsi="Times New Roman" w:eastAsia="Times New Roman" w:cs="Times New Roman"/>
          <w:b w:val="1"/>
          <w:bCs w:val="1"/>
        </w:rPr>
      </w:pPr>
      <w:commentRangeStart w:id="9"/>
      <w:r w:rsidRPr="45EFD1AE" w:rsidR="45EFD1AE">
        <w:rPr>
          <w:rFonts w:ascii="Times New Roman" w:hAnsi="Times New Roman" w:eastAsia="Times New Roman" w:cs="Times New Roman"/>
          <w:b w:val="1"/>
          <w:bCs w:val="1"/>
        </w:rPr>
        <w:t>References</w:t>
      </w:r>
      <w:commentRangeEnd w:id="9"/>
      <w:r>
        <w:rPr>
          <w:rStyle w:val="CommentReference"/>
        </w:rPr>
        <w:commentReference w:id="9"/>
      </w:r>
    </w:p>
    <w:p w:rsidRPr="00E141DC" w:rsidR="00E141DC" w:rsidP="00E141DC" w:rsidRDefault="00F21CC4" w14:paraId="38F11330" w14:textId="2E7EFF26">
      <w:pPr>
        <w:widowControl w:val="0"/>
        <w:autoSpaceDE w:val="0"/>
        <w:autoSpaceDN w:val="0"/>
        <w:adjustRightInd w:val="0"/>
        <w:spacing w:line="480" w:lineRule="auto"/>
        <w:ind w:left="480" w:hanging="480"/>
        <w:rPr>
          <w:rFonts w:eastAsia="Times New Roman"/>
          <w:noProof/>
        </w:rPr>
      </w:pPr>
      <w:r>
        <w:rPr>
          <w:rFonts w:eastAsia="Times New Roman"/>
          <w:b/>
        </w:rPr>
        <w:fldChar w:fldCharType="begin" w:fldLock="1"/>
      </w:r>
      <w:r>
        <w:rPr>
          <w:rFonts w:eastAsia="Times New Roman"/>
          <w:b/>
        </w:rPr>
        <w:instrText xml:space="preserve">ADDIN Mendeley Bibliography CSL_BIBLIOGRAPHY </w:instrText>
      </w:r>
      <w:r>
        <w:rPr>
          <w:rFonts w:eastAsia="Times New Roman"/>
          <w:b/>
        </w:rPr>
        <w:fldChar w:fldCharType="separate"/>
      </w:r>
      <w:r w:rsidRPr="00E141DC" w:rsidR="00E141DC">
        <w:rPr>
          <w:rFonts w:eastAsia="Times New Roman"/>
          <w:noProof/>
        </w:rPr>
        <w:t xml:space="preserve">Baikie, K. A., &amp; Wilhelm, K. (2005). Emotional and physical health benefits of expressive writing. </w:t>
      </w:r>
      <w:r w:rsidRPr="00E141DC" w:rsidR="00E141DC">
        <w:rPr>
          <w:rFonts w:eastAsia="Times New Roman"/>
          <w:i/>
          <w:iCs/>
          <w:noProof/>
        </w:rPr>
        <w:t>Advances in Psychiatric Treatment</w:t>
      </w:r>
      <w:r w:rsidRPr="00E141DC" w:rsidR="00E141DC">
        <w:rPr>
          <w:rFonts w:eastAsia="Times New Roman"/>
          <w:noProof/>
        </w:rPr>
        <w:t xml:space="preserve">, </w:t>
      </w:r>
      <w:r w:rsidRPr="00E141DC" w:rsidR="00E141DC">
        <w:rPr>
          <w:rFonts w:eastAsia="Times New Roman"/>
          <w:i/>
          <w:iCs/>
          <w:noProof/>
        </w:rPr>
        <w:t>11</w:t>
      </w:r>
      <w:r w:rsidRPr="00E141DC" w:rsidR="00E141DC">
        <w:rPr>
          <w:rFonts w:eastAsia="Times New Roman"/>
          <w:noProof/>
        </w:rPr>
        <w:t>(11), 338–346. https://doi.org/10.1192/apt.11.5.338</w:t>
      </w:r>
    </w:p>
    <w:p w:rsidRPr="00E141DC" w:rsidR="00E141DC" w:rsidP="00E141DC" w:rsidRDefault="00E141DC" w14:paraId="1379F61A"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Crespo, M., &amp; Gomez, M. M. (2016). Diagnostic concordance of DSM-IV and DSM-5 Posttraumatic Stress Disorder (PTSD) in a clinical sample, </w:t>
      </w:r>
      <w:r w:rsidRPr="00E141DC">
        <w:rPr>
          <w:rFonts w:eastAsia="Times New Roman"/>
          <w:i/>
          <w:iCs/>
          <w:noProof/>
        </w:rPr>
        <w:t>28</w:t>
      </w:r>
      <w:r w:rsidRPr="00E141DC">
        <w:rPr>
          <w:rFonts w:eastAsia="Times New Roman"/>
          <w:noProof/>
        </w:rPr>
        <w:t>(2), 161–166. https://doi.org/10.7334/psicothema2015.213</w:t>
      </w:r>
    </w:p>
    <w:p w:rsidRPr="00E141DC" w:rsidR="00E141DC" w:rsidP="00E141DC" w:rsidRDefault="00E141DC" w14:paraId="48E2F8DE"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Gentes, A., &amp; Cambone, M. (2013). Designing Empathy: The Role of a “Control Room” in an E-Learning Environment. </w:t>
      </w:r>
      <w:r w:rsidRPr="00E141DC">
        <w:rPr>
          <w:rFonts w:eastAsia="Times New Roman"/>
          <w:i/>
          <w:iCs/>
          <w:noProof/>
        </w:rPr>
        <w:t>Interactive Technology and Smart Education</w:t>
      </w:r>
      <w:r w:rsidRPr="00E141DC">
        <w:rPr>
          <w:rFonts w:eastAsia="Times New Roman"/>
          <w:noProof/>
        </w:rPr>
        <w:t xml:space="preserve">, </w:t>
      </w:r>
      <w:r w:rsidRPr="00E141DC">
        <w:rPr>
          <w:rFonts w:eastAsia="Times New Roman"/>
          <w:i/>
          <w:iCs/>
          <w:noProof/>
        </w:rPr>
        <w:t>10</w:t>
      </w:r>
      <w:r w:rsidRPr="00E141DC">
        <w:rPr>
          <w:rFonts w:eastAsia="Times New Roman"/>
          <w:noProof/>
        </w:rPr>
        <w:t>(1), 31–48. https://doi.org/10.1108/17415651311326437</w:t>
      </w:r>
    </w:p>
    <w:p w:rsidRPr="00E141DC" w:rsidR="00E141DC" w:rsidP="00E141DC" w:rsidRDefault="00E141DC" w14:paraId="46724A0B"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Henry, E. a, Schlegel, R. J., Talley, A. E., Molix, L. A., &amp; Bettencourt, B. A. (2010). The feasibility and effectiveness of expressive writing for rural and urban breast cancer survivors. </w:t>
      </w:r>
      <w:r w:rsidRPr="00E141DC">
        <w:rPr>
          <w:rFonts w:eastAsia="Times New Roman"/>
          <w:i/>
          <w:iCs/>
          <w:noProof/>
        </w:rPr>
        <w:t>Oncology Nursing Forum</w:t>
      </w:r>
      <w:r w:rsidRPr="00E141DC">
        <w:rPr>
          <w:rFonts w:eastAsia="Times New Roman"/>
          <w:noProof/>
        </w:rPr>
        <w:t xml:space="preserve">, </w:t>
      </w:r>
      <w:r w:rsidRPr="00E141DC">
        <w:rPr>
          <w:rFonts w:eastAsia="Times New Roman"/>
          <w:i/>
          <w:iCs/>
          <w:noProof/>
        </w:rPr>
        <w:t>37</w:t>
      </w:r>
      <w:r w:rsidRPr="00E141DC">
        <w:rPr>
          <w:rFonts w:eastAsia="Times New Roman"/>
          <w:noProof/>
        </w:rPr>
        <w:t>(6), 749–757. https://doi.org/10.1188/10.ONF.749-757</w:t>
      </w:r>
    </w:p>
    <w:p w:rsidRPr="00E141DC" w:rsidR="00E141DC" w:rsidP="00E141DC" w:rsidRDefault="00E141DC" w14:paraId="298F6954"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Lancaster, S. L., Klein, K. P., &amp; Heifner, A. (2015). The validity of self-reported growth after expressive writing. </w:t>
      </w:r>
      <w:r w:rsidRPr="00E141DC">
        <w:rPr>
          <w:rFonts w:eastAsia="Times New Roman"/>
          <w:i/>
          <w:iCs/>
          <w:noProof/>
        </w:rPr>
        <w:t>Traumatology</w:t>
      </w:r>
      <w:r w:rsidRPr="00E141DC">
        <w:rPr>
          <w:rFonts w:eastAsia="Times New Roman"/>
          <w:noProof/>
        </w:rPr>
        <w:t xml:space="preserve">, </w:t>
      </w:r>
      <w:r w:rsidRPr="00E141DC">
        <w:rPr>
          <w:rFonts w:eastAsia="Times New Roman"/>
          <w:i/>
          <w:iCs/>
          <w:noProof/>
        </w:rPr>
        <w:t>21</w:t>
      </w:r>
      <w:r w:rsidRPr="00E141DC">
        <w:rPr>
          <w:rFonts w:eastAsia="Times New Roman"/>
          <w:noProof/>
        </w:rPr>
        <w:t>(4), 293–298. https://doi.org/10.1037/trm0000052</w:t>
      </w:r>
    </w:p>
    <w:p w:rsidRPr="00E141DC" w:rsidR="00E141DC" w:rsidP="00E141DC" w:rsidRDefault="00E141DC" w14:paraId="7DC8937A"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Manier, D., &amp; Olivares, A. (2005). Who benefits from expressive writing? Moderator variables affecting outcomes of emotional disclosure interventions. </w:t>
      </w:r>
      <w:r w:rsidRPr="00E141DC">
        <w:rPr>
          <w:rFonts w:eastAsia="Times New Roman"/>
          <w:i/>
          <w:iCs/>
          <w:noProof/>
        </w:rPr>
        <w:t>Counseling &amp; Clinical Psychology Journal</w:t>
      </w:r>
      <w:r w:rsidRPr="00E141DC">
        <w:rPr>
          <w:rFonts w:eastAsia="Times New Roman"/>
          <w:noProof/>
        </w:rPr>
        <w:t xml:space="preserve">, </w:t>
      </w:r>
      <w:r w:rsidRPr="00E141DC">
        <w:rPr>
          <w:rFonts w:eastAsia="Times New Roman"/>
          <w:i/>
          <w:iCs/>
          <w:noProof/>
        </w:rPr>
        <w:t>2</w:t>
      </w:r>
      <w:r w:rsidRPr="00E141DC">
        <w:rPr>
          <w:rFonts w:eastAsia="Times New Roman"/>
          <w:noProof/>
        </w:rPr>
        <w:t>(1), 15–28.</w:t>
      </w:r>
    </w:p>
    <w:p w:rsidRPr="00E141DC" w:rsidR="00E141DC" w:rsidP="00E141DC" w:rsidRDefault="00E141DC" w14:paraId="12CEB8F7"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Park, C. L., &amp; Blumberg, C. J. (2002). Disclosing trauma through writing: Testing the meaning-making hypothesis. </w:t>
      </w:r>
      <w:r w:rsidRPr="00E141DC">
        <w:rPr>
          <w:rFonts w:eastAsia="Times New Roman"/>
          <w:i/>
          <w:iCs/>
          <w:noProof/>
        </w:rPr>
        <w:t>Cognitive Therapy and Research</w:t>
      </w:r>
      <w:r w:rsidRPr="00E141DC">
        <w:rPr>
          <w:rFonts w:eastAsia="Times New Roman"/>
          <w:noProof/>
        </w:rPr>
        <w:t xml:space="preserve">, </w:t>
      </w:r>
      <w:r w:rsidRPr="00E141DC">
        <w:rPr>
          <w:rFonts w:eastAsia="Times New Roman"/>
          <w:i/>
          <w:iCs/>
          <w:noProof/>
        </w:rPr>
        <w:t>26</w:t>
      </w:r>
      <w:r w:rsidRPr="00E141DC">
        <w:rPr>
          <w:rFonts w:eastAsia="Times New Roman"/>
          <w:noProof/>
        </w:rPr>
        <w:t>(5), 597–616. https://doi.org/10.1023/A:1020353109229</w:t>
      </w:r>
    </w:p>
    <w:p w:rsidRPr="00E141DC" w:rsidR="00E141DC" w:rsidP="00E141DC" w:rsidRDefault="00E141DC" w14:paraId="1F9AA922"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Pennebaker, J. W. (1989). Confession, inhibition, and disease. In </w:t>
      </w:r>
      <w:r w:rsidRPr="00E141DC">
        <w:rPr>
          <w:rFonts w:eastAsia="Times New Roman"/>
          <w:i/>
          <w:iCs/>
          <w:noProof/>
        </w:rPr>
        <w:t xml:space="preserve">Advances in Experimental </w:t>
      </w:r>
      <w:r w:rsidRPr="00E141DC">
        <w:rPr>
          <w:rFonts w:eastAsia="Times New Roman"/>
          <w:i/>
          <w:iCs/>
          <w:noProof/>
        </w:rPr>
        <w:lastRenderedPageBreak/>
        <w:t>Social Psychology</w:t>
      </w:r>
      <w:r w:rsidRPr="00E141DC">
        <w:rPr>
          <w:rFonts w:eastAsia="Times New Roman"/>
          <w:noProof/>
        </w:rPr>
        <w:t xml:space="preserve"> (Vol. 22, pp. 211–244). https://doi.org/10.1016/S0065-2601(08)60309-3</w:t>
      </w:r>
    </w:p>
    <w:p w:rsidRPr="00E141DC" w:rsidR="00E141DC" w:rsidP="00E141DC" w:rsidRDefault="00E141DC" w14:paraId="0B57492F"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Pennebaker, J. W. (1997). Writing about emotional experiences as a therapeutic process. </w:t>
      </w:r>
      <w:r w:rsidRPr="00E141DC">
        <w:rPr>
          <w:rFonts w:eastAsia="Times New Roman"/>
          <w:i/>
          <w:iCs/>
          <w:noProof/>
        </w:rPr>
        <w:t>Psychological Science</w:t>
      </w:r>
      <w:r w:rsidRPr="00E141DC">
        <w:rPr>
          <w:rFonts w:eastAsia="Times New Roman"/>
          <w:noProof/>
        </w:rPr>
        <w:t xml:space="preserve">, </w:t>
      </w:r>
      <w:r w:rsidRPr="00E141DC">
        <w:rPr>
          <w:rFonts w:eastAsia="Times New Roman"/>
          <w:i/>
          <w:iCs/>
          <w:noProof/>
        </w:rPr>
        <w:t>8</w:t>
      </w:r>
      <w:r w:rsidRPr="00E141DC">
        <w:rPr>
          <w:rFonts w:eastAsia="Times New Roman"/>
          <w:noProof/>
        </w:rPr>
        <w:t>(3), 162–166. https://doi.org/10.1111/j.1467-9280.1997.tb00403.x</w:t>
      </w:r>
    </w:p>
    <w:p w:rsidRPr="00E141DC" w:rsidR="00E141DC" w:rsidP="00E141DC" w:rsidRDefault="00E141DC" w14:paraId="2E9F3CA8"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Pennebaker, J. W., &amp; Beall, S. K. (1986). Confronting a traumatic event: Toward an understanding of inhibition and disease. </w:t>
      </w:r>
      <w:r w:rsidRPr="00E141DC">
        <w:rPr>
          <w:rFonts w:eastAsia="Times New Roman"/>
          <w:i/>
          <w:iCs/>
          <w:noProof/>
        </w:rPr>
        <w:t>Journal of Abnormal Psychology</w:t>
      </w:r>
      <w:r w:rsidRPr="00E141DC">
        <w:rPr>
          <w:rFonts w:eastAsia="Times New Roman"/>
          <w:noProof/>
        </w:rPr>
        <w:t xml:space="preserve">, </w:t>
      </w:r>
      <w:r w:rsidRPr="00E141DC">
        <w:rPr>
          <w:rFonts w:eastAsia="Times New Roman"/>
          <w:i/>
          <w:iCs/>
          <w:noProof/>
        </w:rPr>
        <w:t>95</w:t>
      </w:r>
      <w:r w:rsidRPr="00E141DC">
        <w:rPr>
          <w:rFonts w:eastAsia="Times New Roman"/>
          <w:noProof/>
        </w:rPr>
        <w:t>(3), 274–281. https://doi.org/10.1037//0021-843X.95.3.274</w:t>
      </w:r>
    </w:p>
    <w:p w:rsidRPr="00E141DC" w:rsidR="00E141DC" w:rsidP="00E141DC" w:rsidRDefault="00E141DC" w14:paraId="2DE6D5CB"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Sloan, D. M., Marx, B. P., Epstein, E. M., &amp; Lexington, J. M. (2007). Does Altering the Writing Instructions Influence Outcome Associated With Written Disclosure? </w:t>
      </w:r>
      <w:r w:rsidRPr="00E141DC">
        <w:rPr>
          <w:rFonts w:eastAsia="Times New Roman"/>
          <w:i/>
          <w:iCs/>
          <w:noProof/>
        </w:rPr>
        <w:t>Behavior Therapy</w:t>
      </w:r>
      <w:r w:rsidRPr="00E141DC">
        <w:rPr>
          <w:rFonts w:eastAsia="Times New Roman"/>
          <w:noProof/>
        </w:rPr>
        <w:t xml:space="preserve">, </w:t>
      </w:r>
      <w:r w:rsidRPr="00E141DC">
        <w:rPr>
          <w:rFonts w:eastAsia="Times New Roman"/>
          <w:i/>
          <w:iCs/>
          <w:noProof/>
        </w:rPr>
        <w:t>38</w:t>
      </w:r>
      <w:r w:rsidRPr="00E141DC">
        <w:rPr>
          <w:rFonts w:eastAsia="Times New Roman"/>
          <w:noProof/>
        </w:rPr>
        <w:t>(2), 155–168. https://doi.org/10.1016/j.beth.2006.06.005</w:t>
      </w:r>
    </w:p>
    <w:p w:rsidRPr="00E141DC" w:rsidR="00E141DC" w:rsidP="00E141DC" w:rsidRDefault="00E141DC" w14:paraId="0BA4A1A5"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Sloan, D. M., Marx, B. P., &amp; Greenberg, E. M. (2011). A test of written emotional disclosure as an intervention for posttraumatic stress disorder. </w:t>
      </w:r>
      <w:r w:rsidRPr="00E141DC">
        <w:rPr>
          <w:rFonts w:eastAsia="Times New Roman"/>
          <w:i/>
          <w:iCs/>
          <w:noProof/>
        </w:rPr>
        <w:t>Behaviour Research and Therapy</w:t>
      </w:r>
      <w:r w:rsidRPr="00E141DC">
        <w:rPr>
          <w:rFonts w:eastAsia="Times New Roman"/>
          <w:noProof/>
        </w:rPr>
        <w:t xml:space="preserve">, </w:t>
      </w:r>
      <w:r w:rsidRPr="00E141DC">
        <w:rPr>
          <w:rFonts w:eastAsia="Times New Roman"/>
          <w:i/>
          <w:iCs/>
          <w:noProof/>
        </w:rPr>
        <w:t>49</w:t>
      </w:r>
      <w:r w:rsidRPr="00E141DC">
        <w:rPr>
          <w:rFonts w:eastAsia="Times New Roman"/>
          <w:noProof/>
        </w:rPr>
        <w:t>(4), 299–304. https://doi.org/10.1016/j.brat.2011.02.001</w:t>
      </w:r>
    </w:p>
    <w:p w:rsidRPr="00E141DC" w:rsidR="00E141DC" w:rsidP="00E141DC" w:rsidRDefault="00E141DC" w14:paraId="45D9E2B3" w14:textId="77777777">
      <w:pPr>
        <w:widowControl w:val="0"/>
        <w:autoSpaceDE w:val="0"/>
        <w:autoSpaceDN w:val="0"/>
        <w:adjustRightInd w:val="0"/>
        <w:spacing w:line="480" w:lineRule="auto"/>
        <w:ind w:left="480" w:hanging="480"/>
        <w:rPr>
          <w:rFonts w:eastAsia="Times New Roman"/>
          <w:noProof/>
        </w:rPr>
      </w:pPr>
      <w:r w:rsidRPr="00E141DC">
        <w:rPr>
          <w:rFonts w:eastAsia="Times New Roman"/>
          <w:noProof/>
        </w:rPr>
        <w:t xml:space="preserve">Smyth, J. M., &amp; Pennebaker, J. W. (2008). Exploring the boundary conditions of expressive writing: In search of the right recipe. </w:t>
      </w:r>
      <w:r w:rsidRPr="00E141DC">
        <w:rPr>
          <w:rFonts w:eastAsia="Times New Roman"/>
          <w:i/>
          <w:iCs/>
          <w:noProof/>
        </w:rPr>
        <w:t>British Journal of Health Psychology</w:t>
      </w:r>
      <w:r w:rsidRPr="00E141DC">
        <w:rPr>
          <w:rFonts w:eastAsia="Times New Roman"/>
          <w:noProof/>
        </w:rPr>
        <w:t xml:space="preserve">, </w:t>
      </w:r>
      <w:r w:rsidRPr="00E141DC">
        <w:rPr>
          <w:rFonts w:eastAsia="Times New Roman"/>
          <w:i/>
          <w:iCs/>
          <w:noProof/>
        </w:rPr>
        <w:t>13</w:t>
      </w:r>
      <w:r w:rsidRPr="00E141DC">
        <w:rPr>
          <w:rFonts w:eastAsia="Times New Roman"/>
          <w:noProof/>
        </w:rPr>
        <w:t>(1), 1–7. https://doi.org/10.1348/135910707X260117</w:t>
      </w:r>
    </w:p>
    <w:p w:rsidRPr="00E141DC" w:rsidR="00E141DC" w:rsidP="00E141DC" w:rsidRDefault="00E141DC" w14:paraId="52DAC9DD" w14:textId="77777777">
      <w:pPr>
        <w:widowControl w:val="0"/>
        <w:autoSpaceDE w:val="0"/>
        <w:autoSpaceDN w:val="0"/>
        <w:adjustRightInd w:val="0"/>
        <w:spacing w:line="480" w:lineRule="auto"/>
        <w:ind w:left="480" w:hanging="480"/>
        <w:rPr>
          <w:noProof/>
        </w:rPr>
      </w:pPr>
      <w:r w:rsidRPr="00E141DC">
        <w:rPr>
          <w:rFonts w:eastAsia="Times New Roman"/>
          <w:noProof/>
        </w:rPr>
        <w:t xml:space="preserve">Yilmaz, M., &amp; Zara, A. (2016). Traumatic loss and posttraumatic growth: the effect of traumatic loss related factors on posttraumatic growth. </w:t>
      </w:r>
      <w:r w:rsidRPr="00E141DC">
        <w:rPr>
          <w:rFonts w:eastAsia="Times New Roman"/>
          <w:i/>
          <w:iCs/>
          <w:noProof/>
        </w:rPr>
        <w:t>Anatolian Journal of Psychiatry</w:t>
      </w:r>
      <w:r w:rsidRPr="00E141DC">
        <w:rPr>
          <w:rFonts w:eastAsia="Times New Roman"/>
          <w:noProof/>
        </w:rPr>
        <w:t xml:space="preserve">, </w:t>
      </w:r>
      <w:r w:rsidRPr="00E141DC">
        <w:rPr>
          <w:rFonts w:eastAsia="Times New Roman"/>
          <w:i/>
          <w:iCs/>
          <w:noProof/>
        </w:rPr>
        <w:t>17</w:t>
      </w:r>
      <w:r w:rsidRPr="00E141DC">
        <w:rPr>
          <w:rFonts w:eastAsia="Times New Roman"/>
          <w:noProof/>
        </w:rPr>
        <w:t>(1), 5–11. https://doi.org/10.5455/apd.188311</w:t>
      </w:r>
    </w:p>
    <w:p w:rsidR="002353E1" w:rsidP="00E141DC" w:rsidRDefault="00F21CC4" w14:paraId="4F622798" w14:textId="186EEA36">
      <w:pPr>
        <w:widowControl w:val="0"/>
        <w:autoSpaceDE w:val="0"/>
        <w:autoSpaceDN w:val="0"/>
        <w:adjustRightInd w:val="0"/>
        <w:spacing w:line="480" w:lineRule="auto"/>
        <w:ind w:left="480" w:hanging="480"/>
        <w:rPr>
          <w:rFonts w:eastAsia="Times New Roman"/>
          <w:b/>
        </w:rPr>
      </w:pPr>
      <w:r>
        <w:rPr>
          <w:rFonts w:eastAsia="Times New Roman"/>
          <w:b/>
        </w:rPr>
        <w:fldChar w:fldCharType="end"/>
      </w:r>
    </w:p>
    <w:p w:rsidR="002353E1" w:rsidP="00CD188F" w:rsidRDefault="002353E1" w14:paraId="27C1AA98" w14:textId="77777777">
      <w:pPr>
        <w:widowControl w:val="0"/>
        <w:autoSpaceDE w:val="0"/>
        <w:autoSpaceDN w:val="0"/>
        <w:adjustRightInd w:val="0"/>
        <w:spacing w:line="480" w:lineRule="auto"/>
        <w:rPr>
          <w:rFonts w:eastAsia="Times New Roman"/>
          <w:b/>
        </w:rPr>
      </w:pPr>
    </w:p>
    <w:p w:rsidR="002353E1" w:rsidP="002353E1" w:rsidRDefault="002353E1" w14:paraId="4BBA4875" w14:textId="77777777">
      <w:pPr>
        <w:widowControl w:val="0"/>
        <w:autoSpaceDE w:val="0"/>
        <w:autoSpaceDN w:val="0"/>
        <w:adjustRightInd w:val="0"/>
        <w:rPr>
          <w:rFonts w:eastAsia="Times New Roman"/>
          <w:b/>
        </w:rPr>
      </w:pPr>
    </w:p>
    <w:p w:rsidR="002353E1" w:rsidP="002353E1" w:rsidRDefault="002353E1" w14:paraId="447A9608" w14:textId="77777777">
      <w:pPr>
        <w:widowControl w:val="0"/>
        <w:autoSpaceDE w:val="0"/>
        <w:autoSpaceDN w:val="0"/>
        <w:adjustRightInd w:val="0"/>
        <w:rPr>
          <w:rFonts w:eastAsia="Times New Roman"/>
          <w:b/>
        </w:rPr>
      </w:pPr>
    </w:p>
    <w:p w:rsidR="00401DBF" w:rsidP="00C30B5D" w:rsidRDefault="00401DBF" w14:paraId="6ED51553" w14:textId="159EE955">
      <w:pPr>
        <w:pStyle w:val="NoSpacing"/>
        <w:rPr>
          <w:rFonts w:ascii="Times New Roman" w:hAnsi="Times New Roman" w:eastAsia="Times New Roman" w:cs="Times New Roman"/>
        </w:rPr>
      </w:pPr>
    </w:p>
    <w:p w:rsidR="00561194" w:rsidP="00401DBF" w:rsidRDefault="00561194" w14:paraId="64FF2CA9" w14:textId="77777777">
      <w:pPr>
        <w:pStyle w:val="NoSpacing"/>
        <w:ind w:firstLine="720"/>
        <w:rPr>
          <w:rFonts w:ascii="Times New Roman" w:hAnsi="Times New Roman" w:eastAsia="Times New Roman" w:cs="Times New Roman"/>
        </w:rPr>
      </w:pPr>
    </w:p>
    <w:p w:rsidR="00561194" w:rsidP="00401DBF" w:rsidRDefault="00561194" w14:paraId="2C614AF4" w14:textId="77777777">
      <w:pPr>
        <w:pStyle w:val="NoSpacing"/>
        <w:ind w:firstLine="720"/>
        <w:rPr>
          <w:rFonts w:ascii="Times New Roman" w:hAnsi="Times New Roman" w:eastAsia="Times New Roman" w:cs="Times New Roman"/>
        </w:rPr>
      </w:pPr>
    </w:p>
    <w:p w:rsidR="00561194" w:rsidP="00401DBF" w:rsidRDefault="00561194" w14:paraId="2B853A46" w14:textId="77777777">
      <w:pPr>
        <w:pStyle w:val="NoSpacing"/>
        <w:ind w:firstLine="720"/>
        <w:rPr>
          <w:rFonts w:ascii="Times New Roman" w:hAnsi="Times New Roman" w:eastAsia="Times New Roman" w:cs="Times New Roman"/>
        </w:rPr>
      </w:pPr>
    </w:p>
    <w:p w:rsidR="00561194" w:rsidP="00401DBF" w:rsidRDefault="00561194" w14:paraId="31195BC8" w14:textId="77777777">
      <w:pPr>
        <w:pStyle w:val="NoSpacing"/>
        <w:ind w:firstLine="720"/>
        <w:rPr>
          <w:rFonts w:ascii="Times New Roman" w:hAnsi="Times New Roman" w:eastAsia="Times New Roman" w:cs="Times New Roman"/>
        </w:rPr>
      </w:pPr>
    </w:p>
    <w:p w:rsidR="00561194" w:rsidP="00401DBF" w:rsidRDefault="00561194" w14:paraId="34E2E505" w14:textId="77777777">
      <w:pPr>
        <w:pStyle w:val="NoSpacing"/>
        <w:ind w:firstLine="720"/>
        <w:rPr>
          <w:rFonts w:ascii="Times New Roman" w:hAnsi="Times New Roman" w:eastAsia="Times New Roman" w:cs="Times New Roman"/>
        </w:rPr>
      </w:pPr>
    </w:p>
    <w:p w:rsidR="00561194" w:rsidP="00401DBF" w:rsidRDefault="00561194" w14:paraId="7F78B0BA" w14:textId="77777777">
      <w:pPr>
        <w:pStyle w:val="NoSpacing"/>
        <w:ind w:firstLine="720"/>
        <w:rPr>
          <w:rFonts w:ascii="Times New Roman" w:hAnsi="Times New Roman" w:eastAsia="Times New Roman" w:cs="Times New Roman"/>
        </w:rPr>
      </w:pPr>
    </w:p>
    <w:p w:rsidR="00561194" w:rsidP="00401DBF" w:rsidRDefault="00561194" w14:paraId="5420CD73" w14:textId="77777777">
      <w:pPr>
        <w:pStyle w:val="NoSpacing"/>
        <w:ind w:firstLine="720"/>
        <w:rPr>
          <w:rFonts w:ascii="Times New Roman" w:hAnsi="Times New Roman" w:eastAsia="Times New Roman" w:cs="Times New Roman"/>
        </w:rPr>
      </w:pPr>
    </w:p>
    <w:p w:rsidR="00561194" w:rsidP="00401DBF" w:rsidRDefault="00561194" w14:paraId="0976949D" w14:textId="77777777">
      <w:pPr>
        <w:pStyle w:val="NoSpacing"/>
        <w:ind w:firstLine="720"/>
        <w:rPr>
          <w:rFonts w:ascii="Times New Roman" w:hAnsi="Times New Roman" w:eastAsia="Times New Roman" w:cs="Times New Roman"/>
        </w:rPr>
      </w:pPr>
    </w:p>
    <w:p w:rsidR="00561194" w:rsidP="00401DBF" w:rsidRDefault="00561194" w14:paraId="25300ABA" w14:textId="77777777">
      <w:pPr>
        <w:pStyle w:val="NoSpacing"/>
        <w:ind w:firstLine="720"/>
        <w:rPr>
          <w:rFonts w:ascii="Times New Roman" w:hAnsi="Times New Roman" w:eastAsia="Times New Roman" w:cs="Times New Roman"/>
        </w:rPr>
      </w:pPr>
    </w:p>
    <w:p w:rsidRPr="00DD2992" w:rsidR="00EE23CC" w:rsidP="009A5E66" w:rsidRDefault="00EE23CC" w14:paraId="53FF3A56" w14:textId="77777777">
      <w:pPr>
        <w:spacing w:line="480" w:lineRule="auto"/>
      </w:pPr>
    </w:p>
    <w:p w:rsidR="00DD2992" w:rsidP="00DD2992" w:rsidRDefault="00C949C1" w14:paraId="1F61D6BC" w14:textId="760E7BC9">
      <w:pPr>
        <w:spacing w:line="480" w:lineRule="auto"/>
      </w:pPr>
      <w:r>
        <w:rPr>
          <w:noProof/>
        </w:rPr>
        <w:drawing>
          <wp:inline distT="0" distB="0" distL="0" distR="0" wp14:anchorId="24AFCCCD" wp14:editId="4D38A0F3">
            <wp:extent cx="5943422" cy="4003040"/>
            <wp:effectExtent l="0" t="0" r="635" b="10160"/>
            <wp:docPr id="18934248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422" cy="4003040"/>
                    </a:xfrm>
                    <a:prstGeom prst="rect">
                      <a:avLst/>
                    </a:prstGeom>
                  </pic:spPr>
                </pic:pic>
              </a:graphicData>
            </a:graphic>
          </wp:inline>
        </w:drawing>
      </w:r>
    </w:p>
    <w:p w:rsidRPr="00DD2992" w:rsidR="00AD23FD" w:rsidP="45EFD1AE" w:rsidRDefault="6C2B3B8B" w14:paraId="400D904A" w14:textId="536DCBC6" w14:noSpellErr="1">
      <w:pPr>
        <w:rPr>
          <w:rFonts w:ascii="Times New Roman" w:hAnsi="Times New Roman" w:eastAsia="Times New Roman" w:cs="Times New Roman"/>
        </w:rPr>
      </w:pPr>
      <w:r w:rsidRPr="45EFD1AE" w:rsidR="45EFD1AE">
        <w:rPr>
          <w:rFonts w:ascii="Times New Roman" w:hAnsi="Times New Roman" w:eastAsia="Times New Roman" w:cs="Times New Roman"/>
          <w:i w:val="1"/>
          <w:iCs w:val="1"/>
        </w:rPr>
        <w:t xml:space="preserve">Figure 1. </w:t>
      </w:r>
      <w:r w:rsidRPr="45EFD1AE" w:rsidR="45EFD1AE">
        <w:rPr>
          <w:rFonts w:ascii="Times New Roman" w:hAnsi="Times New Roman" w:eastAsia="Times New Roman" w:cs="Times New Roman"/>
        </w:rPr>
        <w:t xml:space="preserve">Forest plot with average Cohen’s </w:t>
      </w:r>
      <w:r w:rsidRPr="45EFD1AE" w:rsidR="45EFD1AE">
        <w:rPr>
          <w:rFonts w:ascii="Times New Roman" w:hAnsi="Times New Roman" w:eastAsia="Times New Roman" w:cs="Times New Roman"/>
          <w:i w:val="1"/>
          <w:iCs w:val="1"/>
        </w:rPr>
        <w:t xml:space="preserve">d </w:t>
      </w:r>
      <w:r w:rsidRPr="45EFD1AE" w:rsidR="45EFD1AE">
        <w:rPr>
          <w:rFonts w:ascii="Times New Roman" w:hAnsi="Times New Roman" w:eastAsia="Times New Roman" w:cs="Times New Roman"/>
        </w:rPr>
        <w:t xml:space="preserve">effect sizes and </w:t>
      </w:r>
      <w:r w:rsidRPr="45EFD1AE" w:rsidR="45EFD1AE">
        <w:rPr>
          <w:rFonts w:ascii="Times New Roman" w:hAnsi="Times New Roman" w:eastAsia="Times New Roman" w:cs="Times New Roman"/>
        </w:rPr>
        <w:t xml:space="preserve">noncentral </w:t>
      </w:r>
      <w:r w:rsidRPr="45EFD1AE" w:rsidR="45EFD1AE">
        <w:rPr>
          <w:rFonts w:ascii="Times New Roman" w:hAnsi="Times New Roman" w:eastAsia="Times New Roman" w:cs="Times New Roman"/>
        </w:rPr>
        <w:t xml:space="preserve">confidence intervals. </w:t>
      </w:r>
      <w:r w:rsidRPr="45EFD1AE" w:rsidR="45EFD1AE">
        <w:rPr>
          <w:rFonts w:ascii="Times New Roman" w:hAnsi="Times New Roman" w:eastAsia="Times New Roman" w:cs="Times New Roman"/>
        </w:rPr>
        <w:t xml:space="preserve"> </w:t>
      </w:r>
      <w:r w:rsidRPr="45EFD1AE" w:rsidR="45EFD1AE">
        <w:rPr>
          <w:rFonts w:ascii="Times New Roman" w:hAnsi="Times New Roman" w:eastAsia="Times New Roman" w:cs="Times New Roman"/>
        </w:rPr>
        <w:t xml:space="preserve">Numbers indicate the comparison outlined in Table 1. </w:t>
      </w:r>
    </w:p>
    <w:p w:rsidR="00C949C1" w:rsidP="6C2B3B8B" w:rsidRDefault="00C949C1" w14:paraId="3469A962" w14:textId="77777777">
      <w:pPr>
        <w:rPr>
          <w:rFonts w:eastAsia="Times New Roman"/>
        </w:rPr>
      </w:pPr>
    </w:p>
    <w:p w:rsidR="00C949C1" w:rsidP="6C2B3B8B" w:rsidRDefault="00C949C1" w14:paraId="5493DE54" w14:textId="77777777">
      <w:pPr>
        <w:rPr>
          <w:rFonts w:eastAsia="Times New Roman"/>
        </w:rPr>
      </w:pPr>
    </w:p>
    <w:p w:rsidR="00C949C1" w:rsidP="6C2B3B8B" w:rsidRDefault="00C949C1" w14:paraId="47C53287" w14:textId="77777777">
      <w:pPr>
        <w:rPr>
          <w:rFonts w:eastAsia="Times New Roman"/>
        </w:rPr>
      </w:pPr>
    </w:p>
    <w:p w:rsidR="00C949C1" w:rsidP="6C2B3B8B" w:rsidRDefault="00C949C1" w14:paraId="7330421A" w14:textId="77777777">
      <w:pPr>
        <w:rPr>
          <w:rFonts w:eastAsia="Times New Roman"/>
        </w:rPr>
      </w:pPr>
    </w:p>
    <w:p w:rsidR="00561194" w:rsidP="6C2B3B8B" w:rsidRDefault="00561194" w14:paraId="3DE5959E" w14:textId="77777777">
      <w:pPr>
        <w:rPr>
          <w:rFonts w:eastAsia="Times New Roman"/>
        </w:rPr>
      </w:pPr>
    </w:p>
    <w:p w:rsidR="00561194" w:rsidP="6C2B3B8B" w:rsidRDefault="00561194" w14:paraId="2BA9ADDC" w14:textId="77777777">
      <w:pPr>
        <w:rPr>
          <w:rFonts w:eastAsia="Times New Roman"/>
        </w:rPr>
      </w:pPr>
    </w:p>
    <w:p w:rsidR="00561194" w:rsidP="6C2B3B8B" w:rsidRDefault="00561194" w14:paraId="277F9422" w14:textId="77777777">
      <w:pPr>
        <w:rPr>
          <w:rFonts w:eastAsia="Times New Roman"/>
        </w:rPr>
      </w:pPr>
    </w:p>
    <w:p w:rsidR="00561194" w:rsidP="6C2B3B8B" w:rsidRDefault="00561194" w14:paraId="6462B391" w14:textId="77777777">
      <w:pPr>
        <w:rPr>
          <w:rFonts w:eastAsia="Times New Roman"/>
        </w:rPr>
      </w:pPr>
    </w:p>
    <w:p w:rsidR="00561194" w:rsidP="6C2B3B8B" w:rsidRDefault="00561194" w14:paraId="398FAC00" w14:textId="77777777">
      <w:pPr>
        <w:rPr>
          <w:rFonts w:eastAsia="Times New Roman"/>
        </w:rPr>
      </w:pPr>
    </w:p>
    <w:p w:rsidR="00561194" w:rsidP="6C2B3B8B" w:rsidRDefault="00561194" w14:paraId="57C64C2C" w14:textId="77777777">
      <w:pPr>
        <w:rPr>
          <w:rFonts w:eastAsia="Times New Roman"/>
        </w:rPr>
      </w:pPr>
    </w:p>
    <w:p w:rsidR="00561194" w:rsidP="6C2B3B8B" w:rsidRDefault="00561194" w14:paraId="6D651B75" w14:textId="77777777">
      <w:pPr>
        <w:rPr>
          <w:rFonts w:eastAsia="Times New Roman"/>
        </w:rPr>
      </w:pPr>
    </w:p>
    <w:p w:rsidR="00561194" w:rsidP="6C2B3B8B" w:rsidRDefault="00561194" w14:paraId="5ADB51C9" w14:textId="77777777">
      <w:pPr>
        <w:rPr>
          <w:rFonts w:eastAsia="Times New Roman"/>
        </w:rPr>
      </w:pPr>
    </w:p>
    <w:p w:rsidR="00561194" w:rsidP="6C2B3B8B" w:rsidRDefault="00561194" w14:paraId="2ADD76A5" w14:textId="77777777">
      <w:pPr>
        <w:rPr>
          <w:rFonts w:eastAsia="Times New Roman"/>
        </w:rPr>
      </w:pPr>
    </w:p>
    <w:p w:rsidR="00561194" w:rsidP="6C2B3B8B" w:rsidRDefault="00561194" w14:paraId="0D1D5DA1" w14:textId="77777777">
      <w:pPr>
        <w:rPr>
          <w:rFonts w:eastAsia="Times New Roman"/>
        </w:rPr>
      </w:pPr>
    </w:p>
    <w:p w:rsidR="00561194" w:rsidP="6C2B3B8B" w:rsidRDefault="00561194" w14:paraId="3A9D9A1E" w14:textId="77777777">
      <w:pPr>
        <w:rPr>
          <w:rFonts w:eastAsia="Times New Roman"/>
        </w:rPr>
      </w:pPr>
    </w:p>
    <w:p w:rsidR="00561194" w:rsidP="6C2B3B8B" w:rsidRDefault="00561194" w14:paraId="4B2E4651" w14:textId="77777777">
      <w:pPr>
        <w:rPr>
          <w:rFonts w:eastAsia="Times New Roman"/>
        </w:rPr>
      </w:pPr>
    </w:p>
    <w:p w:rsidR="00561194" w:rsidP="6C2B3B8B" w:rsidRDefault="00561194" w14:paraId="494C6DF6" w14:textId="77777777">
      <w:pPr>
        <w:rPr>
          <w:rFonts w:eastAsia="Times New Roman"/>
        </w:rPr>
      </w:pPr>
    </w:p>
    <w:p w:rsidR="00561194" w:rsidP="6C2B3B8B" w:rsidRDefault="00561194" w14:paraId="14235CB9" w14:textId="77777777">
      <w:pPr>
        <w:rPr>
          <w:rFonts w:eastAsia="Times New Roman"/>
        </w:rPr>
      </w:pPr>
    </w:p>
    <w:p w:rsidR="00561194" w:rsidP="6C2B3B8B" w:rsidRDefault="00561194" w14:paraId="2BA8DD54" w14:textId="77777777">
      <w:pPr>
        <w:rPr>
          <w:rFonts w:eastAsia="Times New Roman"/>
        </w:rPr>
      </w:pPr>
    </w:p>
    <w:p w:rsidR="00561194" w:rsidP="6C2B3B8B" w:rsidRDefault="00561194" w14:paraId="083FBB3B" w14:textId="77777777">
      <w:pPr>
        <w:rPr>
          <w:rFonts w:eastAsia="Times New Roman"/>
        </w:rPr>
      </w:pPr>
    </w:p>
    <w:p w:rsidR="001A28CF" w:rsidP="6C2B3B8B" w:rsidRDefault="001A28CF" w14:paraId="4C1DC86B" w14:textId="77777777">
      <w:pPr>
        <w:rPr>
          <w:rFonts w:eastAsia="Times New Roman"/>
        </w:rPr>
        <w:sectPr w:rsidR="001A28CF" w:rsidSect="00AD23FD">
          <w:headerReference w:type="even" r:id="rId11"/>
          <w:headerReference w:type="default" r:id="rId12"/>
          <w:headerReference w:type="first" r:id="rId13"/>
          <w:pgSz w:w="12240" w:h="15840" w:orient="portrait"/>
          <w:pgMar w:top="1440" w:right="1440" w:bottom="1440" w:left="1440" w:header="720" w:footer="720" w:gutter="0"/>
          <w:cols w:space="720"/>
          <w:titlePg/>
          <w:docGrid w:linePitch="360"/>
        </w:sectPr>
      </w:pPr>
    </w:p>
    <w:p w:rsidR="00AC5C7C" w:rsidP="45EFD1AE" w:rsidRDefault="6C2B3B8B" w14:paraId="658BF70A" w14:textId="6661AC59" w14:noSpellErr="1">
      <w:pPr>
        <w:rPr>
          <w:rFonts w:ascii="Times New Roman" w:hAnsi="Times New Roman" w:eastAsia="Times New Roman" w:cs="Times New Roman"/>
          <w:i w:val="1"/>
          <w:iCs w:val="1"/>
        </w:rPr>
      </w:pPr>
      <w:r w:rsidRPr="45EFD1AE" w:rsidR="45EFD1AE">
        <w:rPr>
          <w:rFonts w:ascii="Times New Roman" w:hAnsi="Times New Roman" w:eastAsia="Times New Roman" w:cs="Times New Roman"/>
        </w:rPr>
        <w:t>Table 1</w:t>
      </w:r>
      <w:r w:rsidRPr="45EFD1AE" w:rsidR="45EFD1AE">
        <w:rPr>
          <w:rFonts w:ascii="Times New Roman" w:hAnsi="Times New Roman" w:eastAsia="Times New Roman" w:cs="Times New Roman"/>
          <w:i w:val="1"/>
          <w:iCs w:val="1"/>
        </w:rPr>
        <w:t xml:space="preserve">. </w:t>
      </w:r>
    </w:p>
    <w:p w:rsidR="00B266DD" w:rsidP="6C2B3B8B" w:rsidRDefault="00B266DD" w14:paraId="7782F61D" w14:textId="77777777">
      <w:pPr>
        <w:rPr>
          <w:rFonts w:eastAsia="Times New Roman"/>
          <w:i/>
          <w:iCs/>
        </w:rPr>
      </w:pPr>
    </w:p>
    <w:p w:rsidRPr="00B266DD" w:rsidR="00200F93" w:rsidP="45EFD1AE" w:rsidRDefault="006C08BA" w14:paraId="63FDC8B9" w14:textId="10E09A77" w14:noSpellErr="1">
      <w:pPr>
        <w:rPr>
          <w:rFonts w:ascii="Times New Roman" w:hAnsi="Times New Roman" w:eastAsia="Times New Roman" w:cs="Times New Roman"/>
        </w:rPr>
      </w:pPr>
      <w:r w:rsidRPr="45EFD1AE" w:rsidR="45EFD1AE">
        <w:rPr>
          <w:rFonts w:ascii="Times New Roman" w:hAnsi="Times New Roman" w:eastAsia="Times New Roman" w:cs="Times New Roman"/>
          <w:i w:val="1"/>
          <w:iCs w:val="1"/>
        </w:rPr>
        <w:t>Study Characteristics</w:t>
      </w:r>
      <w:r w:rsidRPr="45EFD1AE" w:rsidR="45EFD1AE">
        <w:rPr>
          <w:rFonts w:ascii="Times New Roman" w:hAnsi="Times New Roman" w:eastAsia="Times New Roman" w:cs="Times New Roman"/>
          <w:i w:val="1"/>
          <w:iCs w:val="1"/>
        </w:rPr>
        <w:t xml:space="preserve"> and Results</w:t>
      </w:r>
      <w:r w:rsidRPr="45EFD1AE" w:rsidR="45EFD1AE">
        <w:rPr>
          <w:rFonts w:ascii="Times New Roman" w:hAnsi="Times New Roman" w:eastAsia="Times New Roman" w:cs="Times New Roman"/>
          <w:i w:val="1"/>
          <w:iCs w:val="1"/>
        </w:rPr>
        <w:t xml:space="preserve"> </w:t>
      </w:r>
      <w:r w:rsidRPr="45EFD1AE" w:rsidR="45EFD1AE">
        <w:rPr>
          <w:rFonts w:ascii="Times New Roman" w:hAnsi="Times New Roman" w:eastAsia="Times New Roman" w:cs="Times New Roman"/>
          <w:i w:val="1"/>
          <w:iCs w:val="1"/>
        </w:rPr>
        <w:t>for PTG and QOL Studies</w:t>
      </w:r>
      <w:r w:rsidRPr="45EFD1AE" w:rsidR="45EFD1AE">
        <w:rPr>
          <w:rFonts w:ascii="Times New Roman" w:hAnsi="Times New Roman" w:eastAsia="Times New Roman" w:cs="Times New Roman"/>
          <w:i w:val="1"/>
          <w:iCs w:val="1"/>
        </w:rPr>
        <w:t xml:space="preserve">  </w:t>
      </w:r>
    </w:p>
    <w:tbl>
      <w:tblPr>
        <w:tblW w:w="5000" w:type="pct"/>
        <w:tblCellMar>
          <w:left w:w="0" w:type="dxa"/>
          <w:right w:w="0" w:type="dxa"/>
        </w:tblCellMar>
        <w:tblLook w:val="04A0" w:firstRow="1" w:lastRow="0" w:firstColumn="1" w:lastColumn="0" w:noHBand="0" w:noVBand="1"/>
      </w:tblPr>
      <w:tblGrid>
        <w:gridCol w:w="5117"/>
        <w:gridCol w:w="981"/>
        <w:gridCol w:w="661"/>
        <w:gridCol w:w="812"/>
        <w:gridCol w:w="726"/>
        <w:gridCol w:w="812"/>
        <w:gridCol w:w="726"/>
        <w:gridCol w:w="854"/>
        <w:gridCol w:w="746"/>
        <w:gridCol w:w="737"/>
        <w:gridCol w:w="818"/>
      </w:tblGrid>
      <w:tr w:rsidRPr="00D30414" w:rsidR="00616588" w:rsidTr="45EFD1AE" w14:paraId="4EC17BF6" w14:textId="77777777">
        <w:trPr>
          <w:trHeight w:val="320"/>
        </w:trPr>
        <w:tc>
          <w:tcPr>
            <w:tcW w:w="1970" w:type="pct"/>
            <w:tcBorders>
              <w:top w:val="single" w:color="auto" w:sz="4" w:space="0"/>
              <w:bottom w:val="single" w:color="auto" w:sz="4" w:space="0"/>
            </w:tcBorders>
            <w:shd w:val="clear" w:color="auto" w:fill="auto"/>
            <w:noWrap/>
            <w:tcMar>
              <w:top w:w="0" w:type="dxa"/>
              <w:left w:w="15" w:type="dxa"/>
              <w:bottom w:w="0" w:type="dxa"/>
              <w:right w:w="15" w:type="dxa"/>
            </w:tcMar>
            <w:vAlign w:val="bottom"/>
            <w:hideMark/>
          </w:tcPr>
          <w:p w:rsidRPr="00D30414" w:rsidR="00616588" w:rsidP="00616588" w:rsidRDefault="00616588" w14:paraId="4597E773" w14:textId="77777777"/>
        </w:tc>
        <w:tc>
          <w:tcPr>
            <w:tcW w:w="378" w:type="pct"/>
            <w:tcBorders>
              <w:top w:val="single" w:color="auto" w:sz="4" w:space="0"/>
              <w:bottom w:val="single" w:color="auto" w:sz="4" w:space="0"/>
            </w:tcBorders>
            <w:shd w:val="clear" w:color="auto" w:fill="auto"/>
            <w:noWrap/>
            <w:tcMar>
              <w:top w:w="15" w:type="dxa"/>
              <w:left w:w="15" w:type="dxa"/>
              <w:bottom w:w="0" w:type="dxa"/>
              <w:right w:w="15" w:type="dxa"/>
            </w:tcMar>
            <w:vAlign w:val="center"/>
            <w:hideMark/>
          </w:tcPr>
          <w:p w:rsidRPr="00D30414" w:rsidR="00616588" w:rsidP="45EFD1AE" w:rsidRDefault="00616588" w14:paraId="6F9710B9"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Outcome</w:t>
            </w:r>
          </w:p>
        </w:tc>
        <w:tc>
          <w:tcPr>
            <w:tcW w:w="255" w:type="pct"/>
            <w:tcBorders>
              <w:top w:val="single" w:color="auto" w:sz="4" w:space="0"/>
              <w:bottom w:val="single" w:color="auto" w:sz="4" w:space="0"/>
            </w:tcBorders>
            <w:shd w:val="clear" w:color="auto" w:fill="auto"/>
            <w:noWrap/>
            <w:tcMar>
              <w:top w:w="15" w:type="dxa"/>
              <w:left w:w="15" w:type="dxa"/>
              <w:bottom w:w="0" w:type="dxa"/>
              <w:right w:w="15" w:type="dxa"/>
            </w:tcMar>
            <w:vAlign w:val="center"/>
            <w:hideMark/>
          </w:tcPr>
          <w:p w:rsidRPr="00B266DD" w:rsidR="00616588" w:rsidP="45EFD1AE" w:rsidRDefault="00616588" w14:paraId="11698345" w14:textId="77777777"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N</w:t>
            </w:r>
          </w:p>
        </w:tc>
        <w:tc>
          <w:tcPr>
            <w:tcW w:w="313"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616588" w14:paraId="17DD9D80" w14:textId="77777777"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d</w:t>
            </w:r>
          </w:p>
        </w:tc>
        <w:tc>
          <w:tcPr>
            <w:tcW w:w="280"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616588" w14:paraId="2BEFEA27" w14:textId="77777777"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SE</w:t>
            </w:r>
          </w:p>
        </w:tc>
        <w:tc>
          <w:tcPr>
            <w:tcW w:w="313"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B266DD" w14:paraId="2DF6ABEB" w14:textId="40B7F3C6"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L</w:t>
            </w:r>
            <w:r w:rsidRPr="45EFD1AE" w:rsidR="45EFD1AE">
              <w:rPr>
                <w:rFonts w:ascii="Times New Roman" w:hAnsi="Times New Roman" w:eastAsia="Times New Roman" w:cs="Times New Roman"/>
                <w:i w:val="1"/>
                <w:iCs w:val="1"/>
                <w:color w:val="000000" w:themeColor="text1" w:themeTint="FF" w:themeShade="FF"/>
              </w:rPr>
              <w:t>ower</w:t>
            </w:r>
          </w:p>
        </w:tc>
        <w:tc>
          <w:tcPr>
            <w:tcW w:w="280"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B266DD" w14:paraId="6B2E105D" w14:textId="35187446"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U</w:t>
            </w:r>
            <w:r w:rsidRPr="45EFD1AE" w:rsidR="45EFD1AE">
              <w:rPr>
                <w:rFonts w:ascii="Times New Roman" w:hAnsi="Times New Roman" w:eastAsia="Times New Roman" w:cs="Times New Roman"/>
                <w:i w:val="1"/>
                <w:iCs w:val="1"/>
                <w:color w:val="000000" w:themeColor="text1" w:themeTint="FF" w:themeShade="FF"/>
              </w:rPr>
              <w:t>pper</w:t>
            </w:r>
          </w:p>
        </w:tc>
        <w:tc>
          <w:tcPr>
            <w:tcW w:w="329"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616588" w14:paraId="6136B040" w14:textId="77777777"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z</w:t>
            </w:r>
          </w:p>
        </w:tc>
        <w:tc>
          <w:tcPr>
            <w:tcW w:w="287"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616588" w14:paraId="0A1479D2" w14:textId="77777777"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p</w:t>
            </w:r>
          </w:p>
        </w:tc>
        <w:tc>
          <w:tcPr>
            <w:tcW w:w="280" w:type="pct"/>
            <w:tcBorders>
              <w:top w:val="single" w:color="auto" w:sz="4" w:space="0"/>
              <w:bottom w:val="single" w:color="auto" w:sz="4" w:space="0"/>
            </w:tcBorders>
            <w:shd w:val="clear" w:color="auto" w:fill="auto"/>
            <w:noWrap/>
            <w:tcMar>
              <w:top w:w="0" w:type="dxa"/>
              <w:left w:w="15" w:type="dxa"/>
              <w:bottom w:w="0" w:type="dxa"/>
              <w:right w:w="15" w:type="dxa"/>
            </w:tcMar>
            <w:vAlign w:val="center"/>
            <w:hideMark/>
          </w:tcPr>
          <w:p w:rsidRPr="00B266DD" w:rsidR="00616588" w:rsidP="45EFD1AE" w:rsidRDefault="00616588" w14:paraId="4E921659" w14:textId="22B2C4FD"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Power</w:t>
            </w:r>
            <w:r w:rsidRPr="45EFD1AE" w:rsidR="45EFD1AE">
              <w:rPr>
                <w:rFonts w:ascii="Times New Roman" w:hAnsi="Times New Roman" w:eastAsia="Times New Roman" w:cs="Times New Roman"/>
                <w:i w:val="1"/>
                <w:iCs w:val="1"/>
                <w:color w:val="000000" w:themeColor="text1" w:themeTint="FF" w:themeShade="FF"/>
                <w:vertAlign w:val="superscript"/>
              </w:rPr>
              <w:t>1</w:t>
            </w:r>
          </w:p>
        </w:tc>
        <w:tc>
          <w:tcPr>
            <w:tcW w:w="317" w:type="pct"/>
            <w:tcBorders>
              <w:top w:val="single" w:color="auto" w:sz="4" w:space="0"/>
              <w:bottom w:val="single" w:color="auto" w:sz="4" w:space="0"/>
            </w:tcBorders>
            <w:shd w:val="clear" w:color="auto" w:fill="auto"/>
            <w:tcMar>
              <w:top w:w="0" w:type="dxa"/>
              <w:left w:w="15" w:type="dxa"/>
              <w:bottom w:w="0" w:type="dxa"/>
              <w:right w:w="15" w:type="dxa"/>
            </w:tcMar>
            <w:vAlign w:val="center"/>
            <w:hideMark/>
          </w:tcPr>
          <w:p w:rsidRPr="00B266DD" w:rsidR="00B266DD" w:rsidP="45EFD1AE" w:rsidRDefault="00616588" w14:paraId="557042DA" w14:textId="3F3BE312" w14:noSpellErr="1">
            <w:pPr>
              <w:jc w:val="center"/>
              <w:rPr>
                <w:rFonts w:ascii="Times New Roman" w:hAnsi="Times New Roman" w:eastAsia="Times New Roman" w:cs="Times New Roman"/>
                <w:i w:val="1"/>
                <w:iCs w:val="1"/>
                <w:color w:val="000000" w:themeColor="text1" w:themeTint="FF" w:themeShade="FF"/>
              </w:rPr>
            </w:pPr>
            <w:r w:rsidRPr="45EFD1AE" w:rsidR="45EFD1AE">
              <w:rPr>
                <w:rFonts w:ascii="Times New Roman" w:hAnsi="Times New Roman" w:eastAsia="Times New Roman" w:cs="Times New Roman"/>
                <w:i w:val="1"/>
                <w:iCs w:val="1"/>
                <w:color w:val="000000" w:themeColor="text1" w:themeTint="FF" w:themeShade="FF"/>
              </w:rPr>
              <w:t>Power</w:t>
            </w:r>
            <w:r w:rsidRPr="45EFD1AE" w:rsidR="45EFD1AE">
              <w:rPr>
                <w:rFonts w:ascii="Times New Roman" w:hAnsi="Times New Roman" w:eastAsia="Times New Roman" w:cs="Times New Roman"/>
                <w:i w:val="1"/>
                <w:iCs w:val="1"/>
                <w:color w:val="000000" w:themeColor="text1" w:themeTint="FF" w:themeShade="FF"/>
                <w:vertAlign w:val="superscript"/>
              </w:rPr>
              <w:t>2</w:t>
            </w:r>
          </w:p>
        </w:tc>
      </w:tr>
      <w:tr w:rsidRPr="00D30414" w:rsidR="00616588" w:rsidTr="45EFD1AE" w14:paraId="2B9A49D6" w14:textId="77777777">
        <w:tblPrEx>
          <w:tblCellMar>
            <w:left w:w="108" w:type="dxa"/>
            <w:right w:w="108" w:type="dxa"/>
          </w:tblCellMar>
        </w:tblPrEx>
        <w:trPr>
          <w:trHeight w:val="320"/>
        </w:trPr>
        <w:tc>
          <w:tcPr>
            <w:tcW w:w="1970" w:type="pct"/>
            <w:tcBorders>
              <w:top w:val="single" w:color="auto" w:sz="4" w:space="0"/>
            </w:tcBorders>
            <w:shd w:val="clear" w:color="auto" w:fill="auto"/>
            <w:tcMar/>
            <w:vAlign w:val="center"/>
            <w:hideMark/>
          </w:tcPr>
          <w:p w:rsidRPr="00D30414" w:rsidR="00616588" w:rsidP="45EFD1AE" w:rsidRDefault="00616588" w14:paraId="6FBD733E"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Gebler</w:t>
            </w:r>
            <w:proofErr w:type="spellEnd"/>
            <w:r w:rsidRPr="45EFD1AE" w:rsidR="45EFD1AE">
              <w:rPr>
                <w:rFonts w:ascii="Times New Roman" w:hAnsi="Times New Roman" w:eastAsia="Times New Roman" w:cs="Times New Roman"/>
                <w:color w:val="000000" w:themeColor="text1" w:themeTint="FF" w:themeShade="FF"/>
              </w:rPr>
              <w:t xml:space="preserve"> &amp; </w:t>
            </w:r>
            <w:commentRangeStart w:id="10"/>
            <w:proofErr w:type="spellStart"/>
            <w:r w:rsidRPr="45EFD1AE" w:rsidR="45EFD1AE">
              <w:rPr>
                <w:rFonts w:ascii="Times New Roman" w:hAnsi="Times New Roman" w:eastAsia="Times New Roman" w:cs="Times New Roman"/>
                <w:color w:val="000000" w:themeColor="text1" w:themeTint="FF" w:themeShade="FF"/>
              </w:rPr>
              <w:t>Maercker</w:t>
            </w:r>
            <w:proofErr w:type="spellEnd"/>
            <w:commentRangeEnd w:id="10"/>
            <w:r>
              <w:rPr>
                <w:rStyle w:val="CommentReference"/>
              </w:rPr>
              <w:commentReference w:id="10"/>
            </w:r>
            <w:r w:rsidRPr="45EFD1AE" w:rsidR="45EFD1AE">
              <w:rPr>
                <w:rFonts w:ascii="Times New Roman" w:hAnsi="Times New Roman" w:eastAsia="Times New Roman" w:cs="Times New Roman"/>
                <w:color w:val="000000" w:themeColor="text1" w:themeTint="FF" w:themeShade="FF"/>
              </w:rPr>
              <w:t xml:space="preserve"> </w:t>
            </w:r>
          </w:p>
        </w:tc>
        <w:tc>
          <w:tcPr>
            <w:tcW w:w="378" w:type="pct"/>
            <w:tcBorders>
              <w:top w:val="single" w:color="auto" w:sz="4" w:space="0"/>
            </w:tcBorders>
            <w:shd w:val="clear" w:color="auto" w:fill="auto"/>
            <w:tcMar/>
            <w:vAlign w:val="center"/>
            <w:hideMark/>
          </w:tcPr>
          <w:p w:rsidRPr="00D30414" w:rsidR="00616588" w:rsidP="45EFD1AE" w:rsidRDefault="00616588" w14:paraId="51FAFA6C"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tcBorders>
              <w:top w:val="single" w:color="auto" w:sz="4" w:space="0"/>
            </w:tcBorders>
            <w:shd w:val="clear" w:color="auto" w:fill="auto"/>
            <w:tcMar/>
            <w:vAlign w:val="center"/>
            <w:hideMark/>
          </w:tcPr>
          <w:p w:rsidRPr="00D30414" w:rsidR="00616588" w:rsidP="45EFD1AE" w:rsidRDefault="00616588" w14:paraId="2465E677"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9</w:t>
            </w:r>
          </w:p>
        </w:tc>
        <w:tc>
          <w:tcPr>
            <w:tcW w:w="313" w:type="pct"/>
            <w:tcBorders>
              <w:top w:val="single" w:color="auto" w:sz="4" w:space="0"/>
            </w:tcBorders>
            <w:shd w:val="clear" w:color="auto" w:fill="auto"/>
            <w:tcMar/>
            <w:vAlign w:val="center"/>
            <w:hideMark/>
          </w:tcPr>
          <w:p w:rsidRPr="00D30414" w:rsidR="00616588" w:rsidP="00D30414" w:rsidRDefault="00616588" w14:paraId="744725EA" w14:textId="77777777">
            <w:pPr>
              <w:jc w:val="center"/>
              <w:rPr>
                <w:rFonts w:eastAsia="Times New Roman"/>
                <w:color w:val="000000"/>
              </w:rPr>
            </w:pPr>
            <w:r w:rsidRPr="00D30414">
              <w:rPr>
                <w:rFonts w:eastAsia="Times New Roman"/>
                <w:color w:val="000000"/>
              </w:rPr>
              <w:t>0.01</w:t>
            </w:r>
          </w:p>
        </w:tc>
        <w:tc>
          <w:tcPr>
            <w:tcW w:w="280" w:type="pct"/>
            <w:tcBorders>
              <w:top w:val="single" w:color="auto" w:sz="4" w:space="0"/>
            </w:tcBorders>
            <w:shd w:val="clear" w:color="auto" w:fill="auto"/>
            <w:tcMar/>
            <w:vAlign w:val="center"/>
            <w:hideMark/>
          </w:tcPr>
          <w:p w:rsidRPr="00D30414" w:rsidR="00616588" w:rsidP="00D30414" w:rsidRDefault="00616588" w14:paraId="6886752C" w14:textId="77777777">
            <w:pPr>
              <w:jc w:val="center"/>
              <w:rPr>
                <w:rFonts w:eastAsia="Times New Roman"/>
                <w:color w:val="000000"/>
              </w:rPr>
            </w:pPr>
            <w:r w:rsidRPr="00D30414">
              <w:rPr>
                <w:rFonts w:eastAsia="Times New Roman"/>
                <w:color w:val="000000"/>
              </w:rPr>
              <w:t>0.33</w:t>
            </w:r>
          </w:p>
        </w:tc>
        <w:tc>
          <w:tcPr>
            <w:tcW w:w="313" w:type="pct"/>
            <w:tcBorders>
              <w:top w:val="single" w:color="auto" w:sz="4" w:space="0"/>
            </w:tcBorders>
            <w:shd w:val="clear" w:color="auto" w:fill="auto"/>
            <w:tcMar/>
            <w:vAlign w:val="center"/>
            <w:hideMark/>
          </w:tcPr>
          <w:p w:rsidRPr="00D30414" w:rsidR="00616588" w:rsidP="45EFD1AE" w:rsidRDefault="00616588" w14:paraId="0949F9DF"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-0.64</w:t>
            </w:r>
          </w:p>
        </w:tc>
        <w:tc>
          <w:tcPr>
            <w:tcW w:w="280" w:type="pct"/>
            <w:tcBorders>
              <w:top w:val="single" w:color="auto" w:sz="4" w:space="0"/>
            </w:tcBorders>
            <w:shd w:val="clear" w:color="auto" w:fill="auto"/>
            <w:tcMar/>
            <w:vAlign w:val="center"/>
            <w:hideMark/>
          </w:tcPr>
          <w:p w:rsidRPr="00D30414" w:rsidR="00616588" w:rsidP="00D30414" w:rsidRDefault="00616588" w14:paraId="76038E2A" w14:textId="77777777">
            <w:pPr>
              <w:jc w:val="center"/>
              <w:rPr>
                <w:rFonts w:eastAsia="Times New Roman"/>
                <w:color w:val="000000"/>
              </w:rPr>
            </w:pPr>
            <w:r w:rsidRPr="00D30414">
              <w:rPr>
                <w:rFonts w:eastAsia="Times New Roman"/>
                <w:color w:val="000000"/>
              </w:rPr>
              <w:t>0.66</w:t>
            </w:r>
          </w:p>
        </w:tc>
        <w:tc>
          <w:tcPr>
            <w:tcW w:w="329" w:type="pct"/>
            <w:tcBorders>
              <w:top w:val="single" w:color="auto" w:sz="4" w:space="0"/>
            </w:tcBorders>
            <w:shd w:val="clear" w:color="auto" w:fill="auto"/>
            <w:tcMar/>
            <w:vAlign w:val="center"/>
            <w:hideMark/>
          </w:tcPr>
          <w:p w:rsidRPr="00D30414" w:rsidR="00616588" w:rsidP="00D30414" w:rsidRDefault="00616588" w14:paraId="0171DD45" w14:textId="77777777">
            <w:pPr>
              <w:jc w:val="center"/>
              <w:rPr>
                <w:rFonts w:eastAsia="Times New Roman"/>
                <w:color w:val="000000"/>
              </w:rPr>
            </w:pPr>
            <w:r w:rsidRPr="00D30414">
              <w:rPr>
                <w:rFonts w:eastAsia="Times New Roman"/>
                <w:color w:val="000000"/>
              </w:rPr>
              <w:t>0.03</w:t>
            </w:r>
          </w:p>
        </w:tc>
        <w:tc>
          <w:tcPr>
            <w:tcW w:w="287" w:type="pct"/>
            <w:tcBorders>
              <w:top w:val="single" w:color="auto" w:sz="4" w:space="0"/>
            </w:tcBorders>
            <w:shd w:val="clear" w:color="auto" w:fill="auto"/>
            <w:tcMar/>
            <w:vAlign w:val="center"/>
            <w:hideMark/>
          </w:tcPr>
          <w:p w:rsidRPr="00D30414" w:rsidR="00616588" w:rsidP="00D30414" w:rsidRDefault="00616588" w14:paraId="084244DC" w14:textId="77777777">
            <w:pPr>
              <w:jc w:val="center"/>
              <w:rPr>
                <w:rFonts w:eastAsia="Times New Roman"/>
                <w:color w:val="000000"/>
              </w:rPr>
            </w:pPr>
            <w:r w:rsidRPr="00D30414">
              <w:rPr>
                <w:rFonts w:eastAsia="Times New Roman"/>
                <w:color w:val="000000"/>
              </w:rPr>
              <w:t>0.98</w:t>
            </w:r>
          </w:p>
        </w:tc>
        <w:tc>
          <w:tcPr>
            <w:tcW w:w="280" w:type="pct"/>
            <w:tcBorders>
              <w:top w:val="single" w:color="auto" w:sz="4" w:space="0"/>
            </w:tcBorders>
            <w:shd w:val="clear" w:color="auto" w:fill="auto"/>
            <w:tcMar/>
            <w:vAlign w:val="center"/>
            <w:hideMark/>
          </w:tcPr>
          <w:p w:rsidRPr="00D30414" w:rsidR="00616588" w:rsidP="45EFD1AE" w:rsidRDefault="00616588" w14:paraId="71586684" w14:textId="51E0355C">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.05</w:t>
            </w:r>
          </w:p>
        </w:tc>
        <w:tc>
          <w:tcPr>
            <w:tcW w:w="317" w:type="pct"/>
            <w:tcBorders>
              <w:top w:val="single" w:color="auto" w:sz="4" w:space="0"/>
            </w:tcBorders>
            <w:shd w:val="clear" w:color="auto" w:fill="auto"/>
            <w:tcMar/>
            <w:vAlign w:val="center"/>
            <w:hideMark/>
          </w:tcPr>
          <w:p w:rsidRPr="00D30414" w:rsidR="00616588" w:rsidP="45EFD1AE" w:rsidRDefault="00616588" w14:paraId="6761BCF1" w14:textId="68F0ACEA">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.06</w:t>
            </w:r>
          </w:p>
        </w:tc>
      </w:tr>
      <w:tr w:rsidRPr="00D30414" w:rsidR="00616588" w:rsidTr="45EFD1AE" w14:paraId="4F7C075E"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590F59E0"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Gebler</w:t>
            </w:r>
            <w:proofErr w:type="spellEnd"/>
            <w:r w:rsidRPr="45EFD1AE" w:rsidR="45EFD1AE">
              <w:rPr>
                <w:rFonts w:ascii="Times New Roman" w:hAnsi="Times New Roman" w:eastAsia="Times New Roman" w:cs="Times New Roman"/>
                <w:color w:val="000000" w:themeColor="text1" w:themeTint="FF" w:themeShade="FF"/>
              </w:rPr>
              <w:t xml:space="preserve"> &amp; </w:t>
            </w:r>
            <w:proofErr w:type="spellStart"/>
            <w:r w:rsidRPr="45EFD1AE" w:rsidR="45EFD1AE">
              <w:rPr>
                <w:rFonts w:ascii="Times New Roman" w:hAnsi="Times New Roman" w:eastAsia="Times New Roman" w:cs="Times New Roman"/>
                <w:color w:val="000000" w:themeColor="text1" w:themeTint="FF" w:themeShade="FF"/>
              </w:rPr>
              <w:t>Maercker</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shd w:val="clear" w:color="auto" w:fill="auto"/>
            <w:tcMar/>
            <w:vAlign w:val="center"/>
            <w:hideMark/>
          </w:tcPr>
          <w:p w:rsidRPr="00D30414" w:rsidR="00616588" w:rsidP="45EFD1AE" w:rsidRDefault="00616588" w14:paraId="3CF7DCFD"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0BE59DFF"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9</w:t>
            </w:r>
          </w:p>
        </w:tc>
        <w:tc>
          <w:tcPr>
            <w:tcW w:w="313" w:type="pct"/>
            <w:shd w:val="clear" w:color="auto" w:fill="auto"/>
            <w:tcMar/>
            <w:vAlign w:val="center"/>
            <w:hideMark/>
          </w:tcPr>
          <w:p w:rsidRPr="00D30414" w:rsidR="00616588" w:rsidP="00D30414" w:rsidRDefault="00616588" w14:paraId="02EAE913" w14:textId="77777777">
            <w:pPr>
              <w:jc w:val="center"/>
              <w:rPr>
                <w:rFonts w:eastAsia="Times New Roman"/>
                <w:color w:val="000000"/>
              </w:rPr>
            </w:pPr>
            <w:r w:rsidRPr="00D30414">
              <w:rPr>
                <w:rFonts w:eastAsia="Times New Roman"/>
                <w:color w:val="000000"/>
              </w:rPr>
              <w:t>0.09</w:t>
            </w:r>
          </w:p>
        </w:tc>
        <w:tc>
          <w:tcPr>
            <w:tcW w:w="280" w:type="pct"/>
            <w:shd w:val="clear" w:color="auto" w:fill="auto"/>
            <w:tcMar/>
            <w:vAlign w:val="center"/>
            <w:hideMark/>
          </w:tcPr>
          <w:p w:rsidRPr="00D30414" w:rsidR="00616588" w:rsidP="00D30414" w:rsidRDefault="00616588" w14:paraId="08FC428A" w14:textId="77777777">
            <w:pPr>
              <w:jc w:val="center"/>
              <w:rPr>
                <w:rFonts w:eastAsia="Times New Roman"/>
                <w:color w:val="000000"/>
              </w:rPr>
            </w:pPr>
            <w:r w:rsidRPr="00D30414">
              <w:rPr>
                <w:rFonts w:eastAsia="Times New Roman"/>
                <w:color w:val="000000"/>
              </w:rPr>
              <w:t>0.33</w:t>
            </w:r>
          </w:p>
        </w:tc>
        <w:tc>
          <w:tcPr>
            <w:tcW w:w="313" w:type="pct"/>
            <w:shd w:val="clear" w:color="auto" w:fill="auto"/>
            <w:tcMar/>
            <w:vAlign w:val="center"/>
            <w:hideMark/>
          </w:tcPr>
          <w:p w:rsidRPr="00D30414" w:rsidR="00616588" w:rsidP="45EFD1AE" w:rsidRDefault="00616588" w14:paraId="50916A4C"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-0.56</w:t>
            </w:r>
          </w:p>
        </w:tc>
        <w:tc>
          <w:tcPr>
            <w:tcW w:w="280" w:type="pct"/>
            <w:shd w:val="clear" w:color="auto" w:fill="auto"/>
            <w:tcMar/>
            <w:vAlign w:val="center"/>
            <w:hideMark/>
          </w:tcPr>
          <w:p w:rsidRPr="00D30414" w:rsidR="00616588" w:rsidP="00D30414" w:rsidRDefault="00616588" w14:paraId="75A7BEFD" w14:textId="77777777">
            <w:pPr>
              <w:jc w:val="center"/>
              <w:rPr>
                <w:rFonts w:eastAsia="Times New Roman"/>
                <w:color w:val="000000"/>
              </w:rPr>
            </w:pPr>
            <w:r w:rsidRPr="00D30414">
              <w:rPr>
                <w:rFonts w:eastAsia="Times New Roman"/>
                <w:color w:val="000000"/>
              </w:rPr>
              <w:t>0.74</w:t>
            </w:r>
          </w:p>
        </w:tc>
        <w:tc>
          <w:tcPr>
            <w:tcW w:w="329" w:type="pct"/>
            <w:shd w:val="clear" w:color="auto" w:fill="auto"/>
            <w:tcMar/>
            <w:vAlign w:val="center"/>
            <w:hideMark/>
          </w:tcPr>
          <w:p w:rsidRPr="00D30414" w:rsidR="00616588" w:rsidP="00D30414" w:rsidRDefault="00616588" w14:paraId="3F56D537" w14:textId="77777777">
            <w:pPr>
              <w:jc w:val="center"/>
              <w:rPr>
                <w:rFonts w:eastAsia="Times New Roman"/>
                <w:color w:val="000000"/>
              </w:rPr>
            </w:pPr>
            <w:r w:rsidRPr="00D30414">
              <w:rPr>
                <w:rFonts w:eastAsia="Times New Roman"/>
                <w:color w:val="000000"/>
              </w:rPr>
              <w:t>0.27</w:t>
            </w:r>
          </w:p>
        </w:tc>
        <w:tc>
          <w:tcPr>
            <w:tcW w:w="287" w:type="pct"/>
            <w:shd w:val="clear" w:color="auto" w:fill="auto"/>
            <w:tcMar/>
            <w:vAlign w:val="center"/>
            <w:hideMark/>
          </w:tcPr>
          <w:p w:rsidRPr="00D30414" w:rsidR="00616588" w:rsidP="00D30414" w:rsidRDefault="00616588" w14:paraId="013E68A4" w14:textId="77777777">
            <w:pPr>
              <w:jc w:val="center"/>
              <w:rPr>
                <w:rFonts w:eastAsia="Times New Roman"/>
                <w:color w:val="000000"/>
              </w:rPr>
            </w:pPr>
            <w:r w:rsidRPr="00D30414">
              <w:rPr>
                <w:rFonts w:eastAsia="Times New Roman"/>
                <w:color w:val="000000"/>
              </w:rPr>
              <w:t>0.79</w:t>
            </w:r>
          </w:p>
        </w:tc>
        <w:tc>
          <w:tcPr>
            <w:tcW w:w="280" w:type="pct"/>
            <w:shd w:val="clear" w:color="auto" w:fill="auto"/>
            <w:tcMar/>
            <w:vAlign w:val="center"/>
            <w:hideMark/>
          </w:tcPr>
          <w:p w:rsidRPr="00D30414" w:rsidR="00616588" w:rsidP="45EFD1AE" w:rsidRDefault="00616588" w14:paraId="5240FDE5" w14:textId="216BD92C">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.06</w:t>
            </w:r>
          </w:p>
        </w:tc>
        <w:tc>
          <w:tcPr>
            <w:tcW w:w="317" w:type="pct"/>
            <w:shd w:val="clear" w:color="auto" w:fill="auto"/>
            <w:tcMar/>
            <w:vAlign w:val="center"/>
            <w:hideMark/>
          </w:tcPr>
          <w:p w:rsidRPr="00D30414" w:rsidR="00616588" w:rsidP="45EFD1AE" w:rsidRDefault="00616588" w14:paraId="22591B60" w14:textId="74268052">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.06</w:t>
            </w:r>
          </w:p>
        </w:tc>
      </w:tr>
      <w:tr w:rsidRPr="00D30414" w:rsidR="00616588" w:rsidTr="45EFD1AE" w14:paraId="32ECCAD9"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643384A7"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Kallay</w:t>
            </w:r>
            <w:proofErr w:type="spellEnd"/>
            <w:r w:rsidRPr="45EFD1AE" w:rsidR="45EFD1AE">
              <w:rPr>
                <w:rFonts w:ascii="Times New Roman" w:hAnsi="Times New Roman" w:eastAsia="Times New Roman" w:cs="Times New Roman"/>
                <w:color w:val="000000" w:themeColor="text1" w:themeTint="FF" w:themeShade="FF"/>
              </w:rPr>
              <w:t xml:space="preserve"> &amp; </w:t>
            </w:r>
            <w:proofErr w:type="spellStart"/>
            <w:r w:rsidRPr="45EFD1AE" w:rsidR="45EFD1AE">
              <w:rPr>
                <w:rFonts w:ascii="Times New Roman" w:hAnsi="Times New Roman" w:eastAsia="Times New Roman" w:cs="Times New Roman"/>
                <w:color w:val="000000" w:themeColor="text1" w:themeTint="FF" w:themeShade="FF"/>
              </w:rPr>
              <w:t>Baban</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shd w:val="clear" w:color="auto" w:fill="auto"/>
            <w:tcMar/>
            <w:vAlign w:val="center"/>
            <w:hideMark/>
          </w:tcPr>
          <w:p w:rsidRPr="00D30414" w:rsidR="00616588" w:rsidP="45EFD1AE" w:rsidRDefault="00616588" w14:paraId="2774DCE7"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494B426A"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45</w:t>
            </w:r>
          </w:p>
        </w:tc>
        <w:tc>
          <w:tcPr>
            <w:tcW w:w="313" w:type="pct"/>
            <w:shd w:val="clear" w:color="auto" w:fill="auto"/>
            <w:tcMar/>
            <w:vAlign w:val="center"/>
            <w:hideMark/>
          </w:tcPr>
          <w:p w:rsidRPr="00D30414" w:rsidR="00616588" w:rsidP="00D30414" w:rsidRDefault="00616588" w14:paraId="673FB4B2" w14:textId="77777777">
            <w:pPr>
              <w:jc w:val="center"/>
              <w:rPr>
                <w:rFonts w:eastAsia="Times New Roman"/>
                <w:color w:val="000000"/>
              </w:rPr>
            </w:pPr>
            <w:r w:rsidRPr="00D30414">
              <w:rPr>
                <w:rFonts w:eastAsia="Times New Roman"/>
                <w:color w:val="000000"/>
              </w:rPr>
              <w:t>0.18</w:t>
            </w:r>
          </w:p>
        </w:tc>
        <w:tc>
          <w:tcPr>
            <w:tcW w:w="280" w:type="pct"/>
            <w:shd w:val="clear" w:color="auto" w:fill="auto"/>
            <w:tcMar/>
            <w:vAlign w:val="center"/>
            <w:hideMark/>
          </w:tcPr>
          <w:p w:rsidRPr="00D30414" w:rsidR="00616588" w:rsidP="00D30414" w:rsidRDefault="00616588" w14:paraId="120408DA" w14:textId="77777777">
            <w:pPr>
              <w:jc w:val="center"/>
              <w:rPr>
                <w:rFonts w:eastAsia="Times New Roman"/>
                <w:color w:val="000000"/>
              </w:rPr>
            </w:pPr>
            <w:r w:rsidRPr="00D30414">
              <w:rPr>
                <w:rFonts w:eastAsia="Times New Roman"/>
                <w:color w:val="000000"/>
              </w:rPr>
              <w:t>0.15</w:t>
            </w:r>
          </w:p>
        </w:tc>
        <w:tc>
          <w:tcPr>
            <w:tcW w:w="313" w:type="pct"/>
            <w:shd w:val="clear" w:color="auto" w:fill="auto"/>
            <w:tcMar/>
            <w:vAlign w:val="center"/>
            <w:hideMark/>
          </w:tcPr>
          <w:p w:rsidRPr="00D30414" w:rsidR="00616588" w:rsidP="45EFD1AE" w:rsidRDefault="00616588" w14:paraId="3FD45429"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-0.11</w:t>
            </w:r>
          </w:p>
        </w:tc>
        <w:tc>
          <w:tcPr>
            <w:tcW w:w="280" w:type="pct"/>
            <w:shd w:val="clear" w:color="auto" w:fill="auto"/>
            <w:tcMar/>
            <w:vAlign w:val="center"/>
            <w:hideMark/>
          </w:tcPr>
          <w:p w:rsidRPr="00D30414" w:rsidR="00616588" w:rsidP="00D30414" w:rsidRDefault="00616588" w14:paraId="4FAD6EE0" w14:textId="77777777">
            <w:pPr>
              <w:jc w:val="center"/>
              <w:rPr>
                <w:rFonts w:eastAsia="Times New Roman"/>
                <w:color w:val="000000"/>
              </w:rPr>
            </w:pPr>
            <w:r w:rsidRPr="00D30414">
              <w:rPr>
                <w:rFonts w:eastAsia="Times New Roman"/>
                <w:color w:val="000000"/>
              </w:rPr>
              <w:t>0.47</w:t>
            </w:r>
          </w:p>
        </w:tc>
        <w:tc>
          <w:tcPr>
            <w:tcW w:w="329" w:type="pct"/>
            <w:shd w:val="clear" w:color="auto" w:fill="auto"/>
            <w:tcMar/>
            <w:vAlign w:val="center"/>
            <w:hideMark/>
          </w:tcPr>
          <w:p w:rsidRPr="00D30414" w:rsidR="00616588" w:rsidP="00D30414" w:rsidRDefault="00616588" w14:paraId="4B837A3D" w14:textId="0B6FCCE7">
            <w:pPr>
              <w:jc w:val="center"/>
              <w:rPr>
                <w:rFonts w:eastAsia="Times New Roman"/>
                <w:color w:val="000000"/>
              </w:rPr>
            </w:pPr>
            <w:r w:rsidRPr="00D30414">
              <w:rPr>
                <w:rFonts w:eastAsia="Times New Roman"/>
                <w:color w:val="000000"/>
              </w:rPr>
              <w:t>1.2</w:t>
            </w:r>
            <w:r w:rsidR="00492F9D">
              <w:rPr>
                <w:rFonts w:eastAsia="Times New Roman"/>
                <w:color w:val="000000"/>
              </w:rPr>
              <w:t>0</w:t>
            </w:r>
          </w:p>
        </w:tc>
        <w:tc>
          <w:tcPr>
            <w:tcW w:w="287" w:type="pct"/>
            <w:shd w:val="clear" w:color="auto" w:fill="auto"/>
            <w:tcMar/>
            <w:vAlign w:val="center"/>
            <w:hideMark/>
          </w:tcPr>
          <w:p w:rsidRPr="00D30414" w:rsidR="00616588" w:rsidP="00D30414" w:rsidRDefault="00616588" w14:paraId="0DF56176" w14:textId="77777777">
            <w:pPr>
              <w:jc w:val="center"/>
              <w:rPr>
                <w:rFonts w:eastAsia="Times New Roman"/>
                <w:color w:val="000000"/>
              </w:rPr>
            </w:pPr>
            <w:r w:rsidRPr="00D30414">
              <w:rPr>
                <w:rFonts w:eastAsia="Times New Roman"/>
                <w:color w:val="000000"/>
              </w:rPr>
              <w:t>0.23</w:t>
            </w:r>
          </w:p>
        </w:tc>
        <w:tc>
          <w:tcPr>
            <w:tcW w:w="280" w:type="pct"/>
            <w:shd w:val="clear" w:color="auto" w:fill="auto"/>
            <w:tcMar/>
            <w:vAlign w:val="center"/>
            <w:hideMark/>
          </w:tcPr>
          <w:p w:rsidRPr="00D30414" w:rsidR="00616588" w:rsidP="45EFD1AE" w:rsidRDefault="00616588" w14:paraId="19A8A38B" w14:textId="4177432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.22</w:t>
            </w:r>
          </w:p>
        </w:tc>
        <w:tc>
          <w:tcPr>
            <w:tcW w:w="317" w:type="pct"/>
            <w:shd w:val="clear" w:color="auto" w:fill="auto"/>
            <w:tcMar/>
            <w:vAlign w:val="center"/>
            <w:hideMark/>
          </w:tcPr>
          <w:p w:rsidRPr="00D30414" w:rsidR="00616588" w:rsidP="45EFD1AE" w:rsidRDefault="00616588" w14:paraId="7596BD65" w14:textId="0415B889">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.14</w:t>
            </w:r>
          </w:p>
        </w:tc>
      </w:tr>
      <w:tr w:rsidRPr="00D30414" w:rsidR="00616588" w:rsidTr="45EFD1AE" w14:paraId="6588A1DD"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412EA3C0"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Slavin-Spenny</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shd w:val="clear" w:color="auto" w:fill="auto"/>
            <w:tcMar/>
            <w:vAlign w:val="center"/>
            <w:hideMark/>
          </w:tcPr>
          <w:p w:rsidRPr="00D30414" w:rsidR="00616588" w:rsidP="45EFD1AE" w:rsidRDefault="00616588" w14:paraId="354CCA14"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5DF1262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36</w:t>
            </w:r>
          </w:p>
        </w:tc>
        <w:tc>
          <w:tcPr>
            <w:tcW w:w="313" w:type="pct"/>
            <w:shd w:val="clear" w:color="auto" w:fill="auto"/>
            <w:tcMar/>
            <w:vAlign w:val="center"/>
            <w:hideMark/>
          </w:tcPr>
          <w:p w:rsidRPr="00D30414" w:rsidR="00616588" w:rsidP="00D30414" w:rsidRDefault="00616588" w14:paraId="075070B2" w14:textId="77777777">
            <w:pPr>
              <w:jc w:val="center"/>
              <w:rPr>
                <w:rFonts w:eastAsia="Times New Roman"/>
                <w:color w:val="000000"/>
              </w:rPr>
            </w:pPr>
            <w:r w:rsidRPr="00D30414">
              <w:rPr>
                <w:rFonts w:eastAsia="Times New Roman"/>
                <w:color w:val="000000"/>
              </w:rPr>
              <w:t>0.21</w:t>
            </w:r>
          </w:p>
        </w:tc>
        <w:tc>
          <w:tcPr>
            <w:tcW w:w="280" w:type="pct"/>
            <w:shd w:val="clear" w:color="auto" w:fill="auto"/>
            <w:tcMar/>
            <w:vAlign w:val="center"/>
            <w:hideMark/>
          </w:tcPr>
          <w:p w:rsidRPr="00D30414" w:rsidR="00616588" w:rsidP="00D30414" w:rsidRDefault="00616588" w14:paraId="340012B0" w14:textId="77777777">
            <w:pPr>
              <w:jc w:val="center"/>
              <w:rPr>
                <w:rFonts w:eastAsia="Times New Roman"/>
                <w:color w:val="000000"/>
              </w:rPr>
            </w:pPr>
            <w:r w:rsidRPr="00D30414">
              <w:rPr>
                <w:rFonts w:eastAsia="Times New Roman"/>
                <w:color w:val="000000"/>
              </w:rPr>
              <w:t>0.17</w:t>
            </w:r>
          </w:p>
        </w:tc>
        <w:tc>
          <w:tcPr>
            <w:tcW w:w="313" w:type="pct"/>
            <w:shd w:val="clear" w:color="auto" w:fill="auto"/>
            <w:tcMar/>
            <w:vAlign w:val="center"/>
            <w:hideMark/>
          </w:tcPr>
          <w:p w:rsidRPr="00D30414" w:rsidR="00616588" w:rsidP="45EFD1AE" w:rsidRDefault="00616588" w14:paraId="01D9C25B"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-0.12</w:t>
            </w:r>
          </w:p>
        </w:tc>
        <w:tc>
          <w:tcPr>
            <w:tcW w:w="280" w:type="pct"/>
            <w:shd w:val="clear" w:color="auto" w:fill="auto"/>
            <w:tcMar/>
            <w:vAlign w:val="center"/>
            <w:hideMark/>
          </w:tcPr>
          <w:p w:rsidRPr="00D30414" w:rsidR="00616588" w:rsidP="00D30414" w:rsidRDefault="00616588" w14:paraId="1A01DD6D" w14:textId="77777777">
            <w:pPr>
              <w:jc w:val="center"/>
              <w:rPr>
                <w:rFonts w:eastAsia="Times New Roman"/>
                <w:color w:val="000000"/>
              </w:rPr>
            </w:pPr>
            <w:r w:rsidRPr="00D30414">
              <w:rPr>
                <w:rFonts w:eastAsia="Times New Roman"/>
                <w:color w:val="000000"/>
              </w:rPr>
              <w:t>0.54</w:t>
            </w:r>
          </w:p>
        </w:tc>
        <w:tc>
          <w:tcPr>
            <w:tcW w:w="329" w:type="pct"/>
            <w:shd w:val="clear" w:color="auto" w:fill="auto"/>
            <w:tcMar/>
            <w:vAlign w:val="center"/>
            <w:hideMark/>
          </w:tcPr>
          <w:p w:rsidRPr="00D30414" w:rsidR="00616588" w:rsidP="00D30414" w:rsidRDefault="00616588" w14:paraId="54985333" w14:textId="77777777">
            <w:pPr>
              <w:jc w:val="center"/>
              <w:rPr>
                <w:rFonts w:eastAsia="Times New Roman"/>
                <w:color w:val="000000"/>
              </w:rPr>
            </w:pPr>
            <w:r w:rsidRPr="00D30414">
              <w:rPr>
                <w:rFonts w:eastAsia="Times New Roman"/>
                <w:color w:val="000000"/>
              </w:rPr>
              <w:t>1.25</w:t>
            </w:r>
          </w:p>
        </w:tc>
        <w:tc>
          <w:tcPr>
            <w:tcW w:w="287" w:type="pct"/>
            <w:shd w:val="clear" w:color="auto" w:fill="auto"/>
            <w:tcMar/>
            <w:vAlign w:val="center"/>
            <w:hideMark/>
          </w:tcPr>
          <w:p w:rsidRPr="00D30414" w:rsidR="00616588" w:rsidP="00D30414" w:rsidRDefault="00616588" w14:paraId="72BCA9A2" w14:textId="77777777">
            <w:pPr>
              <w:jc w:val="center"/>
              <w:rPr>
                <w:rFonts w:eastAsia="Times New Roman"/>
                <w:color w:val="000000"/>
              </w:rPr>
            </w:pPr>
            <w:r w:rsidRPr="00D30414">
              <w:rPr>
                <w:rFonts w:eastAsia="Times New Roman"/>
                <w:color w:val="000000"/>
              </w:rPr>
              <w:t>0.21</w:t>
            </w:r>
          </w:p>
        </w:tc>
        <w:tc>
          <w:tcPr>
            <w:tcW w:w="280" w:type="pct"/>
            <w:shd w:val="clear" w:color="auto" w:fill="auto"/>
            <w:tcMar/>
            <w:vAlign w:val="center"/>
            <w:hideMark/>
          </w:tcPr>
          <w:p w:rsidRPr="00D30414" w:rsidR="00616588" w:rsidP="45EFD1AE" w:rsidRDefault="00616588" w14:paraId="4AC4B173" w14:textId="175804AA">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.23</w:t>
            </w:r>
          </w:p>
        </w:tc>
        <w:tc>
          <w:tcPr>
            <w:tcW w:w="317" w:type="pct"/>
            <w:shd w:val="clear" w:color="auto" w:fill="auto"/>
            <w:tcMar/>
            <w:vAlign w:val="center"/>
            <w:hideMark/>
          </w:tcPr>
          <w:p w:rsidRPr="00D30414" w:rsidR="00616588" w:rsidP="45EFD1AE" w:rsidRDefault="00616588" w14:paraId="76D85D85" w14:textId="5055253A">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r>
      <w:tr w:rsidRPr="00D30414" w:rsidR="00616588" w:rsidTr="45EFD1AE" w14:paraId="0A076934"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45B68083"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Smith et al. </w:t>
            </w:r>
          </w:p>
        </w:tc>
        <w:tc>
          <w:tcPr>
            <w:tcW w:w="378" w:type="pct"/>
            <w:shd w:val="clear" w:color="auto" w:fill="auto"/>
            <w:tcMar/>
            <w:vAlign w:val="center"/>
            <w:hideMark/>
          </w:tcPr>
          <w:p w:rsidRPr="00D30414" w:rsidR="00616588" w:rsidP="45EFD1AE" w:rsidRDefault="00616588" w14:paraId="056D0AA5"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433E0261"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139</w:t>
            </w:r>
          </w:p>
        </w:tc>
        <w:tc>
          <w:tcPr>
            <w:tcW w:w="313" w:type="pct"/>
            <w:shd w:val="clear" w:color="auto" w:fill="auto"/>
            <w:tcMar/>
            <w:vAlign w:val="center"/>
            <w:hideMark/>
          </w:tcPr>
          <w:p w:rsidRPr="00D30414" w:rsidR="00616588" w:rsidP="00D30414" w:rsidRDefault="00616588" w14:paraId="3CEE240C" w14:textId="77777777">
            <w:pPr>
              <w:jc w:val="center"/>
              <w:rPr>
                <w:rFonts w:eastAsia="Times New Roman"/>
                <w:color w:val="000000"/>
              </w:rPr>
            </w:pPr>
            <w:r w:rsidRPr="00D30414">
              <w:rPr>
                <w:rFonts w:eastAsia="Times New Roman"/>
                <w:color w:val="000000"/>
              </w:rPr>
              <w:t>0.17</w:t>
            </w:r>
          </w:p>
        </w:tc>
        <w:tc>
          <w:tcPr>
            <w:tcW w:w="280" w:type="pct"/>
            <w:shd w:val="clear" w:color="auto" w:fill="auto"/>
            <w:tcMar/>
            <w:vAlign w:val="center"/>
            <w:hideMark/>
          </w:tcPr>
          <w:p w:rsidRPr="00D30414" w:rsidR="00616588" w:rsidP="00D30414" w:rsidRDefault="00616588" w14:paraId="16E9ADEA" w14:textId="77777777">
            <w:pPr>
              <w:jc w:val="center"/>
              <w:rPr>
                <w:rFonts w:eastAsia="Times New Roman"/>
                <w:color w:val="000000"/>
              </w:rPr>
            </w:pPr>
            <w:r w:rsidRPr="00D30414">
              <w:rPr>
                <w:rFonts w:eastAsia="Times New Roman"/>
                <w:color w:val="000000"/>
              </w:rPr>
              <w:t>0.09</w:t>
            </w:r>
          </w:p>
        </w:tc>
        <w:tc>
          <w:tcPr>
            <w:tcW w:w="313" w:type="pct"/>
            <w:shd w:val="clear" w:color="auto" w:fill="auto"/>
            <w:tcMar/>
            <w:vAlign w:val="center"/>
            <w:hideMark/>
          </w:tcPr>
          <w:p w:rsidRPr="00D30414" w:rsidR="00616588" w:rsidP="00D30414" w:rsidRDefault="00616588" w14:paraId="1DC19D69" w14:textId="3CCEE9AB">
            <w:pPr>
              <w:jc w:val="center"/>
              <w:rPr>
                <w:rFonts w:eastAsia="Times New Roman"/>
                <w:color w:val="000000"/>
              </w:rPr>
            </w:pPr>
            <w:r w:rsidRPr="00D30414">
              <w:rPr>
                <w:rFonts w:eastAsia="Times New Roman"/>
                <w:color w:val="000000"/>
              </w:rPr>
              <w:t>0</w:t>
            </w:r>
            <w:r w:rsidR="00492F9D">
              <w:rPr>
                <w:rFonts w:eastAsia="Times New Roman"/>
                <w:color w:val="000000"/>
              </w:rPr>
              <w:t>.00</w:t>
            </w:r>
          </w:p>
        </w:tc>
        <w:tc>
          <w:tcPr>
            <w:tcW w:w="280" w:type="pct"/>
            <w:shd w:val="clear" w:color="auto" w:fill="auto"/>
            <w:tcMar/>
            <w:vAlign w:val="center"/>
            <w:hideMark/>
          </w:tcPr>
          <w:p w:rsidRPr="00D30414" w:rsidR="00616588" w:rsidP="00D30414" w:rsidRDefault="00616588" w14:paraId="27C08FDA" w14:textId="77777777">
            <w:pPr>
              <w:jc w:val="center"/>
              <w:rPr>
                <w:rFonts w:eastAsia="Times New Roman"/>
                <w:color w:val="000000"/>
              </w:rPr>
            </w:pPr>
            <w:r w:rsidRPr="00D30414">
              <w:rPr>
                <w:rFonts w:eastAsia="Times New Roman"/>
                <w:color w:val="000000"/>
              </w:rPr>
              <w:t>0.34</w:t>
            </w:r>
          </w:p>
        </w:tc>
        <w:tc>
          <w:tcPr>
            <w:tcW w:w="329" w:type="pct"/>
            <w:shd w:val="clear" w:color="auto" w:fill="auto"/>
            <w:tcMar/>
            <w:vAlign w:val="center"/>
            <w:hideMark/>
          </w:tcPr>
          <w:p w:rsidRPr="00D30414" w:rsidR="00616588" w:rsidP="00D30414" w:rsidRDefault="00616588" w14:paraId="215B5558" w14:textId="77777777">
            <w:pPr>
              <w:jc w:val="center"/>
              <w:rPr>
                <w:rFonts w:eastAsia="Times New Roman"/>
                <w:color w:val="000000"/>
              </w:rPr>
            </w:pPr>
            <w:r w:rsidRPr="00D30414">
              <w:rPr>
                <w:rFonts w:eastAsia="Times New Roman"/>
                <w:color w:val="000000"/>
              </w:rPr>
              <w:t>1.95</w:t>
            </w:r>
          </w:p>
        </w:tc>
        <w:tc>
          <w:tcPr>
            <w:tcW w:w="287" w:type="pct"/>
            <w:shd w:val="clear" w:color="auto" w:fill="auto"/>
            <w:tcMar/>
            <w:vAlign w:val="center"/>
            <w:hideMark/>
          </w:tcPr>
          <w:p w:rsidRPr="00D30414" w:rsidR="00616588" w:rsidP="00D30414" w:rsidRDefault="00616588" w14:paraId="47E5DED2" w14:textId="77777777">
            <w:pPr>
              <w:jc w:val="center"/>
              <w:rPr>
                <w:rFonts w:eastAsia="Times New Roman"/>
                <w:color w:val="000000"/>
              </w:rPr>
            </w:pPr>
            <w:r w:rsidRPr="00D30414">
              <w:rPr>
                <w:rFonts w:eastAsia="Times New Roman"/>
                <w:color w:val="000000"/>
              </w:rPr>
              <w:t>0.05</w:t>
            </w:r>
          </w:p>
        </w:tc>
        <w:tc>
          <w:tcPr>
            <w:tcW w:w="280" w:type="pct"/>
            <w:shd w:val="clear" w:color="auto" w:fill="auto"/>
            <w:tcMar/>
            <w:vAlign w:val="center"/>
            <w:hideMark/>
          </w:tcPr>
          <w:p w:rsidRPr="00D30414" w:rsidR="00616588" w:rsidP="45EFD1AE" w:rsidRDefault="00616588" w14:paraId="58A1ED90" w14:textId="26B7AAE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.51</w:t>
            </w:r>
          </w:p>
        </w:tc>
        <w:tc>
          <w:tcPr>
            <w:tcW w:w="317" w:type="pct"/>
            <w:shd w:val="clear" w:color="auto" w:fill="auto"/>
            <w:tcMar/>
            <w:vAlign w:val="center"/>
            <w:hideMark/>
          </w:tcPr>
          <w:p w:rsidRPr="00D30414" w:rsidR="00616588" w:rsidP="45EFD1AE" w:rsidRDefault="00616588" w14:paraId="57238DE5" w14:textId="6D820A85">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.33</w:t>
            </w:r>
          </w:p>
        </w:tc>
      </w:tr>
      <w:tr w:rsidRPr="00D30414" w:rsidR="00616588" w:rsidTr="45EFD1AE" w14:paraId="05F0A1F9"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595BAFA7"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Ulrich </w:t>
            </w:r>
          </w:p>
        </w:tc>
        <w:tc>
          <w:tcPr>
            <w:tcW w:w="378" w:type="pct"/>
            <w:shd w:val="clear" w:color="auto" w:fill="auto"/>
            <w:tcMar/>
            <w:vAlign w:val="center"/>
            <w:hideMark/>
          </w:tcPr>
          <w:p w:rsidRPr="00D30414" w:rsidR="00616588" w:rsidP="45EFD1AE" w:rsidRDefault="00616588" w14:paraId="2D6E899D"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04A20DC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47</w:t>
            </w:r>
          </w:p>
        </w:tc>
        <w:tc>
          <w:tcPr>
            <w:tcW w:w="313" w:type="pct"/>
            <w:shd w:val="clear" w:color="auto" w:fill="auto"/>
            <w:tcMar/>
            <w:vAlign w:val="center"/>
            <w:hideMark/>
          </w:tcPr>
          <w:p w:rsidRPr="00D30414" w:rsidR="00616588" w:rsidP="00D30414" w:rsidRDefault="00616588" w14:paraId="57F63DB0" w14:textId="77777777">
            <w:pPr>
              <w:jc w:val="center"/>
              <w:rPr>
                <w:rFonts w:eastAsia="Times New Roman"/>
                <w:color w:val="000000"/>
              </w:rPr>
            </w:pPr>
            <w:r w:rsidRPr="00D30414">
              <w:rPr>
                <w:rFonts w:eastAsia="Times New Roman"/>
                <w:color w:val="000000"/>
              </w:rPr>
              <w:t>0.26</w:t>
            </w:r>
          </w:p>
        </w:tc>
        <w:tc>
          <w:tcPr>
            <w:tcW w:w="280" w:type="pct"/>
            <w:shd w:val="clear" w:color="auto" w:fill="auto"/>
            <w:tcMar/>
            <w:vAlign w:val="center"/>
            <w:hideMark/>
          </w:tcPr>
          <w:p w:rsidRPr="00D30414" w:rsidR="00616588" w:rsidP="00D30414" w:rsidRDefault="00616588" w14:paraId="1CA978F5" w14:textId="77777777">
            <w:pPr>
              <w:jc w:val="center"/>
              <w:rPr>
                <w:rFonts w:eastAsia="Times New Roman"/>
                <w:color w:val="000000"/>
              </w:rPr>
            </w:pPr>
            <w:r w:rsidRPr="00D30414">
              <w:rPr>
                <w:rFonts w:eastAsia="Times New Roman"/>
                <w:color w:val="000000"/>
              </w:rPr>
              <w:t>0.15</w:t>
            </w:r>
          </w:p>
        </w:tc>
        <w:tc>
          <w:tcPr>
            <w:tcW w:w="313" w:type="pct"/>
            <w:shd w:val="clear" w:color="auto" w:fill="auto"/>
            <w:tcMar/>
            <w:vAlign w:val="center"/>
            <w:hideMark/>
          </w:tcPr>
          <w:p w:rsidRPr="00D30414" w:rsidR="00616588" w:rsidP="45EFD1AE" w:rsidRDefault="00616588" w14:paraId="2C9217B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-0.03</w:t>
            </w:r>
          </w:p>
        </w:tc>
        <w:tc>
          <w:tcPr>
            <w:tcW w:w="280" w:type="pct"/>
            <w:shd w:val="clear" w:color="auto" w:fill="auto"/>
            <w:tcMar/>
            <w:vAlign w:val="center"/>
            <w:hideMark/>
          </w:tcPr>
          <w:p w:rsidRPr="00D30414" w:rsidR="00616588" w:rsidP="00D30414" w:rsidRDefault="00616588" w14:paraId="7BA375C1" w14:textId="77777777">
            <w:pPr>
              <w:jc w:val="center"/>
              <w:rPr>
                <w:rFonts w:eastAsia="Times New Roman"/>
                <w:color w:val="000000"/>
              </w:rPr>
            </w:pPr>
            <w:r w:rsidRPr="00D30414">
              <w:rPr>
                <w:rFonts w:eastAsia="Times New Roman"/>
                <w:color w:val="000000"/>
              </w:rPr>
              <w:t>0.55</w:t>
            </w:r>
          </w:p>
        </w:tc>
        <w:tc>
          <w:tcPr>
            <w:tcW w:w="329" w:type="pct"/>
            <w:shd w:val="clear" w:color="auto" w:fill="auto"/>
            <w:tcMar/>
            <w:vAlign w:val="center"/>
            <w:hideMark/>
          </w:tcPr>
          <w:p w:rsidRPr="00D30414" w:rsidR="00616588" w:rsidP="00D30414" w:rsidRDefault="00616588" w14:paraId="48E95D81" w14:textId="77777777">
            <w:pPr>
              <w:jc w:val="center"/>
              <w:rPr>
                <w:rFonts w:eastAsia="Times New Roman"/>
                <w:color w:val="000000"/>
              </w:rPr>
            </w:pPr>
            <w:r w:rsidRPr="00D30414">
              <w:rPr>
                <w:rFonts w:eastAsia="Times New Roman"/>
                <w:color w:val="000000"/>
              </w:rPr>
              <w:t>1.77</w:t>
            </w:r>
          </w:p>
        </w:tc>
        <w:tc>
          <w:tcPr>
            <w:tcW w:w="287" w:type="pct"/>
            <w:shd w:val="clear" w:color="auto" w:fill="auto"/>
            <w:tcMar/>
            <w:vAlign w:val="center"/>
            <w:hideMark/>
          </w:tcPr>
          <w:p w:rsidRPr="00D30414" w:rsidR="00616588" w:rsidP="00D30414" w:rsidRDefault="00616588" w14:paraId="3BB50963" w14:textId="77777777">
            <w:pPr>
              <w:jc w:val="center"/>
              <w:rPr>
                <w:rFonts w:eastAsia="Times New Roman"/>
                <w:color w:val="000000"/>
              </w:rPr>
            </w:pPr>
            <w:r w:rsidRPr="00D30414">
              <w:rPr>
                <w:rFonts w:eastAsia="Times New Roman"/>
                <w:color w:val="000000"/>
              </w:rPr>
              <w:t>0.08</w:t>
            </w:r>
          </w:p>
        </w:tc>
        <w:tc>
          <w:tcPr>
            <w:tcW w:w="280" w:type="pct"/>
            <w:shd w:val="clear" w:color="auto" w:fill="auto"/>
            <w:tcMar/>
            <w:vAlign w:val="center"/>
            <w:hideMark/>
          </w:tcPr>
          <w:p w:rsidRPr="00D30414" w:rsidR="00616588" w:rsidP="45EFD1AE" w:rsidRDefault="00616588" w14:paraId="2B35E78B" w14:textId="6F241BC8">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.42</w:t>
            </w:r>
          </w:p>
        </w:tc>
        <w:tc>
          <w:tcPr>
            <w:tcW w:w="317" w:type="pct"/>
            <w:shd w:val="clear" w:color="auto" w:fill="auto"/>
            <w:tcMar/>
            <w:vAlign w:val="center"/>
            <w:hideMark/>
          </w:tcPr>
          <w:p w:rsidRPr="00D30414" w:rsidR="00616588" w:rsidP="45EFD1AE" w:rsidRDefault="00616588" w14:paraId="4E008B66" w14:textId="30DA7219">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.14</w:t>
            </w:r>
          </w:p>
        </w:tc>
      </w:tr>
      <w:tr w:rsidRPr="00D30414" w:rsidR="00616588" w:rsidTr="45EFD1AE" w14:paraId="35FE66CB"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7B827FBB"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Lancaster </w:t>
            </w:r>
          </w:p>
        </w:tc>
        <w:tc>
          <w:tcPr>
            <w:tcW w:w="378" w:type="pct"/>
            <w:shd w:val="clear" w:color="auto" w:fill="auto"/>
            <w:tcMar/>
            <w:vAlign w:val="center"/>
            <w:hideMark/>
          </w:tcPr>
          <w:p w:rsidRPr="00D30414" w:rsidR="00616588" w:rsidP="45EFD1AE" w:rsidRDefault="00616588" w14:paraId="586B2490"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21669D6D"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45</w:t>
            </w:r>
          </w:p>
        </w:tc>
        <w:tc>
          <w:tcPr>
            <w:tcW w:w="313" w:type="pct"/>
            <w:shd w:val="clear" w:color="auto" w:fill="auto"/>
            <w:tcMar/>
            <w:vAlign w:val="center"/>
            <w:hideMark/>
          </w:tcPr>
          <w:p w:rsidRPr="00D30414" w:rsidR="00616588" w:rsidP="45EFD1AE" w:rsidRDefault="00616588" w14:paraId="78B234C3"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-0.07</w:t>
            </w:r>
          </w:p>
        </w:tc>
        <w:tc>
          <w:tcPr>
            <w:tcW w:w="280" w:type="pct"/>
            <w:shd w:val="clear" w:color="auto" w:fill="auto"/>
            <w:tcMar/>
            <w:vAlign w:val="center"/>
            <w:hideMark/>
          </w:tcPr>
          <w:p w:rsidRPr="00D30414" w:rsidR="00616588" w:rsidP="00D30414" w:rsidRDefault="00616588" w14:paraId="679F18B2" w14:textId="77777777">
            <w:pPr>
              <w:jc w:val="center"/>
              <w:rPr>
                <w:rFonts w:eastAsia="Times New Roman"/>
                <w:color w:val="000000"/>
              </w:rPr>
            </w:pPr>
            <w:r w:rsidRPr="00D30414">
              <w:rPr>
                <w:rFonts w:eastAsia="Times New Roman"/>
                <w:color w:val="000000"/>
              </w:rPr>
              <w:t>0.15</w:t>
            </w:r>
          </w:p>
        </w:tc>
        <w:tc>
          <w:tcPr>
            <w:tcW w:w="313" w:type="pct"/>
            <w:shd w:val="clear" w:color="auto" w:fill="auto"/>
            <w:tcMar/>
            <w:vAlign w:val="center"/>
            <w:hideMark/>
          </w:tcPr>
          <w:p w:rsidRPr="00D30414" w:rsidR="00616588" w:rsidP="45EFD1AE" w:rsidRDefault="00616588" w14:paraId="5D83483E"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-0.36</w:t>
            </w:r>
          </w:p>
        </w:tc>
        <w:tc>
          <w:tcPr>
            <w:tcW w:w="280" w:type="pct"/>
            <w:shd w:val="clear" w:color="auto" w:fill="auto"/>
            <w:tcMar/>
            <w:vAlign w:val="center"/>
            <w:hideMark/>
          </w:tcPr>
          <w:p w:rsidRPr="00D30414" w:rsidR="00616588" w:rsidP="00D30414" w:rsidRDefault="00616588" w14:paraId="10775BBA" w14:textId="77777777">
            <w:pPr>
              <w:jc w:val="center"/>
              <w:rPr>
                <w:rFonts w:eastAsia="Times New Roman"/>
                <w:color w:val="000000"/>
              </w:rPr>
            </w:pPr>
            <w:r w:rsidRPr="00D30414">
              <w:rPr>
                <w:rFonts w:eastAsia="Times New Roman"/>
                <w:color w:val="000000"/>
              </w:rPr>
              <w:t>0.22</w:t>
            </w:r>
          </w:p>
        </w:tc>
        <w:tc>
          <w:tcPr>
            <w:tcW w:w="329" w:type="pct"/>
            <w:shd w:val="clear" w:color="auto" w:fill="auto"/>
            <w:tcMar/>
            <w:vAlign w:val="center"/>
            <w:hideMark/>
          </w:tcPr>
          <w:p w:rsidRPr="00D30414" w:rsidR="00616588" w:rsidP="45EFD1AE" w:rsidRDefault="00616588" w14:paraId="4E06A2F2"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-0.47</w:t>
            </w:r>
          </w:p>
        </w:tc>
        <w:tc>
          <w:tcPr>
            <w:tcW w:w="287" w:type="pct"/>
            <w:shd w:val="clear" w:color="auto" w:fill="auto"/>
            <w:tcMar/>
            <w:vAlign w:val="center"/>
            <w:hideMark/>
          </w:tcPr>
          <w:p w:rsidRPr="00D30414" w:rsidR="00616588" w:rsidP="00D30414" w:rsidRDefault="00616588" w14:paraId="6FA5F67A" w14:textId="77777777">
            <w:pPr>
              <w:jc w:val="center"/>
              <w:rPr>
                <w:rFonts w:eastAsia="Times New Roman"/>
                <w:color w:val="000000"/>
              </w:rPr>
            </w:pPr>
            <w:r w:rsidRPr="00D30414">
              <w:rPr>
                <w:rFonts w:eastAsia="Times New Roman"/>
                <w:color w:val="000000"/>
              </w:rPr>
              <w:t>0.64</w:t>
            </w:r>
          </w:p>
        </w:tc>
        <w:tc>
          <w:tcPr>
            <w:tcW w:w="280" w:type="pct"/>
            <w:shd w:val="clear" w:color="auto" w:fill="auto"/>
            <w:tcMar/>
            <w:vAlign w:val="center"/>
            <w:hideMark/>
          </w:tcPr>
          <w:p w:rsidRPr="00D30414" w:rsidR="00616588" w:rsidP="45EFD1AE" w:rsidRDefault="00616588" w14:paraId="4CED9AFC" w14:textId="574ACCE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.07</w:t>
            </w:r>
          </w:p>
        </w:tc>
        <w:tc>
          <w:tcPr>
            <w:tcW w:w="317" w:type="pct"/>
            <w:shd w:val="clear" w:color="auto" w:fill="auto"/>
            <w:tcMar/>
            <w:vAlign w:val="center"/>
            <w:hideMark/>
          </w:tcPr>
          <w:p w:rsidRPr="00D30414" w:rsidR="00616588" w:rsidP="45EFD1AE" w:rsidRDefault="00616588" w14:paraId="525F8858" w14:textId="47580492">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.14</w:t>
            </w:r>
          </w:p>
        </w:tc>
      </w:tr>
      <w:tr w:rsidRPr="00D30414" w:rsidR="00616588" w:rsidTr="45EFD1AE" w14:paraId="307C3CF1" w14:textId="77777777">
        <w:tblPrEx>
          <w:tblCellMar>
            <w:left w:w="108" w:type="dxa"/>
            <w:right w:w="108" w:type="dxa"/>
          </w:tblCellMar>
        </w:tblPrEx>
        <w:trPr>
          <w:trHeight w:val="360"/>
        </w:trPr>
        <w:tc>
          <w:tcPr>
            <w:tcW w:w="1970" w:type="pct"/>
            <w:shd w:val="clear" w:color="auto" w:fill="auto"/>
            <w:tcMar/>
            <w:vAlign w:val="center"/>
            <w:hideMark/>
          </w:tcPr>
          <w:p w:rsidRPr="00D30414" w:rsidR="00616588" w:rsidP="45EFD1AE" w:rsidRDefault="00616588" w14:paraId="7BBA56E1"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Lu et al. </w:t>
            </w:r>
          </w:p>
        </w:tc>
        <w:tc>
          <w:tcPr>
            <w:tcW w:w="378" w:type="pct"/>
            <w:shd w:val="clear" w:color="auto" w:fill="auto"/>
            <w:tcMar/>
            <w:vAlign w:val="center"/>
            <w:hideMark/>
          </w:tcPr>
          <w:p w:rsidRPr="00D30414" w:rsidR="00616588" w:rsidP="45EFD1AE" w:rsidRDefault="00616588" w14:paraId="36A3ED79"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49DA1EFC"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19</w:t>
            </w:r>
          </w:p>
        </w:tc>
        <w:tc>
          <w:tcPr>
            <w:tcW w:w="313" w:type="pct"/>
            <w:shd w:val="clear" w:color="auto" w:fill="auto"/>
            <w:tcMar/>
            <w:vAlign w:val="center"/>
            <w:hideMark/>
          </w:tcPr>
          <w:p w:rsidRPr="00D30414" w:rsidR="00616588" w:rsidP="00D30414" w:rsidRDefault="00616588" w14:paraId="4FE39631" w14:textId="77777777">
            <w:pPr>
              <w:jc w:val="center"/>
              <w:rPr>
                <w:rFonts w:eastAsia="Times New Roman"/>
                <w:color w:val="000000"/>
              </w:rPr>
            </w:pPr>
            <w:r w:rsidRPr="00D30414">
              <w:rPr>
                <w:rFonts w:eastAsia="Times New Roman"/>
                <w:color w:val="000000"/>
              </w:rPr>
              <w:t>0.21</w:t>
            </w:r>
          </w:p>
        </w:tc>
        <w:tc>
          <w:tcPr>
            <w:tcW w:w="280" w:type="pct"/>
            <w:shd w:val="clear" w:color="auto" w:fill="auto"/>
            <w:tcMar/>
            <w:vAlign w:val="center"/>
            <w:hideMark/>
          </w:tcPr>
          <w:p w:rsidRPr="00D30414" w:rsidR="00616588" w:rsidP="00D30414" w:rsidRDefault="00616588" w14:paraId="6905BE2C" w14:textId="77777777">
            <w:pPr>
              <w:jc w:val="center"/>
              <w:rPr>
                <w:rFonts w:eastAsia="Times New Roman"/>
                <w:color w:val="000000"/>
              </w:rPr>
            </w:pPr>
            <w:r w:rsidRPr="00D30414">
              <w:rPr>
                <w:rFonts w:eastAsia="Times New Roman"/>
                <w:color w:val="000000"/>
              </w:rPr>
              <w:t>0.23</w:t>
            </w:r>
          </w:p>
        </w:tc>
        <w:tc>
          <w:tcPr>
            <w:tcW w:w="313" w:type="pct"/>
            <w:shd w:val="clear" w:color="auto" w:fill="auto"/>
            <w:tcMar/>
            <w:vAlign w:val="center"/>
            <w:hideMark/>
          </w:tcPr>
          <w:p w:rsidRPr="00D30414" w:rsidR="00616588" w:rsidP="45EFD1AE" w:rsidRDefault="00616588" w14:paraId="1C5D9F2A"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-0.24</w:t>
            </w:r>
          </w:p>
        </w:tc>
        <w:tc>
          <w:tcPr>
            <w:tcW w:w="280" w:type="pct"/>
            <w:shd w:val="clear" w:color="auto" w:fill="auto"/>
            <w:tcMar/>
            <w:vAlign w:val="center"/>
            <w:hideMark/>
          </w:tcPr>
          <w:p w:rsidRPr="00D30414" w:rsidR="00616588" w:rsidP="00D30414" w:rsidRDefault="00616588" w14:paraId="4EAFC76D" w14:textId="77777777">
            <w:pPr>
              <w:jc w:val="center"/>
              <w:rPr>
                <w:rFonts w:eastAsia="Times New Roman"/>
                <w:color w:val="000000"/>
              </w:rPr>
            </w:pPr>
            <w:r w:rsidRPr="00D30414">
              <w:rPr>
                <w:rFonts w:eastAsia="Times New Roman"/>
                <w:color w:val="000000"/>
              </w:rPr>
              <w:t>0.66</w:t>
            </w:r>
          </w:p>
        </w:tc>
        <w:tc>
          <w:tcPr>
            <w:tcW w:w="329" w:type="pct"/>
            <w:shd w:val="clear" w:color="auto" w:fill="auto"/>
            <w:tcMar/>
            <w:vAlign w:val="center"/>
            <w:hideMark/>
          </w:tcPr>
          <w:p w:rsidRPr="00D30414" w:rsidR="00616588" w:rsidP="00D30414" w:rsidRDefault="00616588" w14:paraId="48829124" w14:textId="77777777">
            <w:pPr>
              <w:jc w:val="center"/>
              <w:rPr>
                <w:rFonts w:eastAsia="Times New Roman"/>
                <w:color w:val="000000"/>
              </w:rPr>
            </w:pPr>
            <w:r w:rsidRPr="00D30414">
              <w:rPr>
                <w:rFonts w:eastAsia="Times New Roman"/>
                <w:color w:val="000000"/>
              </w:rPr>
              <w:t>0.91</w:t>
            </w:r>
          </w:p>
        </w:tc>
        <w:tc>
          <w:tcPr>
            <w:tcW w:w="287" w:type="pct"/>
            <w:shd w:val="clear" w:color="auto" w:fill="auto"/>
            <w:tcMar/>
            <w:vAlign w:val="center"/>
            <w:hideMark/>
          </w:tcPr>
          <w:p w:rsidRPr="00D30414" w:rsidR="00616588" w:rsidP="00D30414" w:rsidRDefault="00616588" w14:paraId="5406E52C" w14:textId="77777777">
            <w:pPr>
              <w:jc w:val="center"/>
              <w:rPr>
                <w:rFonts w:eastAsia="Times New Roman"/>
                <w:color w:val="000000"/>
              </w:rPr>
            </w:pPr>
            <w:r w:rsidRPr="00D30414">
              <w:rPr>
                <w:rFonts w:eastAsia="Times New Roman"/>
                <w:color w:val="000000"/>
              </w:rPr>
              <w:t>0.36</w:t>
            </w:r>
          </w:p>
        </w:tc>
        <w:tc>
          <w:tcPr>
            <w:tcW w:w="280" w:type="pct"/>
            <w:shd w:val="clear" w:color="auto" w:fill="auto"/>
            <w:tcMar/>
            <w:vAlign w:val="center"/>
            <w:hideMark/>
          </w:tcPr>
          <w:p w:rsidRPr="00D30414" w:rsidR="00616588" w:rsidP="45EFD1AE" w:rsidRDefault="00616588" w14:paraId="2792B3AF" w14:textId="6BA2AC14">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.14</w:t>
            </w:r>
          </w:p>
        </w:tc>
        <w:tc>
          <w:tcPr>
            <w:tcW w:w="317" w:type="pct"/>
            <w:shd w:val="clear" w:color="auto" w:fill="auto"/>
            <w:tcMar/>
            <w:vAlign w:val="center"/>
            <w:hideMark/>
          </w:tcPr>
          <w:p w:rsidRPr="00D30414" w:rsidR="00616588" w:rsidP="45EFD1AE" w:rsidRDefault="00616588" w14:paraId="42040D3A" w14:textId="16B42690">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.08</w:t>
            </w:r>
          </w:p>
        </w:tc>
      </w:tr>
      <w:tr w:rsidRPr="00D30414" w:rsidR="00616588" w:rsidTr="45EFD1AE" w14:paraId="420E95AC"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293ABF58"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Lu et al. </w:t>
            </w:r>
          </w:p>
        </w:tc>
        <w:tc>
          <w:tcPr>
            <w:tcW w:w="378" w:type="pct"/>
            <w:shd w:val="clear" w:color="auto" w:fill="auto"/>
            <w:tcMar/>
            <w:vAlign w:val="center"/>
            <w:hideMark/>
          </w:tcPr>
          <w:p w:rsidRPr="00D30414" w:rsidR="00616588" w:rsidP="45EFD1AE" w:rsidRDefault="00616588" w14:paraId="4DCB6BFC"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PTG</w:t>
            </w:r>
          </w:p>
        </w:tc>
        <w:tc>
          <w:tcPr>
            <w:tcW w:w="255" w:type="pct"/>
            <w:shd w:val="clear" w:color="auto" w:fill="auto"/>
            <w:tcMar/>
            <w:vAlign w:val="center"/>
            <w:hideMark/>
          </w:tcPr>
          <w:p w:rsidRPr="00D30414" w:rsidR="00616588" w:rsidP="45EFD1AE" w:rsidRDefault="00616588" w14:paraId="0FFA744C"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19</w:t>
            </w:r>
          </w:p>
        </w:tc>
        <w:tc>
          <w:tcPr>
            <w:tcW w:w="313" w:type="pct"/>
            <w:shd w:val="clear" w:color="auto" w:fill="auto"/>
            <w:tcMar/>
            <w:vAlign w:val="center"/>
            <w:hideMark/>
          </w:tcPr>
          <w:p w:rsidRPr="00D30414" w:rsidR="00616588" w:rsidP="45EFD1AE" w:rsidRDefault="00616588" w14:paraId="164C419B"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-0.02</w:t>
            </w:r>
          </w:p>
        </w:tc>
        <w:tc>
          <w:tcPr>
            <w:tcW w:w="280" w:type="pct"/>
            <w:shd w:val="clear" w:color="auto" w:fill="auto"/>
            <w:tcMar/>
            <w:vAlign w:val="center"/>
            <w:hideMark/>
          </w:tcPr>
          <w:p w:rsidRPr="00D30414" w:rsidR="00616588" w:rsidP="00D30414" w:rsidRDefault="00616588" w14:paraId="067DA16B" w14:textId="77777777">
            <w:pPr>
              <w:jc w:val="center"/>
              <w:rPr>
                <w:rFonts w:eastAsia="Times New Roman"/>
                <w:color w:val="000000"/>
              </w:rPr>
            </w:pPr>
            <w:r w:rsidRPr="00D30414">
              <w:rPr>
                <w:rFonts w:eastAsia="Times New Roman"/>
                <w:color w:val="000000"/>
              </w:rPr>
              <w:t>0.23</w:t>
            </w:r>
          </w:p>
        </w:tc>
        <w:tc>
          <w:tcPr>
            <w:tcW w:w="313" w:type="pct"/>
            <w:shd w:val="clear" w:color="auto" w:fill="auto"/>
            <w:tcMar/>
            <w:vAlign w:val="center"/>
            <w:hideMark/>
          </w:tcPr>
          <w:p w:rsidRPr="00D30414" w:rsidR="00616588" w:rsidP="45EFD1AE" w:rsidRDefault="00616588" w14:paraId="1CA62BA3"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-0.47</w:t>
            </w:r>
          </w:p>
        </w:tc>
        <w:tc>
          <w:tcPr>
            <w:tcW w:w="280" w:type="pct"/>
            <w:shd w:val="clear" w:color="auto" w:fill="auto"/>
            <w:tcMar/>
            <w:vAlign w:val="center"/>
            <w:hideMark/>
          </w:tcPr>
          <w:p w:rsidRPr="00D30414" w:rsidR="00616588" w:rsidP="00D30414" w:rsidRDefault="00616588" w14:paraId="2DE4D4AC" w14:textId="77777777">
            <w:pPr>
              <w:jc w:val="center"/>
              <w:rPr>
                <w:rFonts w:eastAsia="Times New Roman"/>
                <w:color w:val="000000"/>
              </w:rPr>
            </w:pPr>
            <w:r w:rsidRPr="00D30414">
              <w:rPr>
                <w:rFonts w:eastAsia="Times New Roman"/>
                <w:color w:val="000000"/>
              </w:rPr>
              <w:t>0.43</w:t>
            </w:r>
          </w:p>
        </w:tc>
        <w:tc>
          <w:tcPr>
            <w:tcW w:w="329" w:type="pct"/>
            <w:shd w:val="clear" w:color="auto" w:fill="auto"/>
            <w:tcMar/>
            <w:vAlign w:val="center"/>
            <w:hideMark/>
          </w:tcPr>
          <w:p w:rsidRPr="00D30414" w:rsidR="00616588" w:rsidP="45EFD1AE" w:rsidRDefault="00616588" w14:paraId="3EBF96C3"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-0.09</w:t>
            </w:r>
          </w:p>
        </w:tc>
        <w:tc>
          <w:tcPr>
            <w:tcW w:w="287" w:type="pct"/>
            <w:shd w:val="clear" w:color="auto" w:fill="auto"/>
            <w:tcMar/>
            <w:vAlign w:val="center"/>
            <w:hideMark/>
          </w:tcPr>
          <w:p w:rsidRPr="00D30414" w:rsidR="00616588" w:rsidP="00D30414" w:rsidRDefault="00616588" w14:paraId="57078D3B" w14:textId="77777777">
            <w:pPr>
              <w:jc w:val="center"/>
              <w:rPr>
                <w:rFonts w:eastAsia="Times New Roman"/>
                <w:color w:val="000000"/>
              </w:rPr>
            </w:pPr>
            <w:r w:rsidRPr="00D30414">
              <w:rPr>
                <w:rFonts w:eastAsia="Times New Roman"/>
                <w:color w:val="000000"/>
              </w:rPr>
              <w:t>0.93</w:t>
            </w:r>
          </w:p>
        </w:tc>
        <w:tc>
          <w:tcPr>
            <w:tcW w:w="280" w:type="pct"/>
            <w:shd w:val="clear" w:color="auto" w:fill="auto"/>
            <w:tcMar/>
            <w:vAlign w:val="center"/>
            <w:hideMark/>
          </w:tcPr>
          <w:p w:rsidRPr="00D30414" w:rsidR="00616588" w:rsidP="45EFD1AE" w:rsidRDefault="00616588" w14:paraId="57C1FAD5" w14:textId="5AB05B06">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.05</w:t>
            </w:r>
          </w:p>
        </w:tc>
        <w:tc>
          <w:tcPr>
            <w:tcW w:w="317" w:type="pct"/>
            <w:shd w:val="clear" w:color="auto" w:fill="auto"/>
            <w:tcMar/>
            <w:vAlign w:val="center"/>
            <w:hideMark/>
          </w:tcPr>
          <w:p w:rsidRPr="00D30414" w:rsidR="00616588" w:rsidP="45EFD1AE" w:rsidRDefault="00616588" w14:paraId="47C09485" w14:textId="18382DC5">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.08</w:t>
            </w:r>
          </w:p>
        </w:tc>
      </w:tr>
      <w:tr w:rsidRPr="00D30414" w:rsidR="00616588" w:rsidTr="45EFD1AE" w14:paraId="4A445BC3" w14:textId="77777777">
        <w:tblPrEx>
          <w:tblCellMar>
            <w:left w:w="108" w:type="dxa"/>
            <w:right w:w="108" w:type="dxa"/>
          </w:tblCellMar>
        </w:tblPrEx>
        <w:trPr>
          <w:trHeight w:val="320"/>
        </w:trPr>
        <w:tc>
          <w:tcPr>
            <w:tcW w:w="1970" w:type="pct"/>
            <w:shd w:val="clear" w:color="auto" w:fill="auto"/>
            <w:tcMar/>
            <w:vAlign w:val="center"/>
            <w:hideMark/>
          </w:tcPr>
          <w:p w:rsidRPr="008758AE" w:rsidR="00616588" w:rsidP="45EFD1AE" w:rsidRDefault="004D7FCD" w14:paraId="4490BBC7" w14:textId="0FFDC301">
            <w:pPr>
              <w:rPr>
                <w:rFonts w:ascii="Times New Roman" w:hAnsi="Times New Roman" w:eastAsia="Times New Roman" w:cs="Times New Roman"/>
                <w:b w:val="1"/>
                <w:bCs w:val="1"/>
                <w:color w:val="000000" w:themeColor="text1" w:themeTint="FF" w:themeShade="FF"/>
              </w:rPr>
            </w:pPr>
            <w:proofErr w:type="spellStart"/>
            <w:r w:rsidRPr="45EFD1AE" w:rsidR="45EFD1AE">
              <w:rPr>
                <w:rFonts w:ascii="Times New Roman" w:hAnsi="Times New Roman" w:eastAsia="Times New Roman" w:cs="Times New Roman"/>
                <w:b w:val="1"/>
                <w:bCs w:val="1"/>
                <w:color w:val="000000" w:themeColor="text1" w:themeTint="FF" w:themeShade="FF"/>
              </w:rPr>
              <w:t>Possemato</w:t>
            </w:r>
            <w:proofErr w:type="spellEnd"/>
            <w:r w:rsidRPr="45EFD1AE" w:rsidR="45EFD1AE">
              <w:rPr>
                <w:rFonts w:ascii="Times New Roman" w:hAnsi="Times New Roman" w:eastAsia="Times New Roman" w:cs="Times New Roman"/>
                <w:b w:val="1"/>
                <w:bCs w:val="1"/>
                <w:color w:val="000000" w:themeColor="text1" w:themeTint="FF" w:themeShade="FF"/>
              </w:rPr>
              <w:t xml:space="preserve"> et al. </w:t>
            </w:r>
            <w:r w:rsidRPr="45EFD1AE" w:rsidR="45EFD1AE">
              <w:rPr>
                <w:rFonts w:ascii="Times New Roman" w:hAnsi="Times New Roman" w:eastAsia="Times New Roman" w:cs="Times New Roman"/>
                <w:b w:val="1"/>
                <w:bCs w:val="1"/>
                <w:color w:val="000000" w:themeColor="text1" w:themeTint="FF" w:themeShade="FF"/>
              </w:rPr>
              <w:t xml:space="preserve"> </w:t>
            </w:r>
          </w:p>
        </w:tc>
        <w:tc>
          <w:tcPr>
            <w:tcW w:w="378" w:type="pct"/>
            <w:shd w:val="clear" w:color="auto" w:fill="auto"/>
            <w:tcMar/>
            <w:vAlign w:val="center"/>
            <w:hideMark/>
          </w:tcPr>
          <w:p w:rsidRPr="008758AE" w:rsidR="00616588" w:rsidP="45EFD1AE" w:rsidRDefault="00616588" w14:paraId="7F80A864" w14:textId="77777777" w14:noSpellErr="1">
            <w:pPr>
              <w:jc w:val="center"/>
              <w:rPr>
                <w:rFonts w:ascii="Times New Roman" w:hAnsi="Times New Roman" w:eastAsia="Times New Roman" w:cs="Times New Roman"/>
                <w:b w:val="1"/>
                <w:bCs w:val="1"/>
                <w:color w:val="000000" w:themeColor="text1" w:themeTint="FF" w:themeShade="FF"/>
              </w:rPr>
            </w:pPr>
            <w:r w:rsidRPr="45EFD1AE" w:rsidR="45EFD1AE">
              <w:rPr>
                <w:rFonts w:ascii="Times New Roman" w:hAnsi="Times New Roman" w:eastAsia="Times New Roman" w:cs="Times New Roman"/>
                <w:b w:val="1"/>
                <w:bCs w:val="1"/>
                <w:color w:val="000000" w:themeColor="text1" w:themeTint="FF" w:themeShade="FF"/>
              </w:rPr>
              <w:t>QOL</w:t>
            </w:r>
          </w:p>
        </w:tc>
        <w:tc>
          <w:tcPr>
            <w:tcW w:w="255" w:type="pct"/>
            <w:shd w:val="clear" w:color="auto" w:fill="auto"/>
            <w:tcMar/>
            <w:vAlign w:val="center"/>
            <w:hideMark/>
          </w:tcPr>
          <w:p w:rsidRPr="008758AE" w:rsidR="00616588" w:rsidP="45EFD1AE" w:rsidRDefault="00616588" w14:paraId="05C90223" w14:textId="77777777">
            <w:pPr>
              <w:jc w:val="center"/>
              <w:rPr>
                <w:rFonts w:ascii="Times New Roman" w:hAnsi="Times New Roman" w:eastAsia="Times New Roman" w:cs="Times New Roman"/>
                <w:b w:val="1"/>
                <w:bCs w:val="1"/>
                <w:color w:val="000000" w:themeColor="text1" w:themeTint="FF" w:themeShade="FF"/>
              </w:rPr>
            </w:pPr>
            <w:r w:rsidRPr="45EFD1AE" w:rsidR="45EFD1AE">
              <w:rPr>
                <w:rFonts w:ascii="Times New Roman" w:hAnsi="Times New Roman" w:eastAsia="Times New Roman" w:cs="Times New Roman"/>
                <w:b w:val="1"/>
                <w:bCs w:val="1"/>
                <w:color w:val="000000" w:themeColor="text1" w:themeTint="FF" w:themeShade="FF"/>
              </w:rPr>
              <w:t>48</w:t>
            </w:r>
          </w:p>
        </w:tc>
        <w:tc>
          <w:tcPr>
            <w:tcW w:w="313" w:type="pct"/>
            <w:shd w:val="clear" w:color="auto" w:fill="auto"/>
            <w:tcMar/>
            <w:vAlign w:val="center"/>
            <w:hideMark/>
          </w:tcPr>
          <w:p w:rsidRPr="00D30414" w:rsidR="00616588" w:rsidP="00D30414" w:rsidRDefault="00616588" w14:paraId="0B63AB4C" w14:textId="77777777">
            <w:pPr>
              <w:jc w:val="center"/>
              <w:rPr>
                <w:rFonts w:eastAsia="Times New Roman"/>
                <w:b/>
                <w:bCs/>
                <w:color w:val="000000"/>
              </w:rPr>
            </w:pPr>
            <w:r w:rsidRPr="00D30414">
              <w:rPr>
                <w:rFonts w:eastAsia="Times New Roman"/>
                <w:b/>
                <w:bCs/>
                <w:color w:val="000000"/>
              </w:rPr>
              <w:t>2.06</w:t>
            </w:r>
          </w:p>
        </w:tc>
        <w:tc>
          <w:tcPr>
            <w:tcW w:w="280" w:type="pct"/>
            <w:shd w:val="clear" w:color="auto" w:fill="auto"/>
            <w:tcMar/>
            <w:vAlign w:val="center"/>
            <w:hideMark/>
          </w:tcPr>
          <w:p w:rsidRPr="00D30414" w:rsidR="00616588" w:rsidP="00D30414" w:rsidRDefault="00616588" w14:paraId="09AF2707" w14:textId="77777777">
            <w:pPr>
              <w:jc w:val="center"/>
              <w:rPr>
                <w:rFonts w:eastAsia="Times New Roman"/>
                <w:b/>
                <w:bCs/>
                <w:color w:val="000000"/>
              </w:rPr>
            </w:pPr>
            <w:r w:rsidRPr="00D30414">
              <w:rPr>
                <w:rFonts w:eastAsia="Times New Roman"/>
                <w:b/>
                <w:bCs/>
                <w:color w:val="000000"/>
              </w:rPr>
              <w:t>0.19</w:t>
            </w:r>
          </w:p>
        </w:tc>
        <w:tc>
          <w:tcPr>
            <w:tcW w:w="313" w:type="pct"/>
            <w:shd w:val="clear" w:color="auto" w:fill="auto"/>
            <w:tcMar/>
            <w:vAlign w:val="center"/>
            <w:hideMark/>
          </w:tcPr>
          <w:p w:rsidRPr="00D30414" w:rsidR="00616588" w:rsidP="00D30414" w:rsidRDefault="00616588" w14:paraId="1F78F5A9" w14:textId="77777777">
            <w:pPr>
              <w:jc w:val="center"/>
              <w:rPr>
                <w:rFonts w:eastAsia="Times New Roman"/>
                <w:b/>
                <w:bCs/>
                <w:color w:val="000000"/>
              </w:rPr>
            </w:pPr>
            <w:r w:rsidRPr="00D30414">
              <w:rPr>
                <w:rFonts w:eastAsia="Times New Roman"/>
                <w:b/>
                <w:bCs/>
                <w:color w:val="000000"/>
              </w:rPr>
              <w:t>1.68</w:t>
            </w:r>
          </w:p>
        </w:tc>
        <w:tc>
          <w:tcPr>
            <w:tcW w:w="280" w:type="pct"/>
            <w:shd w:val="clear" w:color="auto" w:fill="auto"/>
            <w:tcMar/>
            <w:vAlign w:val="center"/>
            <w:hideMark/>
          </w:tcPr>
          <w:p w:rsidRPr="00D30414" w:rsidR="00616588" w:rsidP="00D30414" w:rsidRDefault="00616588" w14:paraId="7E751E1F" w14:textId="77777777">
            <w:pPr>
              <w:jc w:val="center"/>
              <w:rPr>
                <w:rFonts w:eastAsia="Times New Roman"/>
                <w:b/>
                <w:bCs/>
                <w:color w:val="000000"/>
              </w:rPr>
            </w:pPr>
            <w:r w:rsidRPr="00D30414">
              <w:rPr>
                <w:rFonts w:eastAsia="Times New Roman"/>
                <w:b/>
                <w:bCs/>
                <w:color w:val="000000"/>
              </w:rPr>
              <w:t>2.44</w:t>
            </w:r>
          </w:p>
        </w:tc>
        <w:tc>
          <w:tcPr>
            <w:tcW w:w="329" w:type="pct"/>
            <w:shd w:val="clear" w:color="auto" w:fill="auto"/>
            <w:tcMar/>
            <w:vAlign w:val="center"/>
            <w:hideMark/>
          </w:tcPr>
          <w:p w:rsidRPr="00D30414" w:rsidR="00616588" w:rsidP="00D30414" w:rsidRDefault="00616588" w14:paraId="6E118145" w14:textId="77777777">
            <w:pPr>
              <w:jc w:val="center"/>
              <w:rPr>
                <w:rFonts w:eastAsia="Times New Roman"/>
                <w:b/>
                <w:bCs/>
                <w:color w:val="000000"/>
              </w:rPr>
            </w:pPr>
            <w:r w:rsidRPr="00D30414">
              <w:rPr>
                <w:rFonts w:eastAsia="Times New Roman"/>
                <w:b/>
                <w:bCs/>
                <w:color w:val="000000"/>
              </w:rPr>
              <w:t>10.66</w:t>
            </w:r>
          </w:p>
        </w:tc>
        <w:tc>
          <w:tcPr>
            <w:tcW w:w="287" w:type="pct"/>
            <w:shd w:val="clear" w:color="auto" w:fill="auto"/>
            <w:tcMar/>
            <w:vAlign w:val="center"/>
            <w:hideMark/>
          </w:tcPr>
          <w:p w:rsidRPr="00D30414" w:rsidR="00616588" w:rsidP="45EFD1AE" w:rsidRDefault="00616588" w14:paraId="30993791" w14:textId="77777777" w14:noSpellErr="1">
            <w:pPr>
              <w:jc w:val="center"/>
              <w:rPr>
                <w:rFonts w:ascii="Times New Roman" w:hAnsi="Times New Roman" w:eastAsia="Times New Roman" w:cs="Times New Roman"/>
                <w:b w:val="1"/>
                <w:bCs w:val="1"/>
                <w:color w:val="000000" w:themeColor="text1" w:themeTint="FF" w:themeShade="FF"/>
              </w:rPr>
            </w:pPr>
            <w:r w:rsidRPr="45EFD1AE" w:rsidR="45EFD1AE">
              <w:rPr>
                <w:rFonts w:ascii="Times New Roman" w:hAnsi="Times New Roman" w:eastAsia="Times New Roman" w:cs="Times New Roman"/>
                <w:b w:val="1"/>
                <w:bCs w:val="1"/>
                <w:color w:val="000000" w:themeColor="text1" w:themeTint="FF" w:themeShade="FF"/>
              </w:rPr>
              <w:t>&lt;.01</w:t>
            </w:r>
          </w:p>
        </w:tc>
        <w:tc>
          <w:tcPr>
            <w:tcW w:w="280" w:type="pct"/>
            <w:shd w:val="clear" w:color="auto" w:fill="auto"/>
            <w:tcMar/>
            <w:vAlign w:val="center"/>
            <w:hideMark/>
          </w:tcPr>
          <w:p w:rsidRPr="00D30414" w:rsidR="00616588" w:rsidP="00D30414" w:rsidRDefault="00616588" w14:paraId="00F58721" w14:textId="3AA0D46A">
            <w:pPr>
              <w:jc w:val="center"/>
              <w:rPr>
                <w:rFonts w:eastAsia="Times New Roman"/>
                <w:b/>
                <w:bCs/>
                <w:color w:val="000000"/>
              </w:rPr>
            </w:pPr>
            <w:r w:rsidRPr="00D30414">
              <w:rPr>
                <w:rFonts w:eastAsia="Times New Roman"/>
                <w:b/>
                <w:bCs/>
                <w:color w:val="000000"/>
              </w:rPr>
              <w:t>1</w:t>
            </w:r>
            <w:r w:rsidR="00B266DD">
              <w:rPr>
                <w:rFonts w:eastAsia="Times New Roman"/>
                <w:b/>
                <w:bCs/>
                <w:color w:val="000000"/>
              </w:rPr>
              <w:t>.00</w:t>
            </w:r>
          </w:p>
        </w:tc>
        <w:tc>
          <w:tcPr>
            <w:tcW w:w="317" w:type="pct"/>
            <w:shd w:val="clear" w:color="auto" w:fill="auto"/>
            <w:tcMar/>
            <w:vAlign w:val="center"/>
            <w:hideMark/>
          </w:tcPr>
          <w:p w:rsidRPr="00D30414" w:rsidR="00616588" w:rsidP="45EFD1AE" w:rsidRDefault="00616588" w14:paraId="664D9B1C" w14:textId="3E408EAC">
            <w:pPr>
              <w:jc w:val="center"/>
              <w:rPr>
                <w:rFonts w:ascii="Times New Roman" w:hAnsi="Times New Roman" w:eastAsia="Times New Roman" w:cs="Times New Roman"/>
                <w:b w:val="1"/>
                <w:bCs w:val="1"/>
                <w:color w:val="000000" w:themeColor="text1" w:themeTint="FF" w:themeShade="FF"/>
              </w:rPr>
            </w:pPr>
            <w:r w:rsidRPr="45EFD1AE" w:rsidR="45EFD1AE">
              <w:rPr>
                <w:rFonts w:ascii="Times New Roman" w:hAnsi="Times New Roman" w:eastAsia="Times New Roman" w:cs="Times New Roman"/>
                <w:b w:val="1"/>
                <w:bCs w:val="1"/>
                <w:color w:val="000000" w:themeColor="text1" w:themeTint="FF" w:themeShade="FF"/>
              </w:rPr>
              <w:t>.14</w:t>
            </w:r>
          </w:p>
        </w:tc>
      </w:tr>
      <w:tr w:rsidRPr="00D30414" w:rsidR="00616588" w:rsidTr="45EFD1AE" w14:paraId="383F59A3" w14:textId="77777777">
        <w:tblPrEx>
          <w:tblCellMar>
            <w:left w:w="108" w:type="dxa"/>
            <w:right w:w="108" w:type="dxa"/>
          </w:tblCellMar>
        </w:tblPrEx>
        <w:trPr>
          <w:trHeight w:val="540"/>
        </w:trPr>
        <w:tc>
          <w:tcPr>
            <w:tcW w:w="1970" w:type="pct"/>
            <w:shd w:val="clear" w:color="auto" w:fill="auto"/>
            <w:tcMar/>
            <w:vAlign w:val="center"/>
            <w:hideMark/>
          </w:tcPr>
          <w:p w:rsidRPr="00D30414" w:rsidR="00616588" w:rsidP="45EFD1AE" w:rsidRDefault="004D7FCD" w14:paraId="3B811DEF" w14:textId="3CFDA5DD"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Craft et al. </w:t>
            </w:r>
            <w:r w:rsidRPr="45EFD1AE" w:rsidR="45EFD1AE">
              <w:rPr>
                <w:rFonts w:ascii="Times New Roman" w:hAnsi="Times New Roman" w:eastAsia="Times New Roman" w:cs="Times New Roman"/>
                <w:color w:val="000000" w:themeColor="text1" w:themeTint="FF" w:themeShade="FF"/>
              </w:rPr>
              <w:t xml:space="preserve"> (baseline to one month) </w:t>
            </w:r>
          </w:p>
        </w:tc>
        <w:tc>
          <w:tcPr>
            <w:tcW w:w="378" w:type="pct"/>
            <w:shd w:val="clear" w:color="auto" w:fill="auto"/>
            <w:tcMar/>
            <w:vAlign w:val="center"/>
            <w:hideMark/>
          </w:tcPr>
          <w:p w:rsidRPr="00D30414" w:rsidR="00616588" w:rsidP="45EFD1AE" w:rsidRDefault="00616588" w14:paraId="63662859"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6126C5F5"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26</w:t>
            </w:r>
          </w:p>
        </w:tc>
        <w:tc>
          <w:tcPr>
            <w:tcW w:w="313" w:type="pct"/>
            <w:shd w:val="clear" w:color="auto" w:fill="auto"/>
            <w:tcMar/>
            <w:vAlign w:val="center"/>
            <w:hideMark/>
          </w:tcPr>
          <w:p w:rsidRPr="00D30414" w:rsidR="00616588" w:rsidP="00D30414" w:rsidRDefault="00616588" w14:paraId="278529DD" w14:textId="078FBE8A">
            <w:pPr>
              <w:jc w:val="center"/>
              <w:rPr>
                <w:rFonts w:eastAsia="Times New Roman"/>
                <w:color w:val="000000"/>
              </w:rPr>
            </w:pPr>
            <w:r w:rsidRPr="00D30414">
              <w:rPr>
                <w:rFonts w:eastAsia="Times New Roman"/>
                <w:color w:val="000000"/>
              </w:rPr>
              <w:t>0.7</w:t>
            </w:r>
            <w:r w:rsidR="00492F9D">
              <w:rPr>
                <w:rFonts w:eastAsia="Times New Roman"/>
                <w:color w:val="000000"/>
              </w:rPr>
              <w:t>0</w:t>
            </w:r>
          </w:p>
        </w:tc>
        <w:tc>
          <w:tcPr>
            <w:tcW w:w="280" w:type="pct"/>
            <w:shd w:val="clear" w:color="auto" w:fill="auto"/>
            <w:tcMar/>
            <w:vAlign w:val="center"/>
            <w:hideMark/>
          </w:tcPr>
          <w:p w:rsidRPr="00D30414" w:rsidR="00616588" w:rsidP="00D30414" w:rsidRDefault="00616588" w14:paraId="3AA3BF4E" w14:textId="77777777">
            <w:pPr>
              <w:jc w:val="center"/>
              <w:rPr>
                <w:rFonts w:eastAsia="Times New Roman"/>
                <w:color w:val="000000"/>
              </w:rPr>
            </w:pPr>
            <w:r w:rsidRPr="00D30414">
              <w:rPr>
                <w:rFonts w:eastAsia="Times New Roman"/>
                <w:color w:val="000000"/>
              </w:rPr>
              <w:t>0.21</w:t>
            </w:r>
          </w:p>
        </w:tc>
        <w:tc>
          <w:tcPr>
            <w:tcW w:w="313" w:type="pct"/>
            <w:shd w:val="clear" w:color="auto" w:fill="auto"/>
            <w:tcMar/>
            <w:vAlign w:val="center"/>
            <w:hideMark/>
          </w:tcPr>
          <w:p w:rsidRPr="00D30414" w:rsidR="00616588" w:rsidP="00D30414" w:rsidRDefault="00616588" w14:paraId="36EED9C5" w14:textId="77777777">
            <w:pPr>
              <w:jc w:val="center"/>
              <w:rPr>
                <w:rFonts w:eastAsia="Times New Roman"/>
                <w:color w:val="000000"/>
              </w:rPr>
            </w:pPr>
            <w:r w:rsidRPr="00D30414">
              <w:rPr>
                <w:rFonts w:eastAsia="Times New Roman"/>
                <w:color w:val="000000"/>
              </w:rPr>
              <w:t>0.29</w:t>
            </w:r>
          </w:p>
        </w:tc>
        <w:tc>
          <w:tcPr>
            <w:tcW w:w="280" w:type="pct"/>
            <w:shd w:val="clear" w:color="auto" w:fill="auto"/>
            <w:tcMar/>
            <w:vAlign w:val="center"/>
            <w:hideMark/>
          </w:tcPr>
          <w:p w:rsidRPr="00D30414" w:rsidR="00616588" w:rsidP="00D30414" w:rsidRDefault="00616588" w14:paraId="04252A85" w14:textId="77777777">
            <w:pPr>
              <w:jc w:val="center"/>
              <w:rPr>
                <w:rFonts w:eastAsia="Times New Roman"/>
                <w:color w:val="000000"/>
              </w:rPr>
            </w:pPr>
            <w:r w:rsidRPr="00D30414">
              <w:rPr>
                <w:rFonts w:eastAsia="Times New Roman"/>
                <w:color w:val="000000"/>
              </w:rPr>
              <w:t>1.11</w:t>
            </w:r>
          </w:p>
        </w:tc>
        <w:tc>
          <w:tcPr>
            <w:tcW w:w="329" w:type="pct"/>
            <w:shd w:val="clear" w:color="auto" w:fill="auto"/>
            <w:tcMar/>
            <w:vAlign w:val="center"/>
            <w:hideMark/>
          </w:tcPr>
          <w:p w:rsidRPr="00D30414" w:rsidR="00616588" w:rsidP="00D30414" w:rsidRDefault="00616588" w14:paraId="20DCDC87" w14:textId="77777777">
            <w:pPr>
              <w:jc w:val="center"/>
              <w:rPr>
                <w:rFonts w:eastAsia="Times New Roman"/>
                <w:color w:val="000000"/>
              </w:rPr>
            </w:pPr>
            <w:r w:rsidRPr="00D30414">
              <w:rPr>
                <w:rFonts w:eastAsia="Times New Roman"/>
                <w:color w:val="000000"/>
              </w:rPr>
              <w:t>3.38</w:t>
            </w:r>
          </w:p>
        </w:tc>
        <w:tc>
          <w:tcPr>
            <w:tcW w:w="287" w:type="pct"/>
            <w:shd w:val="clear" w:color="auto" w:fill="auto"/>
            <w:tcMar/>
            <w:vAlign w:val="center"/>
            <w:hideMark/>
          </w:tcPr>
          <w:p w:rsidRPr="00D30414" w:rsidR="00616588" w:rsidP="45EFD1AE" w:rsidRDefault="00616588" w14:paraId="5404E0F6"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&lt;.01</w:t>
            </w:r>
          </w:p>
        </w:tc>
        <w:tc>
          <w:tcPr>
            <w:tcW w:w="280" w:type="pct"/>
            <w:shd w:val="clear" w:color="auto" w:fill="auto"/>
            <w:tcMar/>
            <w:vAlign w:val="center"/>
            <w:hideMark/>
          </w:tcPr>
          <w:p w:rsidRPr="00D30414" w:rsidR="00616588" w:rsidP="45EFD1AE" w:rsidRDefault="00616588" w14:paraId="5A3726DD" w14:textId="4701BB2D">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.93</w:t>
            </w:r>
          </w:p>
        </w:tc>
        <w:tc>
          <w:tcPr>
            <w:tcW w:w="317" w:type="pct"/>
            <w:shd w:val="clear" w:color="auto" w:fill="auto"/>
            <w:tcMar/>
            <w:vAlign w:val="center"/>
            <w:hideMark/>
          </w:tcPr>
          <w:p w:rsidRPr="00D30414" w:rsidR="00616588" w:rsidP="45EFD1AE" w:rsidRDefault="00616588" w14:paraId="10DAE2E6" w14:textId="2D2DB96F">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w:t>
            </w:r>
            <w:r w:rsidRPr="45EFD1AE" w:rsidR="45EFD1AE">
              <w:rPr>
                <w:rFonts w:ascii="Times New Roman" w:hAnsi="Times New Roman" w:eastAsia="Times New Roman" w:cs="Times New Roman"/>
                <w:color w:val="000000" w:themeColor="text1" w:themeTint="FF" w:themeShade="FF"/>
              </w:rPr>
              <w:t>0</w:t>
            </w:r>
          </w:p>
        </w:tc>
      </w:tr>
      <w:tr w:rsidRPr="00D30414" w:rsidR="00616588" w:rsidTr="45EFD1AE" w14:paraId="7E561B43" w14:textId="77777777">
        <w:tblPrEx>
          <w:tblCellMar>
            <w:left w:w="108" w:type="dxa"/>
            <w:right w:w="108" w:type="dxa"/>
          </w:tblCellMar>
        </w:tblPrEx>
        <w:trPr>
          <w:trHeight w:val="540"/>
        </w:trPr>
        <w:tc>
          <w:tcPr>
            <w:tcW w:w="1970" w:type="pct"/>
            <w:shd w:val="clear" w:color="auto" w:fill="auto"/>
            <w:tcMar/>
            <w:vAlign w:val="center"/>
            <w:hideMark/>
          </w:tcPr>
          <w:p w:rsidRPr="00D30414" w:rsidR="00616588" w:rsidP="45EFD1AE" w:rsidRDefault="004D7FCD" w14:paraId="715E9203" w14:textId="0B5BE70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Craft et al. </w:t>
            </w:r>
            <w:r w:rsidRPr="45EFD1AE" w:rsidR="45EFD1AE">
              <w:rPr>
                <w:rFonts w:ascii="Times New Roman" w:hAnsi="Times New Roman" w:eastAsia="Times New Roman" w:cs="Times New Roman"/>
                <w:color w:val="000000" w:themeColor="text1" w:themeTint="FF" w:themeShade="FF"/>
              </w:rPr>
              <w:t xml:space="preserve"> (six months) </w:t>
            </w:r>
          </w:p>
        </w:tc>
        <w:tc>
          <w:tcPr>
            <w:tcW w:w="378" w:type="pct"/>
            <w:shd w:val="clear" w:color="auto" w:fill="auto"/>
            <w:tcMar/>
            <w:vAlign w:val="center"/>
            <w:hideMark/>
          </w:tcPr>
          <w:p w:rsidRPr="00D30414" w:rsidR="00616588" w:rsidP="45EFD1AE" w:rsidRDefault="00616588" w14:paraId="54146816"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2DE9FC85"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26</w:t>
            </w:r>
          </w:p>
        </w:tc>
        <w:tc>
          <w:tcPr>
            <w:tcW w:w="313" w:type="pct"/>
            <w:shd w:val="clear" w:color="auto" w:fill="auto"/>
            <w:tcMar/>
            <w:vAlign w:val="center"/>
            <w:hideMark/>
          </w:tcPr>
          <w:p w:rsidRPr="00D30414" w:rsidR="00616588" w:rsidP="45EFD1AE" w:rsidRDefault="00616588" w14:paraId="04893CB5"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-0.23</w:t>
            </w:r>
          </w:p>
        </w:tc>
        <w:tc>
          <w:tcPr>
            <w:tcW w:w="280" w:type="pct"/>
            <w:shd w:val="clear" w:color="auto" w:fill="auto"/>
            <w:tcMar/>
            <w:vAlign w:val="center"/>
            <w:hideMark/>
          </w:tcPr>
          <w:p w:rsidRPr="00D30414" w:rsidR="00616588" w:rsidP="00D30414" w:rsidRDefault="00616588" w14:paraId="1FEA9CAF" w14:textId="77777777">
            <w:pPr>
              <w:jc w:val="center"/>
              <w:rPr>
                <w:rFonts w:eastAsia="Times New Roman"/>
                <w:color w:val="000000"/>
              </w:rPr>
            </w:pPr>
            <w:r w:rsidRPr="00D30414">
              <w:rPr>
                <w:rFonts w:eastAsia="Times New Roman"/>
                <w:color w:val="000000"/>
              </w:rPr>
              <w:t>0.2</w:t>
            </w:r>
          </w:p>
        </w:tc>
        <w:tc>
          <w:tcPr>
            <w:tcW w:w="313" w:type="pct"/>
            <w:shd w:val="clear" w:color="auto" w:fill="auto"/>
            <w:tcMar/>
            <w:vAlign w:val="center"/>
            <w:hideMark/>
          </w:tcPr>
          <w:p w:rsidRPr="00D30414" w:rsidR="00616588" w:rsidP="45EFD1AE" w:rsidRDefault="00616588" w14:paraId="0689B082"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-0.62</w:t>
            </w:r>
          </w:p>
        </w:tc>
        <w:tc>
          <w:tcPr>
            <w:tcW w:w="280" w:type="pct"/>
            <w:shd w:val="clear" w:color="auto" w:fill="auto"/>
            <w:tcMar/>
            <w:vAlign w:val="center"/>
            <w:hideMark/>
          </w:tcPr>
          <w:p w:rsidRPr="00D30414" w:rsidR="00616588" w:rsidP="00D30414" w:rsidRDefault="00616588" w14:paraId="6B4510EA" w14:textId="77777777">
            <w:pPr>
              <w:jc w:val="center"/>
              <w:rPr>
                <w:rFonts w:eastAsia="Times New Roman"/>
                <w:color w:val="000000"/>
              </w:rPr>
            </w:pPr>
            <w:r w:rsidRPr="00D30414">
              <w:rPr>
                <w:rFonts w:eastAsia="Times New Roman"/>
                <w:color w:val="000000"/>
              </w:rPr>
              <w:t>0.16</w:t>
            </w:r>
          </w:p>
        </w:tc>
        <w:tc>
          <w:tcPr>
            <w:tcW w:w="329" w:type="pct"/>
            <w:shd w:val="clear" w:color="auto" w:fill="auto"/>
            <w:tcMar/>
            <w:vAlign w:val="center"/>
            <w:hideMark/>
          </w:tcPr>
          <w:p w:rsidRPr="00D30414" w:rsidR="00616588" w:rsidP="45EFD1AE" w:rsidRDefault="00616588" w14:paraId="53A6C8DC"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-1.17</w:t>
            </w:r>
          </w:p>
        </w:tc>
        <w:tc>
          <w:tcPr>
            <w:tcW w:w="287" w:type="pct"/>
            <w:shd w:val="clear" w:color="auto" w:fill="auto"/>
            <w:tcMar/>
            <w:vAlign w:val="center"/>
            <w:hideMark/>
          </w:tcPr>
          <w:p w:rsidRPr="00D30414" w:rsidR="00616588" w:rsidP="00D30414" w:rsidRDefault="00616588" w14:paraId="40747078" w14:textId="77777777">
            <w:pPr>
              <w:jc w:val="center"/>
              <w:rPr>
                <w:rFonts w:eastAsia="Times New Roman"/>
                <w:color w:val="000000"/>
              </w:rPr>
            </w:pPr>
            <w:r w:rsidRPr="00D30414">
              <w:rPr>
                <w:rFonts w:eastAsia="Times New Roman"/>
                <w:color w:val="000000"/>
              </w:rPr>
              <w:t>0.24</w:t>
            </w:r>
          </w:p>
        </w:tc>
        <w:tc>
          <w:tcPr>
            <w:tcW w:w="280" w:type="pct"/>
            <w:shd w:val="clear" w:color="auto" w:fill="auto"/>
            <w:tcMar/>
            <w:vAlign w:val="center"/>
            <w:hideMark/>
          </w:tcPr>
          <w:p w:rsidRPr="00D30414" w:rsidR="00616588" w:rsidP="45EFD1AE" w:rsidRDefault="00616588" w14:paraId="4E0B8F8C" w14:textId="136C19E6">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w:t>
            </w:r>
            <w:r w:rsidRPr="45EFD1AE" w:rsidR="45EFD1AE">
              <w:rPr>
                <w:rFonts w:ascii="Times New Roman" w:hAnsi="Times New Roman" w:eastAsia="Times New Roman" w:cs="Times New Roman"/>
                <w:color w:val="000000" w:themeColor="text1" w:themeTint="FF" w:themeShade="FF"/>
              </w:rPr>
              <w:t>0</w:t>
            </w:r>
          </w:p>
        </w:tc>
        <w:tc>
          <w:tcPr>
            <w:tcW w:w="317" w:type="pct"/>
            <w:shd w:val="clear" w:color="auto" w:fill="auto"/>
            <w:tcMar/>
            <w:vAlign w:val="center"/>
            <w:hideMark/>
          </w:tcPr>
          <w:p w:rsidRPr="00D30414" w:rsidR="00616588" w:rsidP="45EFD1AE" w:rsidRDefault="00616588" w14:paraId="2C8ED38A" w14:textId="12681B14">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w:t>
            </w:r>
            <w:r w:rsidRPr="45EFD1AE" w:rsidR="45EFD1AE">
              <w:rPr>
                <w:rFonts w:ascii="Times New Roman" w:hAnsi="Times New Roman" w:eastAsia="Times New Roman" w:cs="Times New Roman"/>
                <w:color w:val="000000" w:themeColor="text1" w:themeTint="FF" w:themeShade="FF"/>
              </w:rPr>
              <w:t>0</w:t>
            </w:r>
          </w:p>
        </w:tc>
      </w:tr>
      <w:tr w:rsidRPr="00D30414" w:rsidR="00616588" w:rsidTr="45EFD1AE" w14:paraId="580E77B9"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4860DA24"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Lu et al. </w:t>
            </w:r>
          </w:p>
        </w:tc>
        <w:tc>
          <w:tcPr>
            <w:tcW w:w="378" w:type="pct"/>
            <w:shd w:val="clear" w:color="auto" w:fill="auto"/>
            <w:tcMar/>
            <w:vAlign w:val="center"/>
            <w:hideMark/>
          </w:tcPr>
          <w:p w:rsidRPr="00D30414" w:rsidR="00616588" w:rsidP="45EFD1AE" w:rsidRDefault="00616588" w14:paraId="469D7A35"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22662902"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19</w:t>
            </w:r>
          </w:p>
        </w:tc>
        <w:tc>
          <w:tcPr>
            <w:tcW w:w="313" w:type="pct"/>
            <w:shd w:val="clear" w:color="auto" w:fill="auto"/>
            <w:tcMar/>
            <w:vAlign w:val="center"/>
            <w:hideMark/>
          </w:tcPr>
          <w:p w:rsidRPr="00D30414" w:rsidR="00616588" w:rsidP="00D30414" w:rsidRDefault="00616588" w14:paraId="443FFED4" w14:textId="77777777">
            <w:pPr>
              <w:jc w:val="center"/>
              <w:rPr>
                <w:rFonts w:eastAsia="Times New Roman"/>
                <w:color w:val="000000"/>
              </w:rPr>
            </w:pPr>
            <w:r w:rsidRPr="00D30414">
              <w:rPr>
                <w:rFonts w:eastAsia="Times New Roman"/>
                <w:color w:val="000000"/>
              </w:rPr>
              <w:t>0.19</w:t>
            </w:r>
          </w:p>
        </w:tc>
        <w:tc>
          <w:tcPr>
            <w:tcW w:w="280" w:type="pct"/>
            <w:shd w:val="clear" w:color="auto" w:fill="auto"/>
            <w:tcMar/>
            <w:vAlign w:val="center"/>
            <w:hideMark/>
          </w:tcPr>
          <w:p w:rsidRPr="00D30414" w:rsidR="00616588" w:rsidP="00D30414" w:rsidRDefault="00616588" w14:paraId="661FE155" w14:textId="77777777">
            <w:pPr>
              <w:jc w:val="center"/>
              <w:rPr>
                <w:rFonts w:eastAsia="Times New Roman"/>
                <w:color w:val="000000"/>
              </w:rPr>
            </w:pPr>
            <w:r w:rsidRPr="00D30414">
              <w:rPr>
                <w:rFonts w:eastAsia="Times New Roman"/>
                <w:color w:val="000000"/>
              </w:rPr>
              <w:t>0.23</w:t>
            </w:r>
          </w:p>
        </w:tc>
        <w:tc>
          <w:tcPr>
            <w:tcW w:w="313" w:type="pct"/>
            <w:shd w:val="clear" w:color="auto" w:fill="auto"/>
            <w:tcMar/>
            <w:vAlign w:val="center"/>
            <w:hideMark/>
          </w:tcPr>
          <w:p w:rsidRPr="00D30414" w:rsidR="00616588" w:rsidP="45EFD1AE" w:rsidRDefault="00616588" w14:paraId="70145D4E"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-0.26</w:t>
            </w:r>
          </w:p>
        </w:tc>
        <w:tc>
          <w:tcPr>
            <w:tcW w:w="280" w:type="pct"/>
            <w:shd w:val="clear" w:color="auto" w:fill="auto"/>
            <w:tcMar/>
            <w:vAlign w:val="center"/>
            <w:hideMark/>
          </w:tcPr>
          <w:p w:rsidRPr="00D30414" w:rsidR="00616588" w:rsidP="00D30414" w:rsidRDefault="00616588" w14:paraId="584C7AF6" w14:textId="77777777">
            <w:pPr>
              <w:jc w:val="center"/>
              <w:rPr>
                <w:rFonts w:eastAsia="Times New Roman"/>
                <w:color w:val="000000"/>
              </w:rPr>
            </w:pPr>
            <w:r w:rsidRPr="00D30414">
              <w:rPr>
                <w:rFonts w:eastAsia="Times New Roman"/>
                <w:color w:val="000000"/>
              </w:rPr>
              <w:t>0.64</w:t>
            </w:r>
          </w:p>
        </w:tc>
        <w:tc>
          <w:tcPr>
            <w:tcW w:w="329" w:type="pct"/>
            <w:shd w:val="clear" w:color="auto" w:fill="auto"/>
            <w:tcMar/>
            <w:vAlign w:val="center"/>
            <w:hideMark/>
          </w:tcPr>
          <w:p w:rsidRPr="00D30414" w:rsidR="00616588" w:rsidP="00D30414" w:rsidRDefault="00616588" w14:paraId="09161280" w14:textId="77777777">
            <w:pPr>
              <w:jc w:val="center"/>
              <w:rPr>
                <w:rFonts w:eastAsia="Times New Roman"/>
                <w:color w:val="000000"/>
              </w:rPr>
            </w:pPr>
            <w:r w:rsidRPr="00D30414">
              <w:rPr>
                <w:rFonts w:eastAsia="Times New Roman"/>
                <w:color w:val="000000"/>
              </w:rPr>
              <w:t>0.82</w:t>
            </w:r>
          </w:p>
        </w:tc>
        <w:tc>
          <w:tcPr>
            <w:tcW w:w="287" w:type="pct"/>
            <w:shd w:val="clear" w:color="auto" w:fill="auto"/>
            <w:tcMar/>
            <w:vAlign w:val="center"/>
            <w:hideMark/>
          </w:tcPr>
          <w:p w:rsidRPr="00D30414" w:rsidR="00616588" w:rsidP="00D30414" w:rsidRDefault="00616588" w14:paraId="2ED077E4" w14:textId="77777777">
            <w:pPr>
              <w:jc w:val="center"/>
              <w:rPr>
                <w:rFonts w:eastAsia="Times New Roman"/>
                <w:color w:val="000000"/>
              </w:rPr>
            </w:pPr>
            <w:r w:rsidRPr="00D30414">
              <w:rPr>
                <w:rFonts w:eastAsia="Times New Roman"/>
                <w:color w:val="000000"/>
              </w:rPr>
              <w:t>0.41</w:t>
            </w:r>
          </w:p>
        </w:tc>
        <w:tc>
          <w:tcPr>
            <w:tcW w:w="280" w:type="pct"/>
            <w:shd w:val="clear" w:color="auto" w:fill="auto"/>
            <w:tcMar/>
            <w:vAlign w:val="center"/>
            <w:hideMark/>
          </w:tcPr>
          <w:p w:rsidRPr="00D30414" w:rsidR="00616588" w:rsidP="45EFD1AE" w:rsidRDefault="00616588" w14:paraId="0E9432EF" w14:textId="352A5ADB">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c>
          <w:tcPr>
            <w:tcW w:w="317" w:type="pct"/>
            <w:shd w:val="clear" w:color="auto" w:fill="auto"/>
            <w:tcMar/>
            <w:vAlign w:val="center"/>
            <w:hideMark/>
          </w:tcPr>
          <w:p w:rsidRPr="00D30414" w:rsidR="00616588" w:rsidP="45EFD1AE" w:rsidRDefault="00616588" w14:paraId="6672AAC7" w14:textId="3EE37A66">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.08</w:t>
            </w:r>
          </w:p>
        </w:tc>
      </w:tr>
      <w:tr w:rsidRPr="00D30414" w:rsidR="00616588" w:rsidTr="45EFD1AE" w14:paraId="248B881D"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3E13CF78" w14:textId="77777777" w14:noSpellErr="1">
            <w:pP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 xml:space="preserve">Lu et al. </w:t>
            </w:r>
          </w:p>
        </w:tc>
        <w:tc>
          <w:tcPr>
            <w:tcW w:w="378" w:type="pct"/>
            <w:shd w:val="clear" w:color="auto" w:fill="auto"/>
            <w:tcMar/>
            <w:vAlign w:val="center"/>
            <w:hideMark/>
          </w:tcPr>
          <w:p w:rsidRPr="00D30414" w:rsidR="00616588" w:rsidP="45EFD1AE" w:rsidRDefault="00616588" w14:paraId="190B1194"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58AE0C38"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19</w:t>
            </w:r>
          </w:p>
        </w:tc>
        <w:tc>
          <w:tcPr>
            <w:tcW w:w="313" w:type="pct"/>
            <w:shd w:val="clear" w:color="auto" w:fill="auto"/>
            <w:tcMar/>
            <w:vAlign w:val="center"/>
            <w:hideMark/>
          </w:tcPr>
          <w:p w:rsidRPr="00D30414" w:rsidR="00616588" w:rsidP="45EFD1AE" w:rsidRDefault="00616588" w14:paraId="281795B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-0.02</w:t>
            </w:r>
          </w:p>
        </w:tc>
        <w:tc>
          <w:tcPr>
            <w:tcW w:w="280" w:type="pct"/>
            <w:shd w:val="clear" w:color="auto" w:fill="auto"/>
            <w:tcMar/>
            <w:vAlign w:val="center"/>
            <w:hideMark/>
          </w:tcPr>
          <w:p w:rsidRPr="00D30414" w:rsidR="00616588" w:rsidP="00D30414" w:rsidRDefault="00616588" w14:paraId="2BD65682" w14:textId="77777777">
            <w:pPr>
              <w:jc w:val="center"/>
              <w:rPr>
                <w:rFonts w:eastAsia="Times New Roman"/>
                <w:color w:val="000000"/>
              </w:rPr>
            </w:pPr>
            <w:r w:rsidRPr="00D30414">
              <w:rPr>
                <w:rFonts w:eastAsia="Times New Roman"/>
                <w:color w:val="000000"/>
              </w:rPr>
              <w:t>0.23</w:t>
            </w:r>
          </w:p>
        </w:tc>
        <w:tc>
          <w:tcPr>
            <w:tcW w:w="313" w:type="pct"/>
            <w:shd w:val="clear" w:color="auto" w:fill="auto"/>
            <w:tcMar/>
            <w:vAlign w:val="center"/>
            <w:hideMark/>
          </w:tcPr>
          <w:p w:rsidRPr="00D30414" w:rsidR="00616588" w:rsidP="45EFD1AE" w:rsidRDefault="00616588" w14:paraId="58C17D56"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-0.47</w:t>
            </w:r>
          </w:p>
        </w:tc>
        <w:tc>
          <w:tcPr>
            <w:tcW w:w="280" w:type="pct"/>
            <w:shd w:val="clear" w:color="auto" w:fill="auto"/>
            <w:tcMar/>
            <w:vAlign w:val="center"/>
            <w:hideMark/>
          </w:tcPr>
          <w:p w:rsidRPr="00D30414" w:rsidR="00616588" w:rsidP="00D30414" w:rsidRDefault="00616588" w14:paraId="11F22A5B" w14:textId="77777777">
            <w:pPr>
              <w:jc w:val="center"/>
              <w:rPr>
                <w:rFonts w:eastAsia="Times New Roman"/>
                <w:color w:val="000000"/>
              </w:rPr>
            </w:pPr>
            <w:r w:rsidRPr="00D30414">
              <w:rPr>
                <w:rFonts w:eastAsia="Times New Roman"/>
                <w:color w:val="000000"/>
              </w:rPr>
              <w:t>0.43</w:t>
            </w:r>
          </w:p>
        </w:tc>
        <w:tc>
          <w:tcPr>
            <w:tcW w:w="329" w:type="pct"/>
            <w:shd w:val="clear" w:color="auto" w:fill="auto"/>
            <w:tcMar/>
            <w:vAlign w:val="center"/>
            <w:hideMark/>
          </w:tcPr>
          <w:p w:rsidRPr="00D30414" w:rsidR="00616588" w:rsidP="45EFD1AE" w:rsidRDefault="00616588" w14:paraId="124F9DEF"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-0.09</w:t>
            </w:r>
          </w:p>
        </w:tc>
        <w:tc>
          <w:tcPr>
            <w:tcW w:w="287" w:type="pct"/>
            <w:shd w:val="clear" w:color="auto" w:fill="auto"/>
            <w:tcMar/>
            <w:vAlign w:val="center"/>
            <w:hideMark/>
          </w:tcPr>
          <w:p w:rsidRPr="00D30414" w:rsidR="00616588" w:rsidP="00D30414" w:rsidRDefault="00616588" w14:paraId="136A8822" w14:textId="77777777">
            <w:pPr>
              <w:jc w:val="center"/>
              <w:rPr>
                <w:rFonts w:eastAsia="Times New Roman"/>
                <w:color w:val="000000"/>
              </w:rPr>
            </w:pPr>
            <w:r w:rsidRPr="00D30414">
              <w:rPr>
                <w:rFonts w:eastAsia="Times New Roman"/>
                <w:color w:val="000000"/>
              </w:rPr>
              <w:t>0.93</w:t>
            </w:r>
          </w:p>
        </w:tc>
        <w:tc>
          <w:tcPr>
            <w:tcW w:w="280" w:type="pct"/>
            <w:shd w:val="clear" w:color="auto" w:fill="auto"/>
            <w:tcMar/>
            <w:vAlign w:val="center"/>
            <w:hideMark/>
          </w:tcPr>
          <w:p w:rsidRPr="00D30414" w:rsidR="00616588" w:rsidP="45EFD1AE" w:rsidRDefault="00616588" w14:paraId="78F53D91" w14:textId="34EC5648">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.05</w:t>
            </w:r>
          </w:p>
        </w:tc>
        <w:tc>
          <w:tcPr>
            <w:tcW w:w="317" w:type="pct"/>
            <w:shd w:val="clear" w:color="auto" w:fill="auto"/>
            <w:tcMar/>
            <w:vAlign w:val="center"/>
            <w:hideMark/>
          </w:tcPr>
          <w:p w:rsidRPr="00D30414" w:rsidR="00616588" w:rsidP="45EFD1AE" w:rsidRDefault="00616588" w14:paraId="7347CCDF" w14:textId="37DB745F">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.08</w:t>
            </w:r>
          </w:p>
        </w:tc>
      </w:tr>
      <w:tr w:rsidRPr="00D30414" w:rsidR="00616588" w:rsidTr="45EFD1AE" w14:paraId="23E8B3F7"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17F1992E"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Gellaitry</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shd w:val="clear" w:color="auto" w:fill="auto"/>
            <w:tcMar/>
            <w:vAlign w:val="center"/>
            <w:hideMark/>
          </w:tcPr>
          <w:p w:rsidRPr="00D30414" w:rsidR="00616588" w:rsidP="45EFD1AE" w:rsidRDefault="00616588" w14:paraId="2A8E289E"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2AB9040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38</w:t>
            </w:r>
          </w:p>
        </w:tc>
        <w:tc>
          <w:tcPr>
            <w:tcW w:w="313" w:type="pct"/>
            <w:shd w:val="clear" w:color="auto" w:fill="auto"/>
            <w:tcMar/>
            <w:vAlign w:val="center"/>
            <w:hideMark/>
          </w:tcPr>
          <w:p w:rsidRPr="00D30414" w:rsidR="00616588" w:rsidP="00D30414" w:rsidRDefault="00616588" w14:paraId="16DB3C3C" w14:textId="77777777">
            <w:pPr>
              <w:jc w:val="center"/>
              <w:rPr>
                <w:rFonts w:eastAsia="Times New Roman"/>
                <w:color w:val="000000"/>
              </w:rPr>
            </w:pPr>
            <w:r w:rsidRPr="00D30414">
              <w:rPr>
                <w:rFonts w:eastAsia="Times New Roman"/>
                <w:color w:val="000000"/>
              </w:rPr>
              <w:t>0.21</w:t>
            </w:r>
          </w:p>
        </w:tc>
        <w:tc>
          <w:tcPr>
            <w:tcW w:w="280" w:type="pct"/>
            <w:shd w:val="clear" w:color="auto" w:fill="auto"/>
            <w:tcMar/>
            <w:vAlign w:val="center"/>
            <w:hideMark/>
          </w:tcPr>
          <w:p w:rsidRPr="00D30414" w:rsidR="00616588" w:rsidP="00D30414" w:rsidRDefault="00616588" w14:paraId="73A2812B" w14:textId="77777777">
            <w:pPr>
              <w:jc w:val="center"/>
              <w:rPr>
                <w:rFonts w:eastAsia="Times New Roman"/>
                <w:color w:val="000000"/>
              </w:rPr>
            </w:pPr>
            <w:r w:rsidRPr="00D30414">
              <w:rPr>
                <w:rFonts w:eastAsia="Times New Roman"/>
                <w:color w:val="000000"/>
              </w:rPr>
              <w:t>0.16</w:t>
            </w:r>
          </w:p>
        </w:tc>
        <w:tc>
          <w:tcPr>
            <w:tcW w:w="313" w:type="pct"/>
            <w:shd w:val="clear" w:color="auto" w:fill="auto"/>
            <w:tcMar/>
            <w:vAlign w:val="center"/>
            <w:hideMark/>
          </w:tcPr>
          <w:p w:rsidRPr="00D30414" w:rsidR="00616588" w:rsidP="45EFD1AE" w:rsidRDefault="00616588" w14:paraId="3C423161"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-0.11</w:t>
            </w:r>
          </w:p>
        </w:tc>
        <w:tc>
          <w:tcPr>
            <w:tcW w:w="280" w:type="pct"/>
            <w:shd w:val="clear" w:color="auto" w:fill="auto"/>
            <w:tcMar/>
            <w:vAlign w:val="center"/>
            <w:hideMark/>
          </w:tcPr>
          <w:p w:rsidRPr="00D30414" w:rsidR="00616588" w:rsidP="00D30414" w:rsidRDefault="00616588" w14:paraId="526D194C" w14:textId="77777777">
            <w:pPr>
              <w:jc w:val="center"/>
              <w:rPr>
                <w:rFonts w:eastAsia="Times New Roman"/>
                <w:color w:val="000000"/>
              </w:rPr>
            </w:pPr>
            <w:r w:rsidRPr="00D30414">
              <w:rPr>
                <w:rFonts w:eastAsia="Times New Roman"/>
                <w:color w:val="000000"/>
              </w:rPr>
              <w:t>0.53</w:t>
            </w:r>
          </w:p>
        </w:tc>
        <w:tc>
          <w:tcPr>
            <w:tcW w:w="329" w:type="pct"/>
            <w:shd w:val="clear" w:color="auto" w:fill="auto"/>
            <w:tcMar/>
            <w:vAlign w:val="center"/>
            <w:hideMark/>
          </w:tcPr>
          <w:p w:rsidRPr="00D30414" w:rsidR="00616588" w:rsidP="00D30414" w:rsidRDefault="00616588" w14:paraId="3E706841" w14:textId="77777777">
            <w:pPr>
              <w:jc w:val="center"/>
              <w:rPr>
                <w:rFonts w:eastAsia="Times New Roman"/>
                <w:color w:val="000000"/>
              </w:rPr>
            </w:pPr>
            <w:r w:rsidRPr="00D30414">
              <w:rPr>
                <w:rFonts w:eastAsia="Times New Roman"/>
                <w:color w:val="000000"/>
              </w:rPr>
              <w:t>1.29</w:t>
            </w:r>
          </w:p>
        </w:tc>
        <w:tc>
          <w:tcPr>
            <w:tcW w:w="287" w:type="pct"/>
            <w:shd w:val="clear" w:color="auto" w:fill="auto"/>
            <w:tcMar/>
            <w:vAlign w:val="center"/>
            <w:hideMark/>
          </w:tcPr>
          <w:p w:rsidRPr="00D30414" w:rsidR="00616588" w:rsidP="00D30414" w:rsidRDefault="00616588" w14:paraId="795C51D0" w14:textId="59C8E7C1">
            <w:pPr>
              <w:jc w:val="center"/>
              <w:rPr>
                <w:rFonts w:eastAsia="Times New Roman"/>
                <w:color w:val="000000"/>
              </w:rPr>
            </w:pPr>
            <w:r w:rsidRPr="00D30414">
              <w:rPr>
                <w:rFonts w:eastAsia="Times New Roman"/>
                <w:color w:val="000000"/>
              </w:rPr>
              <w:t>0.2</w:t>
            </w:r>
            <w:r w:rsidR="00492F9D">
              <w:rPr>
                <w:rFonts w:eastAsia="Times New Roman"/>
                <w:color w:val="000000"/>
              </w:rPr>
              <w:t>0</w:t>
            </w:r>
          </w:p>
        </w:tc>
        <w:tc>
          <w:tcPr>
            <w:tcW w:w="280" w:type="pct"/>
            <w:shd w:val="clear" w:color="auto" w:fill="auto"/>
            <w:tcMar/>
            <w:vAlign w:val="center"/>
            <w:hideMark/>
          </w:tcPr>
          <w:p w:rsidRPr="00D30414" w:rsidR="00616588" w:rsidP="45EFD1AE" w:rsidRDefault="00616588" w14:paraId="65BB8E59" w14:textId="69B6D003">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.24</w:t>
            </w:r>
          </w:p>
        </w:tc>
        <w:tc>
          <w:tcPr>
            <w:tcW w:w="317" w:type="pct"/>
            <w:shd w:val="clear" w:color="auto" w:fill="auto"/>
            <w:tcMar/>
            <w:vAlign w:val="center"/>
            <w:hideMark/>
          </w:tcPr>
          <w:p w:rsidRPr="00D30414" w:rsidR="00616588" w:rsidP="45EFD1AE" w:rsidRDefault="00616588" w14:paraId="6750DAD9" w14:textId="790C27C4">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r>
      <w:tr w:rsidRPr="00D30414" w:rsidR="00616588" w:rsidTr="45EFD1AE" w14:paraId="033FB538" w14:textId="77777777">
        <w:tblPrEx>
          <w:tblCellMar>
            <w:left w:w="108" w:type="dxa"/>
            <w:right w:w="108" w:type="dxa"/>
          </w:tblCellMar>
        </w:tblPrEx>
        <w:trPr>
          <w:trHeight w:val="320"/>
        </w:trPr>
        <w:tc>
          <w:tcPr>
            <w:tcW w:w="1970" w:type="pct"/>
            <w:shd w:val="clear" w:color="auto" w:fill="auto"/>
            <w:tcMar/>
            <w:vAlign w:val="center"/>
            <w:hideMark/>
          </w:tcPr>
          <w:p w:rsidRPr="00D30414" w:rsidR="00616588" w:rsidP="45EFD1AE" w:rsidRDefault="00616588" w14:paraId="314CCB3F"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Gellaitry</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shd w:val="clear" w:color="auto" w:fill="auto"/>
            <w:tcMar/>
            <w:vAlign w:val="center"/>
            <w:hideMark/>
          </w:tcPr>
          <w:p w:rsidRPr="00D30414" w:rsidR="00616588" w:rsidP="45EFD1AE" w:rsidRDefault="00616588" w14:paraId="6A1DF26C"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shd w:val="clear" w:color="auto" w:fill="auto"/>
            <w:tcMar/>
            <w:vAlign w:val="center"/>
            <w:hideMark/>
          </w:tcPr>
          <w:p w:rsidRPr="00D30414" w:rsidR="00616588" w:rsidP="45EFD1AE" w:rsidRDefault="00616588" w14:paraId="19E9FE77"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38</w:t>
            </w:r>
          </w:p>
        </w:tc>
        <w:tc>
          <w:tcPr>
            <w:tcW w:w="313" w:type="pct"/>
            <w:shd w:val="clear" w:color="auto" w:fill="auto"/>
            <w:tcMar/>
            <w:vAlign w:val="center"/>
            <w:hideMark/>
          </w:tcPr>
          <w:p w:rsidRPr="00D30414" w:rsidR="00616588" w:rsidP="45EFD1AE" w:rsidRDefault="00616588" w14:paraId="40D3DDEB"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-0.08</w:t>
            </w:r>
          </w:p>
        </w:tc>
        <w:tc>
          <w:tcPr>
            <w:tcW w:w="280" w:type="pct"/>
            <w:shd w:val="clear" w:color="auto" w:fill="auto"/>
            <w:tcMar/>
            <w:vAlign w:val="center"/>
            <w:hideMark/>
          </w:tcPr>
          <w:p w:rsidRPr="00D30414" w:rsidR="00616588" w:rsidP="00D30414" w:rsidRDefault="00616588" w14:paraId="1AF54D2D" w14:textId="77777777">
            <w:pPr>
              <w:jc w:val="center"/>
              <w:rPr>
                <w:rFonts w:eastAsia="Times New Roman"/>
                <w:color w:val="000000"/>
              </w:rPr>
            </w:pPr>
            <w:r w:rsidRPr="00D30414">
              <w:rPr>
                <w:rFonts w:eastAsia="Times New Roman"/>
                <w:color w:val="000000"/>
              </w:rPr>
              <w:t>0.16</w:t>
            </w:r>
          </w:p>
        </w:tc>
        <w:tc>
          <w:tcPr>
            <w:tcW w:w="313" w:type="pct"/>
            <w:shd w:val="clear" w:color="auto" w:fill="auto"/>
            <w:tcMar/>
            <w:vAlign w:val="center"/>
            <w:hideMark/>
          </w:tcPr>
          <w:p w:rsidRPr="00D30414" w:rsidR="00616588" w:rsidP="45EFD1AE" w:rsidRDefault="00616588" w14:paraId="4F9E71CB" w14:textId="68E72BFF">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-0.4</w:t>
            </w:r>
            <w:r w:rsidRPr="45EFD1AE" w:rsidR="45EFD1AE">
              <w:rPr>
                <w:rFonts w:ascii="Times New Roman" w:hAnsi="Times New Roman" w:eastAsia="Times New Roman" w:cs="Times New Roman"/>
                <w:color w:val="000000" w:themeColor="text1" w:themeTint="FF" w:themeShade="FF"/>
              </w:rPr>
              <w:t>0</w:t>
            </w:r>
          </w:p>
        </w:tc>
        <w:tc>
          <w:tcPr>
            <w:tcW w:w="280" w:type="pct"/>
            <w:shd w:val="clear" w:color="auto" w:fill="auto"/>
            <w:tcMar/>
            <w:vAlign w:val="center"/>
            <w:hideMark/>
          </w:tcPr>
          <w:p w:rsidRPr="00D30414" w:rsidR="00616588" w:rsidP="00D30414" w:rsidRDefault="00616588" w14:paraId="0C80464D" w14:textId="77777777">
            <w:pPr>
              <w:jc w:val="center"/>
              <w:rPr>
                <w:rFonts w:eastAsia="Times New Roman"/>
                <w:color w:val="000000"/>
              </w:rPr>
            </w:pPr>
            <w:r w:rsidRPr="00D30414">
              <w:rPr>
                <w:rFonts w:eastAsia="Times New Roman"/>
                <w:color w:val="000000"/>
              </w:rPr>
              <w:t>0.24</w:t>
            </w:r>
          </w:p>
        </w:tc>
        <w:tc>
          <w:tcPr>
            <w:tcW w:w="329" w:type="pct"/>
            <w:shd w:val="clear" w:color="auto" w:fill="auto"/>
            <w:tcMar/>
            <w:vAlign w:val="center"/>
            <w:hideMark/>
          </w:tcPr>
          <w:p w:rsidRPr="00D30414" w:rsidR="00616588" w:rsidP="45EFD1AE" w:rsidRDefault="00616588" w14:paraId="3015AB60"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-0.49</w:t>
            </w:r>
          </w:p>
        </w:tc>
        <w:tc>
          <w:tcPr>
            <w:tcW w:w="287" w:type="pct"/>
            <w:shd w:val="clear" w:color="auto" w:fill="auto"/>
            <w:tcMar/>
            <w:vAlign w:val="center"/>
            <w:hideMark/>
          </w:tcPr>
          <w:p w:rsidRPr="00D30414" w:rsidR="00616588" w:rsidP="00D30414" w:rsidRDefault="00616588" w14:paraId="4A5C4C94" w14:textId="77777777">
            <w:pPr>
              <w:jc w:val="center"/>
              <w:rPr>
                <w:rFonts w:eastAsia="Times New Roman"/>
                <w:color w:val="000000"/>
              </w:rPr>
            </w:pPr>
            <w:r w:rsidRPr="00D30414">
              <w:rPr>
                <w:rFonts w:eastAsia="Times New Roman"/>
                <w:color w:val="000000"/>
              </w:rPr>
              <w:t>0.62</w:t>
            </w:r>
          </w:p>
        </w:tc>
        <w:tc>
          <w:tcPr>
            <w:tcW w:w="280" w:type="pct"/>
            <w:shd w:val="clear" w:color="auto" w:fill="auto"/>
            <w:tcMar/>
            <w:vAlign w:val="center"/>
            <w:hideMark/>
          </w:tcPr>
          <w:p w:rsidRPr="00D30414" w:rsidR="00616588" w:rsidP="45EFD1AE" w:rsidRDefault="00616588" w14:paraId="51F2A746" w14:textId="2556E459">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.08</w:t>
            </w:r>
          </w:p>
        </w:tc>
        <w:tc>
          <w:tcPr>
            <w:tcW w:w="317" w:type="pct"/>
            <w:shd w:val="clear" w:color="auto" w:fill="auto"/>
            <w:tcMar/>
            <w:vAlign w:val="center"/>
            <w:hideMark/>
          </w:tcPr>
          <w:p w:rsidRPr="00D30414" w:rsidR="00616588" w:rsidP="45EFD1AE" w:rsidRDefault="00616588" w14:paraId="65081CA4" w14:textId="625E8070">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r>
      <w:tr w:rsidRPr="00D30414" w:rsidR="00616588" w:rsidTr="45EFD1AE" w14:paraId="62389AF2" w14:textId="77777777">
        <w:tblPrEx>
          <w:tblCellMar>
            <w:left w:w="108" w:type="dxa"/>
            <w:right w:w="108" w:type="dxa"/>
          </w:tblCellMar>
        </w:tblPrEx>
        <w:trPr>
          <w:trHeight w:val="320"/>
        </w:trPr>
        <w:tc>
          <w:tcPr>
            <w:tcW w:w="1970" w:type="pct"/>
            <w:tcBorders>
              <w:bottom w:val="single" w:color="auto" w:sz="4" w:space="0"/>
            </w:tcBorders>
            <w:shd w:val="clear" w:color="auto" w:fill="auto"/>
            <w:tcMar/>
            <w:vAlign w:val="center"/>
            <w:hideMark/>
          </w:tcPr>
          <w:p w:rsidRPr="00D30414" w:rsidR="00616588" w:rsidP="45EFD1AE" w:rsidRDefault="00616588" w14:paraId="3E17DF90" w14:textId="77777777">
            <w:pPr>
              <w:rPr>
                <w:rFonts w:ascii="Times New Roman" w:hAnsi="Times New Roman" w:eastAsia="Times New Roman" w:cs="Times New Roman"/>
                <w:color w:val="000000" w:themeColor="text1" w:themeTint="FF" w:themeShade="FF"/>
              </w:rPr>
            </w:pPr>
            <w:proofErr w:type="spellStart"/>
            <w:r w:rsidRPr="45EFD1AE" w:rsidR="45EFD1AE">
              <w:rPr>
                <w:rFonts w:ascii="Times New Roman" w:hAnsi="Times New Roman" w:eastAsia="Times New Roman" w:cs="Times New Roman"/>
                <w:color w:val="000000" w:themeColor="text1" w:themeTint="FF" w:themeShade="FF"/>
              </w:rPr>
              <w:t>Gellaitry</w:t>
            </w:r>
            <w:proofErr w:type="spellEnd"/>
            <w:r w:rsidRPr="45EFD1AE" w:rsidR="45EFD1AE">
              <w:rPr>
                <w:rFonts w:ascii="Times New Roman" w:hAnsi="Times New Roman" w:eastAsia="Times New Roman" w:cs="Times New Roman"/>
                <w:color w:val="000000" w:themeColor="text1" w:themeTint="FF" w:themeShade="FF"/>
              </w:rPr>
              <w:t xml:space="preserve"> </w:t>
            </w:r>
          </w:p>
        </w:tc>
        <w:tc>
          <w:tcPr>
            <w:tcW w:w="378" w:type="pct"/>
            <w:tcBorders>
              <w:bottom w:val="single" w:color="auto" w:sz="4" w:space="0"/>
            </w:tcBorders>
            <w:shd w:val="clear" w:color="auto" w:fill="auto"/>
            <w:tcMar/>
            <w:vAlign w:val="center"/>
            <w:hideMark/>
          </w:tcPr>
          <w:p w:rsidRPr="00D30414" w:rsidR="00616588" w:rsidP="45EFD1AE" w:rsidRDefault="00616588" w14:paraId="34E87653" w14:textId="77777777" w14:noSpellErr="1">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QOL</w:t>
            </w:r>
          </w:p>
        </w:tc>
        <w:tc>
          <w:tcPr>
            <w:tcW w:w="255" w:type="pct"/>
            <w:tcBorders>
              <w:bottom w:val="single" w:color="auto" w:sz="4" w:space="0"/>
            </w:tcBorders>
            <w:shd w:val="clear" w:color="auto" w:fill="auto"/>
            <w:tcMar/>
            <w:vAlign w:val="center"/>
            <w:hideMark/>
          </w:tcPr>
          <w:p w:rsidRPr="00D30414" w:rsidR="00616588" w:rsidP="45EFD1AE" w:rsidRDefault="00616588" w14:paraId="551024EB"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38</w:t>
            </w:r>
          </w:p>
        </w:tc>
        <w:tc>
          <w:tcPr>
            <w:tcW w:w="313" w:type="pct"/>
            <w:tcBorders>
              <w:bottom w:val="single" w:color="auto" w:sz="4" w:space="0"/>
            </w:tcBorders>
            <w:shd w:val="clear" w:color="auto" w:fill="auto"/>
            <w:tcMar/>
            <w:vAlign w:val="center"/>
            <w:hideMark/>
          </w:tcPr>
          <w:p w:rsidRPr="00D30414" w:rsidR="00616588" w:rsidP="00D30414" w:rsidRDefault="00616588" w14:paraId="6765323F" w14:textId="77777777">
            <w:pPr>
              <w:jc w:val="center"/>
              <w:rPr>
                <w:rFonts w:eastAsia="Times New Roman"/>
                <w:color w:val="000000"/>
              </w:rPr>
            </w:pPr>
            <w:r w:rsidRPr="00D30414">
              <w:rPr>
                <w:rFonts w:eastAsia="Times New Roman"/>
                <w:color w:val="000000"/>
              </w:rPr>
              <w:t>0.13</w:t>
            </w:r>
          </w:p>
        </w:tc>
        <w:tc>
          <w:tcPr>
            <w:tcW w:w="280" w:type="pct"/>
            <w:tcBorders>
              <w:bottom w:val="single" w:color="auto" w:sz="4" w:space="0"/>
            </w:tcBorders>
            <w:shd w:val="clear" w:color="auto" w:fill="auto"/>
            <w:tcMar/>
            <w:vAlign w:val="center"/>
            <w:hideMark/>
          </w:tcPr>
          <w:p w:rsidRPr="00D30414" w:rsidR="00616588" w:rsidP="00D30414" w:rsidRDefault="00616588" w14:paraId="304583CA" w14:textId="77777777">
            <w:pPr>
              <w:jc w:val="center"/>
              <w:rPr>
                <w:rFonts w:eastAsia="Times New Roman"/>
                <w:color w:val="000000"/>
              </w:rPr>
            </w:pPr>
            <w:r w:rsidRPr="00D30414">
              <w:rPr>
                <w:rFonts w:eastAsia="Times New Roman"/>
                <w:color w:val="000000"/>
              </w:rPr>
              <w:t>0.16</w:t>
            </w:r>
          </w:p>
        </w:tc>
        <w:tc>
          <w:tcPr>
            <w:tcW w:w="313" w:type="pct"/>
            <w:tcBorders>
              <w:bottom w:val="single" w:color="auto" w:sz="4" w:space="0"/>
            </w:tcBorders>
            <w:shd w:val="clear" w:color="auto" w:fill="auto"/>
            <w:tcMar/>
            <w:vAlign w:val="center"/>
            <w:hideMark/>
          </w:tcPr>
          <w:p w:rsidRPr="00D30414" w:rsidR="00616588" w:rsidP="45EFD1AE" w:rsidRDefault="00616588" w14:paraId="75DD9B3F" w14:textId="77777777">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-0.19</w:t>
            </w:r>
          </w:p>
        </w:tc>
        <w:tc>
          <w:tcPr>
            <w:tcW w:w="280" w:type="pct"/>
            <w:tcBorders>
              <w:bottom w:val="single" w:color="auto" w:sz="4" w:space="0"/>
            </w:tcBorders>
            <w:shd w:val="clear" w:color="auto" w:fill="auto"/>
            <w:tcMar/>
            <w:vAlign w:val="center"/>
            <w:hideMark/>
          </w:tcPr>
          <w:p w:rsidRPr="00D30414" w:rsidR="00616588" w:rsidP="00D30414" w:rsidRDefault="00616588" w14:paraId="5199A8EF" w14:textId="77777777">
            <w:pPr>
              <w:jc w:val="center"/>
              <w:rPr>
                <w:rFonts w:eastAsia="Times New Roman"/>
                <w:color w:val="000000"/>
              </w:rPr>
            </w:pPr>
            <w:r w:rsidRPr="00D30414">
              <w:rPr>
                <w:rFonts w:eastAsia="Times New Roman"/>
                <w:color w:val="000000"/>
              </w:rPr>
              <w:t>0.45</w:t>
            </w:r>
          </w:p>
        </w:tc>
        <w:tc>
          <w:tcPr>
            <w:tcW w:w="329" w:type="pct"/>
            <w:tcBorders>
              <w:bottom w:val="single" w:color="auto" w:sz="4" w:space="0"/>
            </w:tcBorders>
            <w:shd w:val="clear" w:color="auto" w:fill="auto"/>
            <w:tcMar/>
            <w:vAlign w:val="center"/>
            <w:hideMark/>
          </w:tcPr>
          <w:p w:rsidRPr="00D30414" w:rsidR="00616588" w:rsidP="00D30414" w:rsidRDefault="00616588" w14:paraId="0EF2CC24" w14:textId="5B148213">
            <w:pPr>
              <w:jc w:val="center"/>
              <w:rPr>
                <w:rFonts w:eastAsia="Times New Roman"/>
                <w:color w:val="000000"/>
              </w:rPr>
            </w:pPr>
            <w:r w:rsidRPr="00D30414">
              <w:rPr>
                <w:rFonts w:eastAsia="Times New Roman"/>
                <w:color w:val="000000"/>
              </w:rPr>
              <w:t>0.8</w:t>
            </w:r>
            <w:r w:rsidR="00492F9D">
              <w:rPr>
                <w:rFonts w:eastAsia="Times New Roman"/>
                <w:color w:val="000000"/>
              </w:rPr>
              <w:t>0</w:t>
            </w:r>
          </w:p>
        </w:tc>
        <w:tc>
          <w:tcPr>
            <w:tcW w:w="287" w:type="pct"/>
            <w:tcBorders>
              <w:bottom w:val="single" w:color="auto" w:sz="4" w:space="0"/>
            </w:tcBorders>
            <w:shd w:val="clear" w:color="auto" w:fill="auto"/>
            <w:tcMar/>
            <w:vAlign w:val="center"/>
            <w:hideMark/>
          </w:tcPr>
          <w:p w:rsidRPr="00D30414" w:rsidR="00616588" w:rsidP="00D30414" w:rsidRDefault="00616588" w14:paraId="138E4976" w14:textId="77777777">
            <w:pPr>
              <w:jc w:val="center"/>
              <w:rPr>
                <w:rFonts w:eastAsia="Times New Roman"/>
                <w:color w:val="000000"/>
              </w:rPr>
            </w:pPr>
            <w:r w:rsidRPr="00D30414">
              <w:rPr>
                <w:rFonts w:eastAsia="Times New Roman"/>
                <w:color w:val="000000"/>
              </w:rPr>
              <w:t>0.42</w:t>
            </w:r>
          </w:p>
        </w:tc>
        <w:tc>
          <w:tcPr>
            <w:tcW w:w="280" w:type="pct"/>
            <w:tcBorders>
              <w:bottom w:val="single" w:color="auto" w:sz="4" w:space="0"/>
            </w:tcBorders>
            <w:shd w:val="clear" w:color="auto" w:fill="auto"/>
            <w:tcMar/>
            <w:vAlign w:val="center"/>
            <w:hideMark/>
          </w:tcPr>
          <w:p w:rsidRPr="00D30414" w:rsidR="00616588" w:rsidP="45EFD1AE" w:rsidRDefault="00616588" w14:paraId="54A4F92D" w14:textId="1182FB55">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c>
          <w:tcPr>
            <w:tcW w:w="317" w:type="pct"/>
            <w:tcBorders>
              <w:bottom w:val="single" w:color="auto" w:sz="4" w:space="0"/>
            </w:tcBorders>
            <w:shd w:val="clear" w:color="auto" w:fill="auto"/>
            <w:tcMar/>
            <w:vAlign w:val="center"/>
            <w:hideMark/>
          </w:tcPr>
          <w:p w:rsidRPr="00D30414" w:rsidR="00616588" w:rsidP="45EFD1AE" w:rsidRDefault="00616588" w14:paraId="57F80DDC" w14:textId="5E723ACD">
            <w:pPr>
              <w:jc w:val="center"/>
              <w:rPr>
                <w:rFonts w:ascii="Times New Roman" w:hAnsi="Times New Roman" w:eastAsia="Times New Roman" w:cs="Times New Roman"/>
                <w:color w:val="000000" w:themeColor="text1" w:themeTint="FF" w:themeShade="FF"/>
              </w:rPr>
            </w:pPr>
            <w:r w:rsidRPr="45EFD1AE" w:rsidR="45EFD1AE">
              <w:rPr>
                <w:rFonts w:ascii="Times New Roman" w:hAnsi="Times New Roman" w:eastAsia="Times New Roman" w:cs="Times New Roman"/>
                <w:color w:val="000000" w:themeColor="text1" w:themeTint="FF" w:themeShade="FF"/>
              </w:rPr>
              <w:t>.12</w:t>
            </w:r>
          </w:p>
        </w:tc>
      </w:tr>
    </w:tbl>
    <w:p w:rsidRPr="00B266DD" w:rsidR="00AC5C7C" w:rsidP="00AC5C7C" w:rsidRDefault="00AC5C7C" w14:paraId="54B63EF2" w14:textId="681A89B1" w14:noSpellErr="1">
      <w:r w:rsidR="45EFD1AE">
        <w:rPr/>
        <w:t xml:space="preserve"> </w:t>
      </w:r>
      <w:r w:rsidRPr="45EFD1AE" w:rsidR="45EFD1AE">
        <w:rPr>
          <w:i w:val="1"/>
          <w:iCs w:val="1"/>
        </w:rPr>
        <w:t>Note</w:t>
      </w:r>
      <w:r w:rsidR="45EFD1AE">
        <w:rPr/>
        <w:t xml:space="preserve">. </w:t>
      </w:r>
      <w:r w:rsidRPr="45EFD1AE" w:rsidR="45EFD1AE">
        <w:rPr>
          <w:vertAlign w:val="superscript"/>
        </w:rPr>
        <w:t>1</w:t>
      </w:r>
      <w:r w:rsidR="45EFD1AE">
        <w:rPr/>
        <w:t xml:space="preserve"> Power calculated from the study statistics using </w:t>
      </w:r>
      <w:r w:rsidRPr="45EFD1AE" w:rsidR="45EFD1AE">
        <w:rPr>
          <w:i w:val="1"/>
          <w:iCs w:val="1"/>
        </w:rPr>
        <w:t>d</w:t>
      </w:r>
      <w:r w:rsidR="45EFD1AE">
        <w:rPr/>
        <w:t xml:space="preserve"> and </w:t>
      </w:r>
      <w:r w:rsidRPr="45EFD1AE" w:rsidR="45EFD1AE">
        <w:rPr>
          <w:i w:val="1"/>
          <w:iCs w:val="1"/>
        </w:rPr>
        <w:t>N.</w:t>
      </w:r>
      <w:r w:rsidR="45EFD1AE">
        <w:rPr/>
        <w:t xml:space="preserve"> </w:t>
      </w:r>
      <w:r w:rsidRPr="45EFD1AE" w:rsidR="45EFD1AE">
        <w:rPr>
          <w:vertAlign w:val="superscript"/>
        </w:rPr>
        <w:t>2</w:t>
      </w:r>
      <w:r w:rsidR="45EFD1AE">
        <w:rPr/>
        <w:t xml:space="preserve"> Power calculated from study sample size and overall estimate of </w:t>
      </w:r>
      <w:r w:rsidRPr="45EFD1AE" w:rsidR="45EFD1AE">
        <w:rPr>
          <w:i w:val="1"/>
          <w:iCs w:val="1"/>
        </w:rPr>
        <w:t>d</w:t>
      </w:r>
      <w:r w:rsidR="45EFD1AE">
        <w:rPr/>
        <w:t xml:space="preserve"> = 0.13.</w:t>
      </w:r>
      <w:r w:rsidR="45EFD1AE">
        <w:rPr/>
        <w:t xml:space="preserve"> Bolded study indicates outlier effect. </w:t>
      </w:r>
    </w:p>
    <w:p w:rsidRPr="004738FA" w:rsidR="00AC5C7C" w:rsidRDefault="00AC5C7C" w14:paraId="6A68F618" w14:textId="77777777">
      <w:pPr>
        <w:rPr>
          <w:b/>
          <w:color w:val="000000" w:themeColor="text1"/>
        </w:rPr>
      </w:pPr>
    </w:p>
    <w:p w:rsidR="00D4603F" w:rsidRDefault="00D4603F" w14:paraId="0EC8AEC8" w14:textId="77777777"/>
    <w:p w:rsidR="00D4603F" w:rsidRDefault="00D4603F" w14:paraId="43E5D58B" w14:textId="77777777"/>
    <w:p w:rsidR="00D4603F" w:rsidRDefault="00D4603F" w14:paraId="633E19C0" w14:textId="77777777"/>
    <w:p w:rsidR="00D4603F" w:rsidRDefault="00D4603F" w14:paraId="606EB5F0" w14:textId="77777777"/>
    <w:p w:rsidR="00D4603F" w:rsidRDefault="00D4603F" w14:paraId="12469434" w14:textId="77777777"/>
    <w:p w:rsidR="001A28CF" w:rsidP="45EFD1AE" w:rsidRDefault="001A28CF" w14:paraId="2D9E94E7" w14:textId="77777777" w14:noSpellErr="1">
      <w:pPr>
        <w:spacing w:line="480" w:lineRule="auto"/>
        <w:outlineLvl w:val="0"/>
        <w:rPr>
          <w:rFonts w:ascii="Times New Roman" w:hAnsi="Times New Roman" w:eastAsia="Times New Roman" w:cs="Times New Roman"/>
        </w:rPr>
      </w:pPr>
      <w:r w:rsidRPr="45EFD1AE" w:rsidR="45EFD1AE">
        <w:rPr>
          <w:rFonts w:ascii="Times New Roman" w:hAnsi="Times New Roman" w:eastAsia="Times New Roman" w:cs="Times New Roman"/>
        </w:rPr>
        <w:t>Table 2</w:t>
      </w:r>
    </w:p>
    <w:p w:rsidRPr="008758AE" w:rsidR="008758AE" w:rsidP="45EFD1AE" w:rsidRDefault="008758AE" w14:paraId="5D2139BE" w14:textId="4CC60A12" w14:noSpellErr="1">
      <w:pPr>
        <w:outlineLvl w:val="0"/>
        <w:rPr>
          <w:rFonts w:ascii="Times New Roman" w:hAnsi="Times New Roman" w:eastAsia="Times New Roman" w:cs="Times New Roman"/>
          <w:i w:val="1"/>
          <w:iCs w:val="1"/>
        </w:rPr>
      </w:pPr>
      <w:r w:rsidRPr="45EFD1AE" w:rsidR="45EFD1AE">
        <w:rPr>
          <w:rFonts w:ascii="Times New Roman" w:hAnsi="Times New Roman" w:eastAsia="Times New Roman" w:cs="Times New Roman"/>
          <w:i w:val="1"/>
          <w:iCs w:val="1"/>
        </w:rPr>
        <w:t>Estimates of Effect Size for Fixed and Random Effects Models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96"/>
        <w:gridCol w:w="1276"/>
        <w:gridCol w:w="843"/>
        <w:gridCol w:w="816"/>
        <w:gridCol w:w="1276"/>
        <w:gridCol w:w="843"/>
        <w:gridCol w:w="816"/>
      </w:tblGrid>
      <w:tr w:rsidR="001A28CF" w:rsidTr="45EFD1AE" w14:paraId="6FC53177" w14:textId="77777777">
        <w:tc>
          <w:tcPr>
            <w:tcW w:w="0" w:type="auto"/>
            <w:tcBorders>
              <w:top w:val="single" w:color="auto" w:sz="4" w:space="0"/>
              <w:bottom w:val="single" w:color="auto" w:sz="4" w:space="0"/>
            </w:tcBorders>
            <w:tcMar/>
          </w:tcPr>
          <w:p w:rsidR="001A28CF" w:rsidP="008758AE" w:rsidRDefault="001A28CF" w14:paraId="37C32834" w14:textId="77777777">
            <w:pPr>
              <w:outlineLvl w:val="0"/>
              <w:rPr>
                <w:rFonts w:eastAsia="Times New Roman"/>
                <w:b/>
                <w:bCs/>
              </w:rPr>
            </w:pPr>
          </w:p>
        </w:tc>
        <w:tc>
          <w:tcPr>
            <w:tcW w:w="0" w:type="auto"/>
            <w:gridSpan w:val="3"/>
            <w:tcBorders>
              <w:top w:val="single" w:color="auto" w:sz="4" w:space="0"/>
              <w:bottom w:val="single" w:color="auto" w:sz="4" w:space="0"/>
            </w:tcBorders>
            <w:tcMar/>
            <w:vAlign w:val="center"/>
          </w:tcPr>
          <w:p w:rsidRPr="00A63284" w:rsidR="001A28CF" w:rsidP="45EFD1AE" w:rsidRDefault="001A28CF" w14:paraId="54EA14E7" w14:textId="77777777"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Fixed Effects</w:t>
            </w:r>
          </w:p>
        </w:tc>
        <w:tc>
          <w:tcPr>
            <w:tcW w:w="0" w:type="auto"/>
            <w:gridSpan w:val="3"/>
            <w:tcBorders>
              <w:top w:val="single" w:color="auto" w:sz="4" w:space="0"/>
              <w:bottom w:val="single" w:color="auto" w:sz="4" w:space="0"/>
            </w:tcBorders>
            <w:tcMar/>
            <w:vAlign w:val="center"/>
          </w:tcPr>
          <w:p w:rsidRPr="00A63284" w:rsidR="001A28CF" w:rsidP="45EFD1AE" w:rsidRDefault="001A28CF" w14:paraId="3330BCBB" w14:textId="77777777"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Random Effects</w:t>
            </w:r>
          </w:p>
        </w:tc>
      </w:tr>
      <w:tr w:rsidR="001A28CF" w:rsidTr="45EFD1AE" w14:paraId="252202F3" w14:textId="77777777">
        <w:trPr>
          <w:trHeight w:val="287"/>
        </w:trPr>
        <w:tc>
          <w:tcPr>
            <w:tcW w:w="0" w:type="auto"/>
            <w:tcBorders>
              <w:top w:val="single" w:color="auto" w:sz="4" w:space="0"/>
            </w:tcBorders>
            <w:tcMar/>
          </w:tcPr>
          <w:p w:rsidR="001A28CF" w:rsidP="008758AE" w:rsidRDefault="001A28CF" w14:paraId="7B0792C5" w14:textId="77777777">
            <w:pPr>
              <w:outlineLvl w:val="0"/>
              <w:rPr>
                <w:rFonts w:eastAsia="Times New Roman"/>
                <w:b/>
                <w:bCs/>
              </w:rPr>
            </w:pPr>
          </w:p>
        </w:tc>
        <w:tc>
          <w:tcPr>
            <w:tcW w:w="0" w:type="auto"/>
            <w:tcBorders>
              <w:top w:val="single" w:color="auto" w:sz="4" w:space="0"/>
            </w:tcBorders>
            <w:tcMar/>
            <w:vAlign w:val="center"/>
          </w:tcPr>
          <w:p w:rsidRPr="00BE4A3B" w:rsidR="001A28CF" w:rsidP="45EFD1AE" w:rsidRDefault="001A28CF" w14:paraId="6C96892C" w14:textId="77777777"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Effect Size</w:t>
            </w:r>
          </w:p>
        </w:tc>
        <w:tc>
          <w:tcPr>
            <w:tcW w:w="0" w:type="auto"/>
            <w:tcBorders>
              <w:top w:val="single" w:color="auto" w:sz="4" w:space="0"/>
            </w:tcBorders>
            <w:tcMar/>
            <w:vAlign w:val="center"/>
          </w:tcPr>
          <w:p w:rsidRPr="00BE4A3B" w:rsidR="001A28CF" w:rsidP="45EFD1AE" w:rsidRDefault="001A28CF" w14:paraId="661955B1" w14:textId="77777777"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Lower</w:t>
            </w:r>
          </w:p>
        </w:tc>
        <w:tc>
          <w:tcPr>
            <w:tcW w:w="0" w:type="auto"/>
            <w:tcBorders>
              <w:top w:val="single" w:color="auto" w:sz="4" w:space="0"/>
            </w:tcBorders>
            <w:tcMar/>
            <w:vAlign w:val="center"/>
          </w:tcPr>
          <w:p w:rsidRPr="00BE4A3B" w:rsidR="001A28CF" w:rsidP="45EFD1AE" w:rsidRDefault="001A28CF" w14:paraId="74F9591D" w14:textId="77777777" w14:noSpellErr="1">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Upper</w:t>
            </w:r>
          </w:p>
        </w:tc>
        <w:tc>
          <w:tcPr>
            <w:tcW w:w="0" w:type="auto"/>
            <w:tcBorders>
              <w:top w:val="single" w:color="auto" w:sz="4" w:space="0"/>
            </w:tcBorders>
            <w:tcMar/>
            <w:vAlign w:val="center"/>
          </w:tcPr>
          <w:p w:rsidR="001A28CF" w:rsidP="45EFD1AE" w:rsidRDefault="001A28CF" w14:paraId="1CDCAA5E" w14:textId="77777777" w14:noSpellErr="1">
            <w:pPr>
              <w:jc w:val="center"/>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rPr>
              <w:t>Effect Size</w:t>
            </w:r>
          </w:p>
        </w:tc>
        <w:tc>
          <w:tcPr>
            <w:tcW w:w="0" w:type="auto"/>
            <w:tcBorders>
              <w:top w:val="single" w:color="auto" w:sz="4" w:space="0"/>
            </w:tcBorders>
            <w:tcMar/>
            <w:vAlign w:val="center"/>
          </w:tcPr>
          <w:p w:rsidR="001A28CF" w:rsidP="45EFD1AE" w:rsidRDefault="001A28CF" w14:paraId="5880A34D" w14:textId="77777777" w14:noSpellErr="1">
            <w:pPr>
              <w:jc w:val="center"/>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rPr>
              <w:t>Lower</w:t>
            </w:r>
          </w:p>
        </w:tc>
        <w:tc>
          <w:tcPr>
            <w:tcW w:w="0" w:type="auto"/>
            <w:tcBorders>
              <w:top w:val="single" w:color="auto" w:sz="4" w:space="0"/>
            </w:tcBorders>
            <w:tcMar/>
            <w:vAlign w:val="center"/>
          </w:tcPr>
          <w:p w:rsidR="001A28CF" w:rsidP="45EFD1AE" w:rsidRDefault="001A28CF" w14:paraId="5A05A1EE" w14:textId="77777777" w14:noSpellErr="1">
            <w:pPr>
              <w:jc w:val="center"/>
              <w:outlineLvl w:val="0"/>
              <w:rPr>
                <w:rFonts w:ascii="Times New Roman" w:hAnsi="Times New Roman" w:eastAsia="Times New Roman" w:cs="Times New Roman"/>
                <w:b w:val="1"/>
                <w:bCs w:val="1"/>
              </w:rPr>
            </w:pPr>
            <w:r w:rsidRPr="45EFD1AE" w:rsidR="45EFD1AE">
              <w:rPr>
                <w:rFonts w:ascii="Times New Roman" w:hAnsi="Times New Roman" w:eastAsia="Times New Roman" w:cs="Times New Roman"/>
              </w:rPr>
              <w:t>Upper</w:t>
            </w:r>
          </w:p>
        </w:tc>
      </w:tr>
      <w:tr w:rsidR="001A28CF" w:rsidTr="45EFD1AE" w14:paraId="58474D67" w14:textId="77777777">
        <w:tc>
          <w:tcPr>
            <w:tcW w:w="0" w:type="auto"/>
            <w:tcMar/>
            <w:vAlign w:val="center"/>
          </w:tcPr>
          <w:p w:rsidRPr="00BE4A3B" w:rsidR="001A28CF" w:rsidP="45EFD1AE" w:rsidRDefault="001A28CF" w14:paraId="24D7F5CD"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All Experiments</w:t>
            </w:r>
          </w:p>
        </w:tc>
        <w:tc>
          <w:tcPr>
            <w:tcW w:w="0" w:type="auto"/>
            <w:tcMar/>
            <w:vAlign w:val="center"/>
          </w:tcPr>
          <w:p w:rsidRPr="00DF2DA6" w:rsidR="001A28CF" w:rsidP="00B80B4C" w:rsidRDefault="001A28CF" w14:paraId="0BFD84EE" w14:textId="77777777">
            <w:pPr>
              <w:jc w:val="center"/>
              <w:outlineLvl w:val="0"/>
              <w:rPr>
                <w:rFonts w:eastAsia="Times New Roman"/>
                <w:bCs/>
              </w:rPr>
            </w:pPr>
            <w:r>
              <w:rPr>
                <w:rFonts w:eastAsia="Times New Roman"/>
                <w:bCs/>
              </w:rPr>
              <w:t>0.22</w:t>
            </w:r>
          </w:p>
        </w:tc>
        <w:tc>
          <w:tcPr>
            <w:tcW w:w="0" w:type="auto"/>
            <w:tcMar/>
            <w:vAlign w:val="center"/>
          </w:tcPr>
          <w:p w:rsidRPr="00E1538C" w:rsidR="001A28CF" w:rsidP="00B80B4C" w:rsidRDefault="001A28CF" w14:paraId="17E14E91" w14:textId="77777777">
            <w:pPr>
              <w:jc w:val="center"/>
              <w:outlineLvl w:val="0"/>
              <w:rPr>
                <w:rFonts w:eastAsia="Times New Roman"/>
                <w:bCs/>
              </w:rPr>
            </w:pPr>
            <w:r>
              <w:rPr>
                <w:rFonts w:eastAsia="Times New Roman"/>
                <w:bCs/>
              </w:rPr>
              <w:t>0</w:t>
            </w:r>
            <w:r w:rsidRPr="00E1538C">
              <w:rPr>
                <w:rFonts w:eastAsia="Times New Roman"/>
                <w:bCs/>
              </w:rPr>
              <w:t>.14</w:t>
            </w:r>
          </w:p>
        </w:tc>
        <w:tc>
          <w:tcPr>
            <w:tcW w:w="0" w:type="auto"/>
            <w:tcMar/>
            <w:vAlign w:val="center"/>
          </w:tcPr>
          <w:p w:rsidRPr="00E1538C" w:rsidR="001A28CF" w:rsidP="00B80B4C" w:rsidRDefault="001A28CF" w14:paraId="398FDBAE" w14:textId="77777777">
            <w:pPr>
              <w:jc w:val="center"/>
              <w:outlineLvl w:val="0"/>
              <w:rPr>
                <w:rFonts w:eastAsia="Times New Roman"/>
                <w:bCs/>
              </w:rPr>
            </w:pPr>
            <w:r>
              <w:rPr>
                <w:rFonts w:eastAsia="Times New Roman"/>
                <w:bCs/>
              </w:rPr>
              <w:t>0</w:t>
            </w:r>
            <w:r w:rsidRPr="00E1538C">
              <w:rPr>
                <w:rFonts w:eastAsia="Times New Roman"/>
                <w:bCs/>
              </w:rPr>
              <w:t>.30</w:t>
            </w:r>
          </w:p>
        </w:tc>
        <w:tc>
          <w:tcPr>
            <w:tcW w:w="0" w:type="auto"/>
            <w:tcMar/>
            <w:vAlign w:val="center"/>
          </w:tcPr>
          <w:p w:rsidRPr="00E1538C" w:rsidR="001A28CF" w:rsidP="00B80B4C" w:rsidRDefault="001A28CF" w14:paraId="5EEB753B" w14:textId="77777777">
            <w:pPr>
              <w:jc w:val="center"/>
              <w:outlineLvl w:val="0"/>
              <w:rPr>
                <w:rFonts w:eastAsia="Times New Roman"/>
                <w:bCs/>
              </w:rPr>
            </w:pPr>
            <w:r>
              <w:rPr>
                <w:rFonts w:eastAsia="Times New Roman"/>
                <w:bCs/>
              </w:rPr>
              <w:t>0.24</w:t>
            </w:r>
          </w:p>
        </w:tc>
        <w:tc>
          <w:tcPr>
            <w:tcW w:w="0" w:type="auto"/>
            <w:tcMar/>
            <w:vAlign w:val="center"/>
          </w:tcPr>
          <w:p w:rsidRPr="00E1538C" w:rsidR="001A28CF" w:rsidP="00B80B4C" w:rsidRDefault="001A28CF" w14:paraId="09FD3C2B" w14:textId="77777777">
            <w:pPr>
              <w:jc w:val="center"/>
              <w:outlineLvl w:val="0"/>
              <w:rPr>
                <w:rFonts w:eastAsia="Times New Roman"/>
                <w:bCs/>
              </w:rPr>
            </w:pPr>
            <w:r>
              <w:rPr>
                <w:rFonts w:eastAsia="Times New Roman"/>
                <w:bCs/>
              </w:rPr>
              <w:t>0.02</w:t>
            </w:r>
          </w:p>
        </w:tc>
        <w:tc>
          <w:tcPr>
            <w:tcW w:w="0" w:type="auto"/>
            <w:tcMar/>
            <w:vAlign w:val="center"/>
          </w:tcPr>
          <w:p w:rsidRPr="00E1538C" w:rsidR="001A28CF" w:rsidP="00B80B4C" w:rsidRDefault="001A28CF" w14:paraId="52F9E808" w14:textId="77777777">
            <w:pPr>
              <w:jc w:val="center"/>
              <w:outlineLvl w:val="0"/>
              <w:rPr>
                <w:rFonts w:eastAsia="Times New Roman"/>
                <w:bCs/>
              </w:rPr>
            </w:pPr>
            <w:r>
              <w:rPr>
                <w:rFonts w:eastAsia="Times New Roman"/>
                <w:bCs/>
              </w:rPr>
              <w:t>0.46</w:t>
            </w:r>
          </w:p>
        </w:tc>
      </w:tr>
      <w:tr w:rsidR="001A28CF" w:rsidTr="45EFD1AE" w14:paraId="2394D759" w14:textId="77777777">
        <w:trPr>
          <w:trHeight w:val="863"/>
        </w:trPr>
        <w:tc>
          <w:tcPr>
            <w:tcW w:w="0" w:type="auto"/>
            <w:tcMar/>
            <w:vAlign w:val="center"/>
          </w:tcPr>
          <w:p w:rsidR="001A28CF" w:rsidP="45EFD1AE" w:rsidRDefault="001A28CF" w14:paraId="427141BC"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All Experiments</w:t>
            </w:r>
          </w:p>
          <w:p w:rsidR="001A28CF" w:rsidP="45EFD1AE" w:rsidRDefault="001A28CF" w14:paraId="0DF3908F"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(no outlier)</w:t>
            </w:r>
          </w:p>
        </w:tc>
        <w:tc>
          <w:tcPr>
            <w:tcW w:w="0" w:type="auto"/>
            <w:tcMar/>
            <w:vAlign w:val="center"/>
          </w:tcPr>
          <w:p w:rsidR="001A28CF" w:rsidP="00B80B4C" w:rsidRDefault="001A28CF" w14:paraId="53FD6775" w14:textId="77777777">
            <w:pPr>
              <w:jc w:val="center"/>
              <w:outlineLvl w:val="0"/>
              <w:rPr>
                <w:rFonts w:eastAsia="Times New Roman"/>
                <w:bCs/>
              </w:rPr>
            </w:pPr>
            <w:r>
              <w:rPr>
                <w:rFonts w:eastAsia="Times New Roman"/>
                <w:bCs/>
              </w:rPr>
              <w:t>0.13</w:t>
            </w:r>
          </w:p>
        </w:tc>
        <w:tc>
          <w:tcPr>
            <w:tcW w:w="0" w:type="auto"/>
            <w:tcMar/>
            <w:vAlign w:val="center"/>
          </w:tcPr>
          <w:p w:rsidR="001A28CF" w:rsidP="00B80B4C" w:rsidRDefault="001A28CF" w14:paraId="3B76E578" w14:textId="77777777">
            <w:pPr>
              <w:jc w:val="center"/>
              <w:outlineLvl w:val="0"/>
              <w:rPr>
                <w:rFonts w:eastAsia="Times New Roman"/>
                <w:bCs/>
              </w:rPr>
            </w:pPr>
            <w:r>
              <w:rPr>
                <w:rFonts w:eastAsia="Times New Roman"/>
                <w:bCs/>
              </w:rPr>
              <w:t>0.05</w:t>
            </w:r>
          </w:p>
        </w:tc>
        <w:tc>
          <w:tcPr>
            <w:tcW w:w="0" w:type="auto"/>
            <w:tcMar/>
            <w:vAlign w:val="center"/>
          </w:tcPr>
          <w:p w:rsidR="001A28CF" w:rsidP="00B80B4C" w:rsidRDefault="001A28CF" w14:paraId="5B4E10FF" w14:textId="77777777">
            <w:pPr>
              <w:jc w:val="center"/>
              <w:outlineLvl w:val="0"/>
              <w:rPr>
                <w:rFonts w:eastAsia="Times New Roman"/>
                <w:bCs/>
              </w:rPr>
            </w:pPr>
            <w:r>
              <w:rPr>
                <w:rFonts w:eastAsia="Times New Roman"/>
                <w:bCs/>
              </w:rPr>
              <w:t>0.22</w:t>
            </w:r>
          </w:p>
        </w:tc>
        <w:tc>
          <w:tcPr>
            <w:tcW w:w="0" w:type="auto"/>
            <w:tcMar/>
            <w:vAlign w:val="center"/>
          </w:tcPr>
          <w:p w:rsidR="001A28CF" w:rsidP="00B80B4C" w:rsidRDefault="001A28CF" w14:paraId="5CEEEFC2" w14:textId="77777777">
            <w:pPr>
              <w:jc w:val="center"/>
              <w:outlineLvl w:val="0"/>
              <w:rPr>
                <w:rFonts w:eastAsia="Times New Roman"/>
                <w:bCs/>
              </w:rPr>
            </w:pPr>
            <w:r>
              <w:rPr>
                <w:rFonts w:eastAsia="Times New Roman"/>
                <w:bCs/>
              </w:rPr>
              <w:t>0.13</w:t>
            </w:r>
          </w:p>
        </w:tc>
        <w:tc>
          <w:tcPr>
            <w:tcW w:w="0" w:type="auto"/>
            <w:tcMar/>
            <w:vAlign w:val="center"/>
          </w:tcPr>
          <w:p w:rsidR="001A28CF" w:rsidP="00B80B4C" w:rsidRDefault="001A28CF" w14:paraId="5570DF9C" w14:textId="77777777">
            <w:pPr>
              <w:jc w:val="center"/>
              <w:outlineLvl w:val="0"/>
              <w:rPr>
                <w:rFonts w:eastAsia="Times New Roman"/>
                <w:bCs/>
              </w:rPr>
            </w:pPr>
            <w:r>
              <w:rPr>
                <w:rFonts w:eastAsia="Times New Roman"/>
                <w:bCs/>
              </w:rPr>
              <w:t>0.04</w:t>
            </w:r>
          </w:p>
        </w:tc>
        <w:tc>
          <w:tcPr>
            <w:tcW w:w="0" w:type="auto"/>
            <w:tcMar/>
            <w:vAlign w:val="center"/>
          </w:tcPr>
          <w:p w:rsidR="001A28CF" w:rsidP="00B80B4C" w:rsidRDefault="001A28CF" w14:paraId="663F405B" w14:textId="77777777">
            <w:pPr>
              <w:jc w:val="center"/>
              <w:outlineLvl w:val="0"/>
              <w:rPr>
                <w:rFonts w:eastAsia="Times New Roman"/>
                <w:bCs/>
              </w:rPr>
            </w:pPr>
            <w:r>
              <w:rPr>
                <w:rFonts w:eastAsia="Times New Roman"/>
                <w:bCs/>
              </w:rPr>
              <w:t>0.22</w:t>
            </w:r>
          </w:p>
        </w:tc>
      </w:tr>
      <w:tr w:rsidR="001A28CF" w:rsidTr="45EFD1AE" w14:paraId="6C067FB4" w14:textId="77777777">
        <w:trPr>
          <w:trHeight w:val="251"/>
        </w:trPr>
        <w:tc>
          <w:tcPr>
            <w:tcW w:w="0" w:type="auto"/>
            <w:tcMar/>
            <w:vAlign w:val="center"/>
          </w:tcPr>
          <w:p w:rsidR="001A28CF" w:rsidP="45EFD1AE" w:rsidRDefault="001A28CF" w14:paraId="20164794"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PTG</w:t>
            </w:r>
          </w:p>
        </w:tc>
        <w:tc>
          <w:tcPr>
            <w:tcW w:w="0" w:type="auto"/>
            <w:tcMar/>
            <w:vAlign w:val="center"/>
          </w:tcPr>
          <w:p w:rsidR="001A28CF" w:rsidP="00B80B4C" w:rsidRDefault="001A28CF" w14:paraId="11C4AEDE" w14:textId="77777777">
            <w:pPr>
              <w:jc w:val="center"/>
              <w:outlineLvl w:val="0"/>
              <w:rPr>
                <w:rFonts w:eastAsia="Times New Roman"/>
                <w:bCs/>
              </w:rPr>
            </w:pPr>
            <w:r>
              <w:rPr>
                <w:rFonts w:eastAsia="Times New Roman"/>
                <w:bCs/>
              </w:rPr>
              <w:t>0.14</w:t>
            </w:r>
          </w:p>
        </w:tc>
        <w:tc>
          <w:tcPr>
            <w:tcW w:w="0" w:type="auto"/>
            <w:tcMar/>
            <w:vAlign w:val="center"/>
          </w:tcPr>
          <w:p w:rsidR="001A28CF" w:rsidP="00B80B4C" w:rsidRDefault="001A28CF" w14:paraId="417533AB" w14:textId="77777777">
            <w:pPr>
              <w:jc w:val="center"/>
              <w:outlineLvl w:val="0"/>
              <w:rPr>
                <w:rFonts w:eastAsia="Times New Roman"/>
                <w:bCs/>
              </w:rPr>
            </w:pPr>
            <w:r>
              <w:rPr>
                <w:rFonts w:eastAsia="Times New Roman"/>
                <w:bCs/>
              </w:rPr>
              <w:t>0.04</w:t>
            </w:r>
          </w:p>
        </w:tc>
        <w:tc>
          <w:tcPr>
            <w:tcW w:w="0" w:type="auto"/>
            <w:tcMar/>
            <w:vAlign w:val="center"/>
          </w:tcPr>
          <w:p w:rsidR="001A28CF" w:rsidP="00B80B4C" w:rsidRDefault="001A28CF" w14:paraId="484C09BA" w14:textId="77777777">
            <w:pPr>
              <w:jc w:val="center"/>
              <w:outlineLvl w:val="0"/>
              <w:rPr>
                <w:rFonts w:eastAsia="Times New Roman"/>
                <w:bCs/>
              </w:rPr>
            </w:pPr>
            <w:r>
              <w:rPr>
                <w:rFonts w:eastAsia="Times New Roman"/>
                <w:bCs/>
              </w:rPr>
              <w:t>0.25</w:t>
            </w:r>
          </w:p>
        </w:tc>
        <w:tc>
          <w:tcPr>
            <w:tcW w:w="0" w:type="auto"/>
            <w:tcMar/>
            <w:vAlign w:val="center"/>
          </w:tcPr>
          <w:p w:rsidR="001A28CF" w:rsidP="00B80B4C" w:rsidRDefault="001A28CF" w14:paraId="281DFFE9" w14:textId="77777777">
            <w:pPr>
              <w:jc w:val="center"/>
              <w:outlineLvl w:val="0"/>
              <w:rPr>
                <w:rFonts w:eastAsia="Times New Roman"/>
                <w:bCs/>
              </w:rPr>
            </w:pPr>
            <w:r>
              <w:rPr>
                <w:rFonts w:eastAsia="Times New Roman"/>
                <w:bCs/>
              </w:rPr>
              <w:t>0.14</w:t>
            </w:r>
          </w:p>
        </w:tc>
        <w:tc>
          <w:tcPr>
            <w:tcW w:w="0" w:type="auto"/>
            <w:tcMar/>
            <w:vAlign w:val="center"/>
          </w:tcPr>
          <w:p w:rsidR="001A28CF" w:rsidP="00B80B4C" w:rsidRDefault="001A28CF" w14:paraId="21EF513B" w14:textId="77777777">
            <w:pPr>
              <w:jc w:val="center"/>
              <w:outlineLvl w:val="0"/>
              <w:rPr>
                <w:rFonts w:eastAsia="Times New Roman"/>
                <w:bCs/>
              </w:rPr>
            </w:pPr>
            <w:r>
              <w:rPr>
                <w:rFonts w:eastAsia="Times New Roman"/>
                <w:bCs/>
              </w:rPr>
              <w:t>0.04</w:t>
            </w:r>
          </w:p>
        </w:tc>
        <w:tc>
          <w:tcPr>
            <w:tcW w:w="0" w:type="auto"/>
            <w:tcMar/>
            <w:vAlign w:val="center"/>
          </w:tcPr>
          <w:p w:rsidR="001A28CF" w:rsidP="00B80B4C" w:rsidRDefault="001A28CF" w14:paraId="750C1820" w14:textId="77777777">
            <w:pPr>
              <w:jc w:val="center"/>
              <w:outlineLvl w:val="0"/>
              <w:rPr>
                <w:rFonts w:eastAsia="Times New Roman"/>
                <w:bCs/>
              </w:rPr>
            </w:pPr>
            <w:r>
              <w:rPr>
                <w:rFonts w:eastAsia="Times New Roman"/>
                <w:bCs/>
              </w:rPr>
              <w:t>0.25</w:t>
            </w:r>
          </w:p>
        </w:tc>
      </w:tr>
      <w:tr w:rsidR="001A28CF" w:rsidTr="45EFD1AE" w14:paraId="207E3E3B" w14:textId="77777777">
        <w:trPr>
          <w:trHeight w:val="251"/>
        </w:trPr>
        <w:tc>
          <w:tcPr>
            <w:tcW w:w="0" w:type="auto"/>
            <w:tcMar/>
            <w:vAlign w:val="center"/>
          </w:tcPr>
          <w:p w:rsidR="001A28CF" w:rsidP="45EFD1AE" w:rsidRDefault="001A28CF" w14:paraId="505E14CD"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QOL</w:t>
            </w:r>
          </w:p>
        </w:tc>
        <w:tc>
          <w:tcPr>
            <w:tcW w:w="0" w:type="auto"/>
            <w:tcMar/>
            <w:vAlign w:val="center"/>
          </w:tcPr>
          <w:p w:rsidR="001A28CF" w:rsidP="00B80B4C" w:rsidRDefault="001A28CF" w14:paraId="4450D26A" w14:textId="77777777">
            <w:pPr>
              <w:jc w:val="center"/>
              <w:outlineLvl w:val="0"/>
              <w:rPr>
                <w:rFonts w:eastAsia="Times New Roman"/>
                <w:bCs/>
              </w:rPr>
            </w:pPr>
            <w:r>
              <w:rPr>
                <w:rFonts w:eastAsia="Times New Roman"/>
                <w:bCs/>
              </w:rPr>
              <w:t>0.35</w:t>
            </w:r>
          </w:p>
        </w:tc>
        <w:tc>
          <w:tcPr>
            <w:tcW w:w="0" w:type="auto"/>
            <w:tcMar/>
            <w:vAlign w:val="center"/>
          </w:tcPr>
          <w:p w:rsidR="001A28CF" w:rsidP="00B80B4C" w:rsidRDefault="001A28CF" w14:paraId="6BA51375" w14:textId="77777777">
            <w:pPr>
              <w:jc w:val="center"/>
              <w:outlineLvl w:val="0"/>
              <w:rPr>
                <w:rFonts w:eastAsia="Times New Roman"/>
                <w:bCs/>
              </w:rPr>
            </w:pPr>
            <w:r>
              <w:rPr>
                <w:rFonts w:eastAsia="Times New Roman"/>
                <w:bCs/>
              </w:rPr>
              <w:t>0.22</w:t>
            </w:r>
          </w:p>
        </w:tc>
        <w:tc>
          <w:tcPr>
            <w:tcW w:w="0" w:type="auto"/>
            <w:tcMar/>
            <w:vAlign w:val="center"/>
          </w:tcPr>
          <w:p w:rsidR="001A28CF" w:rsidP="00B80B4C" w:rsidRDefault="001A28CF" w14:paraId="36E85F5F" w14:textId="77777777">
            <w:pPr>
              <w:jc w:val="center"/>
              <w:outlineLvl w:val="0"/>
              <w:rPr>
                <w:rFonts w:eastAsia="Times New Roman"/>
                <w:bCs/>
              </w:rPr>
            </w:pPr>
            <w:r>
              <w:rPr>
                <w:rFonts w:eastAsia="Times New Roman"/>
                <w:bCs/>
              </w:rPr>
              <w:t>0.48</w:t>
            </w:r>
          </w:p>
        </w:tc>
        <w:tc>
          <w:tcPr>
            <w:tcW w:w="0" w:type="auto"/>
            <w:tcMar/>
            <w:vAlign w:val="center"/>
          </w:tcPr>
          <w:p w:rsidR="001A28CF" w:rsidP="00B80B4C" w:rsidRDefault="001A28CF" w14:paraId="0B9FA0B2" w14:textId="77777777">
            <w:pPr>
              <w:jc w:val="center"/>
              <w:outlineLvl w:val="0"/>
              <w:rPr>
                <w:rFonts w:eastAsia="Times New Roman"/>
                <w:bCs/>
              </w:rPr>
            </w:pPr>
            <w:r>
              <w:rPr>
                <w:rFonts w:eastAsia="Times New Roman"/>
                <w:bCs/>
              </w:rPr>
              <w:t>0.36</w:t>
            </w:r>
          </w:p>
        </w:tc>
        <w:tc>
          <w:tcPr>
            <w:tcW w:w="0" w:type="auto"/>
            <w:tcMar/>
            <w:vAlign w:val="center"/>
          </w:tcPr>
          <w:p w:rsidR="001A28CF" w:rsidP="45EFD1AE" w:rsidRDefault="001A28CF" w14:paraId="05E496B2" w14:textId="77777777">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-0.13</w:t>
            </w:r>
          </w:p>
        </w:tc>
        <w:tc>
          <w:tcPr>
            <w:tcW w:w="0" w:type="auto"/>
            <w:tcMar/>
            <w:vAlign w:val="center"/>
          </w:tcPr>
          <w:p w:rsidR="001A28CF" w:rsidP="00B80B4C" w:rsidRDefault="001A28CF" w14:paraId="2D75EFD3" w14:textId="77777777">
            <w:pPr>
              <w:jc w:val="center"/>
              <w:outlineLvl w:val="0"/>
              <w:rPr>
                <w:rFonts w:eastAsia="Times New Roman"/>
                <w:bCs/>
              </w:rPr>
            </w:pPr>
            <w:r>
              <w:rPr>
                <w:rFonts w:eastAsia="Times New Roman"/>
                <w:bCs/>
              </w:rPr>
              <w:t>0.87</w:t>
            </w:r>
          </w:p>
        </w:tc>
      </w:tr>
      <w:tr w:rsidR="001A28CF" w:rsidTr="45EFD1AE" w14:paraId="125F0372" w14:textId="77777777">
        <w:trPr>
          <w:trHeight w:val="251"/>
        </w:trPr>
        <w:tc>
          <w:tcPr>
            <w:tcW w:w="0" w:type="auto"/>
            <w:tcBorders>
              <w:bottom w:val="single" w:color="auto" w:sz="4" w:space="0"/>
            </w:tcBorders>
            <w:tcMar/>
            <w:vAlign w:val="center"/>
          </w:tcPr>
          <w:p w:rsidR="001A28CF" w:rsidP="45EFD1AE" w:rsidRDefault="001A28CF" w14:paraId="26262956"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QOL</w:t>
            </w:r>
          </w:p>
          <w:p w:rsidR="001A28CF" w:rsidP="45EFD1AE" w:rsidRDefault="001A28CF" w14:paraId="210CA229" w14:textId="77777777" w14:noSpellErr="1">
            <w:pPr>
              <w:outlineLvl w:val="0"/>
              <w:rPr>
                <w:rFonts w:ascii="Times New Roman" w:hAnsi="Times New Roman" w:eastAsia="Times New Roman" w:cs="Times New Roman"/>
              </w:rPr>
            </w:pPr>
            <w:r w:rsidRPr="45EFD1AE" w:rsidR="45EFD1AE">
              <w:rPr>
                <w:rFonts w:ascii="Times New Roman" w:hAnsi="Times New Roman" w:eastAsia="Times New Roman" w:cs="Times New Roman"/>
              </w:rPr>
              <w:t>(no outlier)</w:t>
            </w:r>
          </w:p>
        </w:tc>
        <w:tc>
          <w:tcPr>
            <w:tcW w:w="0" w:type="auto"/>
            <w:tcBorders>
              <w:bottom w:val="single" w:color="auto" w:sz="4" w:space="0"/>
            </w:tcBorders>
            <w:tcMar/>
            <w:vAlign w:val="center"/>
          </w:tcPr>
          <w:p w:rsidR="001A28CF" w:rsidP="00B80B4C" w:rsidRDefault="001A28CF" w14:paraId="7CB5B12B" w14:textId="77777777">
            <w:pPr>
              <w:jc w:val="center"/>
              <w:outlineLvl w:val="0"/>
              <w:rPr>
                <w:rFonts w:eastAsia="Times New Roman"/>
                <w:bCs/>
              </w:rPr>
            </w:pPr>
            <w:r>
              <w:rPr>
                <w:rFonts w:eastAsia="Times New Roman"/>
                <w:bCs/>
              </w:rPr>
              <w:t>0.12</w:t>
            </w:r>
          </w:p>
        </w:tc>
        <w:tc>
          <w:tcPr>
            <w:tcW w:w="0" w:type="auto"/>
            <w:tcBorders>
              <w:bottom w:val="single" w:color="auto" w:sz="4" w:space="0"/>
            </w:tcBorders>
            <w:tcMar/>
            <w:vAlign w:val="center"/>
          </w:tcPr>
          <w:p w:rsidR="001A28CF" w:rsidP="45EFD1AE" w:rsidRDefault="001A28CF" w14:paraId="615ABA40" w14:textId="77777777">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-0.02</w:t>
            </w:r>
          </w:p>
        </w:tc>
        <w:tc>
          <w:tcPr>
            <w:tcW w:w="0" w:type="auto"/>
            <w:tcBorders>
              <w:bottom w:val="single" w:color="auto" w:sz="4" w:space="0"/>
            </w:tcBorders>
            <w:tcMar/>
            <w:vAlign w:val="center"/>
          </w:tcPr>
          <w:p w:rsidR="001A28CF" w:rsidP="00B80B4C" w:rsidRDefault="001A28CF" w14:paraId="70A81E5C" w14:textId="77777777">
            <w:pPr>
              <w:jc w:val="center"/>
              <w:outlineLvl w:val="0"/>
              <w:rPr>
                <w:rFonts w:eastAsia="Times New Roman"/>
                <w:bCs/>
              </w:rPr>
            </w:pPr>
            <w:r>
              <w:rPr>
                <w:rFonts w:eastAsia="Times New Roman"/>
                <w:bCs/>
              </w:rPr>
              <w:t>0.26</w:t>
            </w:r>
          </w:p>
        </w:tc>
        <w:tc>
          <w:tcPr>
            <w:tcW w:w="0" w:type="auto"/>
            <w:tcBorders>
              <w:bottom w:val="single" w:color="auto" w:sz="4" w:space="0"/>
            </w:tcBorders>
            <w:tcMar/>
            <w:vAlign w:val="center"/>
          </w:tcPr>
          <w:p w:rsidR="001A28CF" w:rsidP="00B80B4C" w:rsidRDefault="001A28CF" w14:paraId="7CA1ABF3" w14:textId="77777777">
            <w:pPr>
              <w:jc w:val="center"/>
              <w:outlineLvl w:val="0"/>
              <w:rPr>
                <w:rFonts w:eastAsia="Times New Roman"/>
                <w:bCs/>
              </w:rPr>
            </w:pPr>
            <w:r>
              <w:rPr>
                <w:rFonts w:eastAsia="Times New Roman"/>
                <w:bCs/>
              </w:rPr>
              <w:t>0.12</w:t>
            </w:r>
          </w:p>
        </w:tc>
        <w:tc>
          <w:tcPr>
            <w:tcW w:w="0" w:type="auto"/>
            <w:tcBorders>
              <w:bottom w:val="single" w:color="auto" w:sz="4" w:space="0"/>
            </w:tcBorders>
            <w:tcMar/>
            <w:vAlign w:val="center"/>
          </w:tcPr>
          <w:p w:rsidR="001A28CF" w:rsidP="45EFD1AE" w:rsidRDefault="001A28CF" w14:paraId="614E8548" w14:textId="77777777">
            <w:pPr>
              <w:jc w:val="center"/>
              <w:outlineLvl w:val="0"/>
              <w:rPr>
                <w:rFonts w:ascii="Times New Roman" w:hAnsi="Times New Roman" w:eastAsia="Times New Roman" w:cs="Times New Roman"/>
              </w:rPr>
            </w:pPr>
            <w:r w:rsidRPr="45EFD1AE" w:rsidR="45EFD1AE">
              <w:rPr>
                <w:rFonts w:ascii="Times New Roman" w:hAnsi="Times New Roman" w:eastAsia="Times New Roman" w:cs="Times New Roman"/>
              </w:rPr>
              <w:t>-0.09</w:t>
            </w:r>
          </w:p>
        </w:tc>
        <w:tc>
          <w:tcPr>
            <w:tcW w:w="0" w:type="auto"/>
            <w:tcBorders>
              <w:bottom w:val="single" w:color="auto" w:sz="4" w:space="0"/>
            </w:tcBorders>
            <w:tcMar/>
            <w:vAlign w:val="center"/>
          </w:tcPr>
          <w:p w:rsidR="001A28CF" w:rsidP="00B80B4C" w:rsidRDefault="001A28CF" w14:paraId="1C5C0CAD" w14:textId="77777777">
            <w:pPr>
              <w:jc w:val="center"/>
              <w:outlineLvl w:val="0"/>
              <w:rPr>
                <w:rFonts w:eastAsia="Times New Roman"/>
                <w:bCs/>
              </w:rPr>
            </w:pPr>
            <w:r>
              <w:rPr>
                <w:rFonts w:eastAsia="Times New Roman"/>
                <w:bCs/>
              </w:rPr>
              <w:t>0.33</w:t>
            </w:r>
          </w:p>
        </w:tc>
      </w:tr>
    </w:tbl>
    <w:p w:rsidRPr="00B70C72" w:rsidR="001A28CF" w:rsidP="001A28CF" w:rsidRDefault="001A28CF" w14:paraId="6213E189" w14:textId="77777777">
      <w:pPr>
        <w:spacing w:line="480" w:lineRule="auto"/>
        <w:outlineLvl w:val="0"/>
        <w:rPr>
          <w:rFonts w:eastAsia="Times New Roman"/>
          <w:bCs/>
        </w:rPr>
      </w:pPr>
    </w:p>
    <w:p w:rsidR="00D4603F" w:rsidRDefault="00D4603F" w14:paraId="38B04477" w14:textId="77777777"/>
    <w:p w:rsidR="00D4603F" w:rsidRDefault="00D4603F" w14:paraId="5D3F5E33" w14:textId="77777777"/>
    <w:p w:rsidR="00D4603F" w:rsidRDefault="00D4603F" w14:paraId="630DA39E" w14:textId="77777777"/>
    <w:p w:rsidR="00D4603F" w:rsidRDefault="00D4603F" w14:paraId="1D4ABD1E" w14:textId="77777777"/>
    <w:p w:rsidR="00D4603F" w:rsidRDefault="00D4603F" w14:paraId="5745DDC5" w14:textId="77777777"/>
    <w:p w:rsidR="00D4603F" w:rsidRDefault="00D4603F" w14:paraId="2E59BF69" w14:textId="77777777"/>
    <w:p w:rsidR="00D4603F" w:rsidRDefault="00D4603F" w14:paraId="4410E7C0" w14:textId="77777777"/>
    <w:p w:rsidR="00D4603F" w:rsidRDefault="00D4603F" w14:paraId="57978AF6" w14:textId="77777777"/>
    <w:p w:rsidR="00D4603F" w:rsidRDefault="00D4603F" w14:paraId="6BBAF3E1" w14:textId="77777777"/>
    <w:p w:rsidR="00D4603F" w:rsidRDefault="00D4603F" w14:paraId="7E2AE9E2" w14:textId="77777777"/>
    <w:p w:rsidR="00D4603F" w:rsidRDefault="00D4603F" w14:paraId="4F5B79B6" w14:textId="77777777"/>
    <w:p w:rsidR="00D4603F" w:rsidRDefault="00D4603F" w14:paraId="035929A4" w14:textId="77777777"/>
    <w:p w:rsidR="00D4603F" w:rsidRDefault="00D4603F" w14:paraId="0E9F28FC" w14:textId="77777777"/>
    <w:p w:rsidR="00D4603F" w:rsidRDefault="00D4603F" w14:paraId="0AF40C10" w14:textId="77777777"/>
    <w:p w:rsidR="00D4603F" w:rsidRDefault="00D4603F" w14:paraId="4F7F8459" w14:textId="77777777"/>
    <w:p w:rsidR="00D4603F" w:rsidRDefault="00D4603F" w14:paraId="6A052F8F" w14:textId="77777777"/>
    <w:p w:rsidR="00D4603F" w:rsidRDefault="00D4603F" w14:paraId="63FE69FF" w14:textId="77777777"/>
    <w:p w:rsidRPr="002B3D9F" w:rsidR="00D4603F" w:rsidRDefault="00D4603F" w14:paraId="7BF36C8D" w14:textId="77777777"/>
    <w:sectPr w:rsidRPr="002B3D9F" w:rsidR="00D4603F" w:rsidSect="001A28CF">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BEM" w:author="Buchanan, Erin M" w:date="2017-01-09T14:42:00Z" w:id="0">
    <w:p w:rsidR="00584ACC" w:rsidRDefault="00584ACC" w14:paraId="41898381" w14:textId="1CFC22E6">
      <w:pPr>
        <w:pStyle w:val="CommentText"/>
      </w:pPr>
      <w:r>
        <w:rPr>
          <w:rStyle w:val="CommentReference"/>
        </w:rPr>
        <w:annotationRef/>
      </w:r>
      <w:r>
        <w:t>I added this comment</w:t>
      </w:r>
    </w:p>
  </w:comment>
  <w:comment w:initials="BEM" w:author="Buchanan, Erin M" w:date="2017-01-09T15:58:00Z" w:id="4">
    <w:p w:rsidR="00584ACC" w:rsidRDefault="00584ACC" w14:paraId="42163016" w14:textId="122763E3">
      <w:pPr>
        <w:pStyle w:val="CommentText"/>
      </w:pPr>
      <w:r>
        <w:rPr>
          <w:rStyle w:val="CommentReference"/>
        </w:rPr>
        <w:annotationRef/>
      </w:r>
      <w:r>
        <w:t>Stopped here</w:t>
      </w:r>
    </w:p>
  </w:comment>
  <w:comment w:initials="BEM" w:author="Buchanan, Erin M" w:date="2017-01-09T16:15:00Z" w:id="5">
    <w:p w:rsidR="00B46829" w:rsidRDefault="00B46829" w14:paraId="7107A520" w14:textId="435C4CF6">
      <w:pPr>
        <w:pStyle w:val="CommentText"/>
      </w:pPr>
      <w:r>
        <w:rPr>
          <w:rStyle w:val="CommentReference"/>
        </w:rPr>
        <w:annotationRef/>
      </w:r>
      <w:r>
        <w:t>Can’t figure this one out</w:t>
      </w:r>
      <w:bookmarkStart w:name="_GoBack" w:id="6"/>
      <w:bookmarkEnd w:id="6"/>
    </w:p>
  </w:comment>
  <w:comment w:initials="PJM" w:author="Pavlacic, Jeffrey M" w:date="2017-01-05T02:22:00Z" w:id="7">
    <w:p w:rsidR="00584ACC" w:rsidRDefault="00584ACC" w14:paraId="347AE701" w14:textId="6E2678FC">
      <w:pPr>
        <w:pStyle w:val="CommentText"/>
      </w:pPr>
      <w:r>
        <w:rPr>
          <w:rStyle w:val="CommentReference"/>
        </w:rPr>
        <w:annotationRef/>
      </w:r>
      <w:r>
        <w:t>Need to add refs from this paragraph</w:t>
      </w:r>
    </w:p>
  </w:comment>
  <w:comment w:initials="BEM" w:author="Buchanan, Erin M" w:date="2017-01-05T00:05:00Z" w:id="8">
    <w:p w:rsidR="00584ACC" w:rsidRDefault="00584ACC" w14:paraId="5F0F557E" w14:textId="64559DE2">
      <w:pPr>
        <w:pStyle w:val="CommentText"/>
      </w:pPr>
      <w:r>
        <w:rPr>
          <w:rStyle w:val="CommentReference"/>
        </w:rPr>
        <w:annotationRef/>
      </w:r>
      <w:r>
        <w:t xml:space="preserve">Almost done – let’s come back to this discussion after you’ve had a chance to read the results here and work on referneces. </w:t>
      </w:r>
    </w:p>
  </w:comment>
  <w:comment w:initials="PJM" w:author="Pavlacic, Jeffrey M" w:date="2017-01-05T20:49:00Z" w:id="9">
    <w:p w:rsidR="00584ACC" w:rsidRDefault="00584ACC" w14:paraId="79B7711B" w14:textId="77BB4D67">
      <w:pPr>
        <w:pStyle w:val="CommentText"/>
      </w:pPr>
      <w:r>
        <w:rPr>
          <w:rStyle w:val="CommentReference"/>
        </w:rPr>
        <w:annotationRef/>
      </w:r>
      <w:r>
        <w:t xml:space="preserve">All references have been added except for ones in ‘Power’ paragraph. Need to go through and find DOIS for ones highlighted in red and also make sure we are not missing any </w:t>
      </w:r>
    </w:p>
  </w:comment>
  <w:comment w:initials="BEM" w:author="Buchanan, Erin M" w:date="2017-01-04T23:08:00Z" w:id="10">
    <w:p w:rsidR="00584ACC" w:rsidRDefault="00584ACC" w14:paraId="5DDABCC5" w14:textId="425A4AB7">
      <w:pPr>
        <w:pStyle w:val="CommentText"/>
      </w:pPr>
      <w:r>
        <w:rPr>
          <w:rStyle w:val="CommentReference"/>
        </w:rPr>
        <w:annotationRef/>
      </w:r>
      <w:r>
        <w:t>Make this table the same order as the forest plot with the same names</w:t>
      </w:r>
    </w:p>
  </w:comment>
</w:comments>
</file>

<file path=word/commentsExtended.xml><?xml version="1.0" encoding="utf-8"?>
<w15:commentsEx xmlns:mc="http://schemas.openxmlformats.org/markup-compatibility/2006" xmlns:w15="http://schemas.microsoft.com/office/word/2012/wordml" mc:Ignorable="w15">
  <w15:commentEx w15:done="0" w15:paraId="41898381"/>
  <w15:commentEx w15:done="0" w15:paraId="42163016"/>
  <w15:commentEx w15:done="0" w15:paraId="7107A520"/>
  <w15:commentEx w15:done="0" w15:paraId="347AE701"/>
  <w15:commentEx w15:done="0" w15:paraId="5F0F557E"/>
  <w15:commentEx w15:done="0" w15:paraId="79B7711B"/>
  <w15:commentEx w15:done="0" w15:paraId="5DDABCC5"/>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263" w:rsidP="00AD23FD" w:rsidRDefault="00C63263" w14:paraId="0F2A6401" w14:textId="77777777">
      <w:r>
        <w:separator/>
      </w:r>
    </w:p>
  </w:endnote>
  <w:endnote w:type="continuationSeparator" w:id="0">
    <w:p w:rsidR="00C63263" w:rsidP="00AD23FD" w:rsidRDefault="00C63263" w14:paraId="26AEC8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263" w:rsidP="00AD23FD" w:rsidRDefault="00C63263" w14:paraId="2FE65C42" w14:textId="77777777">
      <w:r>
        <w:separator/>
      </w:r>
    </w:p>
  </w:footnote>
  <w:footnote w:type="continuationSeparator" w:id="0">
    <w:p w:rsidR="00C63263" w:rsidP="00AD23FD" w:rsidRDefault="00C63263" w14:paraId="20B211DB"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ACC" w:rsidP="00086B3F" w:rsidRDefault="00584ACC" w14:paraId="3A926B23"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4ACC" w:rsidP="00AD23FD" w:rsidRDefault="00584ACC" w14:paraId="1E24F89B" w14:textId="77777777" w14:noSpellErr="1">
    <w:pPr>
      <w:pStyle w:val="Header"/>
      <w:ind w:right="360"/>
    </w:pPr>
    <w:sdt>
      <w:sdtPr>
        <w:id w:val="-1642720708"/>
        <w:placeholder>
          <w:docPart w:val="1220A22AFD4F394E9234C6EAD8E3C8E3"/>
        </w:placeholder>
        <w:temporary/>
        <w:showingPlcHdr/>
      </w:sdtPr>
      <w:sdtContent>
        <w:r>
          <w:t>[Type text]</w:t>
        </w:r>
      </w:sdtContent>
    </w:sdt>
    <w:r>
      <w:ptab w:alignment="center" w:relativeTo="margin" w:leader="none"/>
    </w:r>
    <w:sdt>
      <w:sdtPr>
        <w:id w:val="-552843636"/>
        <w:placeholder>
          <w:docPart w:val="2F24B19D0C6D6A458B41386D0D921CE1"/>
        </w:placeholder>
        <w:temporary/>
        <w:showingPlcHdr/>
      </w:sdtPr>
      <w:sdtContent>
        <w:r>
          <w:t>[Type text]</w:t>
        </w:r>
      </w:sdtContent>
    </w:sdt>
    <w:r>
      <w:ptab w:alignment="right" w:relativeTo="margin" w:leader="none"/>
    </w:r>
    <w:sdt>
      <w:sdtPr>
        <w:id w:val="-1144589466"/>
        <w:placeholder>
          <w:docPart w:val="75FC9B60D31A394C8972447A320E6A3D"/>
        </w:placeholder>
        <w:temporary/>
        <w:showingPlcHdr/>
      </w:sdtPr>
      <w:sdtContent>
        <w:r>
          <w:t>[Type text]</w:t>
        </w:r>
      </w:sdtContent>
    </w:sdt>
  </w:p>
  <w:p w:rsidR="00584ACC" w:rsidRDefault="00584ACC" w14:paraId="0B621273"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D12CC" w:rsidR="00584ACC" w:rsidP="00086B3F" w:rsidRDefault="00584ACC" w14:paraId="2E836437" w14:textId="77777777">
    <w:pPr>
      <w:pStyle w:val="Header"/>
      <w:framePr w:wrap="around" w:hAnchor="margin" w:vAnchor="text"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B46829">
      <w:rPr>
        <w:rStyle w:val="PageNumber"/>
        <w:rFonts w:ascii="Times New Roman" w:hAnsi="Times New Roman" w:cs="Times New Roman"/>
        <w:noProof/>
      </w:rPr>
      <w:t>6</w:t>
    </w:r>
    <w:r w:rsidRPr="00FD12CC">
      <w:rPr>
        <w:rStyle w:val="PageNumber"/>
        <w:rFonts w:ascii="Times New Roman" w:hAnsi="Times New Roman" w:cs="Times New Roman"/>
      </w:rPr>
      <w:fldChar w:fldCharType="end"/>
    </w:r>
  </w:p>
  <w:p w:rsidRPr="00AD23FD" w:rsidR="00584ACC" w:rsidP="45EFD1AE" w:rsidRDefault="00584ACC" w14:paraId="01A852CC" w14:textId="77777777" w14:noSpellErr="1">
    <w:pPr>
      <w:pStyle w:val="Header"/>
      <w:ind w:right="360"/>
      <w:rPr>
        <w:rFonts w:ascii="Times New Roman" w:hAnsi="Times New Roman" w:eastAsia="Times New Roman" w:cs="Times New Roman"/>
      </w:rPr>
    </w:pPr>
    <w:r w:rsidRPr="6C2B3B8B">
      <w:rPr>
        <w:rFonts w:ascii="Times New Roman" w:hAnsi="Times New Roman" w:eastAsia="Times New Roman" w:cs="Times New Roman"/>
      </w:rPr>
      <w:t>EXPRESSIVE WRITING</w:t>
    </w:r>
    <w:r>
      <w:ptab w:alignment="center" w:relativeTo="margin" w:leader="none"/>
    </w:r>
    <w:r>
      <w:ptab w:alignment="right" w:relativeTo="margin" w:leader="none"/>
    </w:r>
  </w:p>
  <w:p w:rsidR="00584ACC" w:rsidRDefault="00584ACC" w14:paraId="317D1428" w14:textId="77777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AD23FD" w:rsidR="00584ACC" w:rsidP="45EFD1AE" w:rsidRDefault="00584ACC" w14:paraId="5B38CE7A" w14:textId="77777777" w14:noSpellErr="1">
    <w:pPr>
      <w:pStyle w:val="Header"/>
      <w:tabs>
        <w:tab w:val="clear" w:pos="8640"/>
        <w:tab w:val="right" w:pos="9360"/>
      </w:tabs>
      <w:rPr>
        <w:rFonts w:ascii="Times New Roman" w:hAnsi="Times New Roman" w:eastAsia="Times New Roman" w:cs="Times New Roman"/>
      </w:rPr>
    </w:pPr>
    <w:r w:rsidRPr="6C2B3B8B">
      <w:rPr>
        <w:rFonts w:ascii="Times New Roman" w:hAnsi="Times New Roman" w:eastAsia="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hAnsi="Times New Roman" w:eastAsia="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None" w15:userId="Buchanan, Erin M"/>
  </w15:person>
  <w15:person w15:author="Erin M. Buchanan">
    <w15:presenceInfo w15:providerId="None" w15:userId="Erin M. Buchanan"/>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revisionView w:insDel="0" w:formatting="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07893"/>
    <w:rsid w:val="00023091"/>
    <w:rsid w:val="00023615"/>
    <w:rsid w:val="0003594E"/>
    <w:rsid w:val="00035A13"/>
    <w:rsid w:val="00051368"/>
    <w:rsid w:val="0005271D"/>
    <w:rsid w:val="00061FE1"/>
    <w:rsid w:val="00066785"/>
    <w:rsid w:val="00072D38"/>
    <w:rsid w:val="00086B3F"/>
    <w:rsid w:val="000915D7"/>
    <w:rsid w:val="0009390F"/>
    <w:rsid w:val="000976A8"/>
    <w:rsid w:val="000A3B6D"/>
    <w:rsid w:val="000C32A3"/>
    <w:rsid w:val="000D0B11"/>
    <w:rsid w:val="000E504E"/>
    <w:rsid w:val="001038A0"/>
    <w:rsid w:val="0011339E"/>
    <w:rsid w:val="00137A19"/>
    <w:rsid w:val="00171D11"/>
    <w:rsid w:val="001764B6"/>
    <w:rsid w:val="00181B8D"/>
    <w:rsid w:val="00183E5E"/>
    <w:rsid w:val="0019162E"/>
    <w:rsid w:val="00193543"/>
    <w:rsid w:val="001A28CF"/>
    <w:rsid w:val="001B12B0"/>
    <w:rsid w:val="001E0E21"/>
    <w:rsid w:val="001F0E88"/>
    <w:rsid w:val="001F4529"/>
    <w:rsid w:val="00200F93"/>
    <w:rsid w:val="0020177D"/>
    <w:rsid w:val="002249E1"/>
    <w:rsid w:val="0023485B"/>
    <w:rsid w:val="0023516F"/>
    <w:rsid w:val="002353E1"/>
    <w:rsid w:val="00235945"/>
    <w:rsid w:val="00241863"/>
    <w:rsid w:val="00242922"/>
    <w:rsid w:val="00257832"/>
    <w:rsid w:val="00257D8E"/>
    <w:rsid w:val="00273C51"/>
    <w:rsid w:val="00277443"/>
    <w:rsid w:val="00281FCD"/>
    <w:rsid w:val="00297E46"/>
    <w:rsid w:val="002A67DB"/>
    <w:rsid w:val="002B3D9F"/>
    <w:rsid w:val="002C37B9"/>
    <w:rsid w:val="002C7E99"/>
    <w:rsid w:val="002D61EA"/>
    <w:rsid w:val="002E34B7"/>
    <w:rsid w:val="002E5F9E"/>
    <w:rsid w:val="002F493D"/>
    <w:rsid w:val="00303112"/>
    <w:rsid w:val="00315C55"/>
    <w:rsid w:val="0032321D"/>
    <w:rsid w:val="0032587E"/>
    <w:rsid w:val="003310E7"/>
    <w:rsid w:val="00337289"/>
    <w:rsid w:val="00354A03"/>
    <w:rsid w:val="00355EB8"/>
    <w:rsid w:val="00356744"/>
    <w:rsid w:val="003917A7"/>
    <w:rsid w:val="00394F37"/>
    <w:rsid w:val="003B4C39"/>
    <w:rsid w:val="003C0F3D"/>
    <w:rsid w:val="003C1E2B"/>
    <w:rsid w:val="003C3735"/>
    <w:rsid w:val="003C4E39"/>
    <w:rsid w:val="003D3584"/>
    <w:rsid w:val="003E7D80"/>
    <w:rsid w:val="003F2985"/>
    <w:rsid w:val="00401DBF"/>
    <w:rsid w:val="00402920"/>
    <w:rsid w:val="004122A4"/>
    <w:rsid w:val="00412BF5"/>
    <w:rsid w:val="004263AE"/>
    <w:rsid w:val="00455DAC"/>
    <w:rsid w:val="00470205"/>
    <w:rsid w:val="00472499"/>
    <w:rsid w:val="004738FA"/>
    <w:rsid w:val="0048535D"/>
    <w:rsid w:val="00492F9D"/>
    <w:rsid w:val="004A25EC"/>
    <w:rsid w:val="004A43A8"/>
    <w:rsid w:val="004C4BAC"/>
    <w:rsid w:val="004D07FC"/>
    <w:rsid w:val="004D189F"/>
    <w:rsid w:val="004D7ABF"/>
    <w:rsid w:val="004D7FCD"/>
    <w:rsid w:val="004E0074"/>
    <w:rsid w:val="005079AD"/>
    <w:rsid w:val="00511331"/>
    <w:rsid w:val="00512061"/>
    <w:rsid w:val="0053540D"/>
    <w:rsid w:val="00547C37"/>
    <w:rsid w:val="0056000D"/>
    <w:rsid w:val="00561194"/>
    <w:rsid w:val="00562FA8"/>
    <w:rsid w:val="0056747B"/>
    <w:rsid w:val="005678C2"/>
    <w:rsid w:val="005718A6"/>
    <w:rsid w:val="0058051D"/>
    <w:rsid w:val="00584ACC"/>
    <w:rsid w:val="00590423"/>
    <w:rsid w:val="005A6A81"/>
    <w:rsid w:val="005A7123"/>
    <w:rsid w:val="005B0958"/>
    <w:rsid w:val="005B0FF3"/>
    <w:rsid w:val="005B1183"/>
    <w:rsid w:val="005B4BDC"/>
    <w:rsid w:val="005D1ACD"/>
    <w:rsid w:val="005E0328"/>
    <w:rsid w:val="005E4BC6"/>
    <w:rsid w:val="00603A06"/>
    <w:rsid w:val="00605E36"/>
    <w:rsid w:val="00616588"/>
    <w:rsid w:val="00617D8C"/>
    <w:rsid w:val="006328B0"/>
    <w:rsid w:val="00642972"/>
    <w:rsid w:val="00645832"/>
    <w:rsid w:val="00671728"/>
    <w:rsid w:val="00681097"/>
    <w:rsid w:val="00681702"/>
    <w:rsid w:val="006819F1"/>
    <w:rsid w:val="00687122"/>
    <w:rsid w:val="006979AC"/>
    <w:rsid w:val="006C08BA"/>
    <w:rsid w:val="006C29ED"/>
    <w:rsid w:val="006D0255"/>
    <w:rsid w:val="006D08E8"/>
    <w:rsid w:val="006D48E5"/>
    <w:rsid w:val="006F15CB"/>
    <w:rsid w:val="006F6E4D"/>
    <w:rsid w:val="0071247A"/>
    <w:rsid w:val="00723CC5"/>
    <w:rsid w:val="00730631"/>
    <w:rsid w:val="00746477"/>
    <w:rsid w:val="0075007E"/>
    <w:rsid w:val="0075461A"/>
    <w:rsid w:val="0076023D"/>
    <w:rsid w:val="007807C8"/>
    <w:rsid w:val="00793D99"/>
    <w:rsid w:val="007A3FCC"/>
    <w:rsid w:val="007B5D6C"/>
    <w:rsid w:val="007C1D59"/>
    <w:rsid w:val="007D3BE8"/>
    <w:rsid w:val="007E3BD8"/>
    <w:rsid w:val="00804043"/>
    <w:rsid w:val="008054B1"/>
    <w:rsid w:val="00817E1C"/>
    <w:rsid w:val="008254C0"/>
    <w:rsid w:val="008279E3"/>
    <w:rsid w:val="00830B9E"/>
    <w:rsid w:val="008420BF"/>
    <w:rsid w:val="008619F9"/>
    <w:rsid w:val="008758AE"/>
    <w:rsid w:val="00890039"/>
    <w:rsid w:val="00895B35"/>
    <w:rsid w:val="00895DFC"/>
    <w:rsid w:val="00895E93"/>
    <w:rsid w:val="008A155D"/>
    <w:rsid w:val="008C2E25"/>
    <w:rsid w:val="008D4BCB"/>
    <w:rsid w:val="008E3CB0"/>
    <w:rsid w:val="00915A90"/>
    <w:rsid w:val="0092390F"/>
    <w:rsid w:val="00931D96"/>
    <w:rsid w:val="00952043"/>
    <w:rsid w:val="00954976"/>
    <w:rsid w:val="00972BE1"/>
    <w:rsid w:val="009A3AA0"/>
    <w:rsid w:val="009A5E66"/>
    <w:rsid w:val="009A756E"/>
    <w:rsid w:val="009A75A3"/>
    <w:rsid w:val="009B6EC4"/>
    <w:rsid w:val="009C62DF"/>
    <w:rsid w:val="009D51A9"/>
    <w:rsid w:val="009E2461"/>
    <w:rsid w:val="00A00E3E"/>
    <w:rsid w:val="00A0243B"/>
    <w:rsid w:val="00A06194"/>
    <w:rsid w:val="00A07174"/>
    <w:rsid w:val="00A15071"/>
    <w:rsid w:val="00A2078F"/>
    <w:rsid w:val="00A23DC8"/>
    <w:rsid w:val="00A41BEE"/>
    <w:rsid w:val="00A63284"/>
    <w:rsid w:val="00A656ED"/>
    <w:rsid w:val="00A67745"/>
    <w:rsid w:val="00A737D9"/>
    <w:rsid w:val="00A87F57"/>
    <w:rsid w:val="00AA0786"/>
    <w:rsid w:val="00AB201D"/>
    <w:rsid w:val="00AB2BE5"/>
    <w:rsid w:val="00AB5116"/>
    <w:rsid w:val="00AC5C7C"/>
    <w:rsid w:val="00AD23FD"/>
    <w:rsid w:val="00AE1CDE"/>
    <w:rsid w:val="00AF1F91"/>
    <w:rsid w:val="00B03D9F"/>
    <w:rsid w:val="00B0782F"/>
    <w:rsid w:val="00B07D60"/>
    <w:rsid w:val="00B107E1"/>
    <w:rsid w:val="00B266DD"/>
    <w:rsid w:val="00B320C9"/>
    <w:rsid w:val="00B363F4"/>
    <w:rsid w:val="00B40256"/>
    <w:rsid w:val="00B46829"/>
    <w:rsid w:val="00B47590"/>
    <w:rsid w:val="00B5666D"/>
    <w:rsid w:val="00B64558"/>
    <w:rsid w:val="00B679F6"/>
    <w:rsid w:val="00B70695"/>
    <w:rsid w:val="00B70C72"/>
    <w:rsid w:val="00B73C39"/>
    <w:rsid w:val="00B73FA8"/>
    <w:rsid w:val="00B7620F"/>
    <w:rsid w:val="00B80B4C"/>
    <w:rsid w:val="00B852A6"/>
    <w:rsid w:val="00BA6466"/>
    <w:rsid w:val="00BC6B39"/>
    <w:rsid w:val="00BE01DB"/>
    <w:rsid w:val="00BE4A3B"/>
    <w:rsid w:val="00C05626"/>
    <w:rsid w:val="00C070FC"/>
    <w:rsid w:val="00C15CE7"/>
    <w:rsid w:val="00C23E52"/>
    <w:rsid w:val="00C26E0B"/>
    <w:rsid w:val="00C30B5D"/>
    <w:rsid w:val="00C51DD7"/>
    <w:rsid w:val="00C63263"/>
    <w:rsid w:val="00C67014"/>
    <w:rsid w:val="00C752DD"/>
    <w:rsid w:val="00C919B8"/>
    <w:rsid w:val="00C92103"/>
    <w:rsid w:val="00C949C1"/>
    <w:rsid w:val="00CB0459"/>
    <w:rsid w:val="00CC3A2B"/>
    <w:rsid w:val="00CC432B"/>
    <w:rsid w:val="00CD188F"/>
    <w:rsid w:val="00CD21A8"/>
    <w:rsid w:val="00CD599D"/>
    <w:rsid w:val="00CD624C"/>
    <w:rsid w:val="00CD70B7"/>
    <w:rsid w:val="00CE465C"/>
    <w:rsid w:val="00CE650C"/>
    <w:rsid w:val="00CF4D85"/>
    <w:rsid w:val="00D02039"/>
    <w:rsid w:val="00D03CEC"/>
    <w:rsid w:val="00D0661A"/>
    <w:rsid w:val="00D265D9"/>
    <w:rsid w:val="00D30414"/>
    <w:rsid w:val="00D3291E"/>
    <w:rsid w:val="00D4603F"/>
    <w:rsid w:val="00D66B28"/>
    <w:rsid w:val="00D9214D"/>
    <w:rsid w:val="00D93646"/>
    <w:rsid w:val="00DA67B8"/>
    <w:rsid w:val="00DB31AC"/>
    <w:rsid w:val="00DC3833"/>
    <w:rsid w:val="00DC52B8"/>
    <w:rsid w:val="00DC6BB9"/>
    <w:rsid w:val="00DD2992"/>
    <w:rsid w:val="00DD5873"/>
    <w:rsid w:val="00DE56B9"/>
    <w:rsid w:val="00DF12DD"/>
    <w:rsid w:val="00DF2DA6"/>
    <w:rsid w:val="00E01B0F"/>
    <w:rsid w:val="00E02ABA"/>
    <w:rsid w:val="00E141DC"/>
    <w:rsid w:val="00E14241"/>
    <w:rsid w:val="00E1538C"/>
    <w:rsid w:val="00E21A51"/>
    <w:rsid w:val="00E23B07"/>
    <w:rsid w:val="00E24BDF"/>
    <w:rsid w:val="00E24F5B"/>
    <w:rsid w:val="00E26565"/>
    <w:rsid w:val="00E30C09"/>
    <w:rsid w:val="00E45EBD"/>
    <w:rsid w:val="00E5107C"/>
    <w:rsid w:val="00E5320F"/>
    <w:rsid w:val="00E6641D"/>
    <w:rsid w:val="00E81448"/>
    <w:rsid w:val="00E839D4"/>
    <w:rsid w:val="00E84F50"/>
    <w:rsid w:val="00E95E95"/>
    <w:rsid w:val="00EB3D40"/>
    <w:rsid w:val="00EB627F"/>
    <w:rsid w:val="00EB6931"/>
    <w:rsid w:val="00EB7002"/>
    <w:rsid w:val="00EC42D0"/>
    <w:rsid w:val="00EE23CC"/>
    <w:rsid w:val="00F005B6"/>
    <w:rsid w:val="00F17D73"/>
    <w:rsid w:val="00F20739"/>
    <w:rsid w:val="00F21CC4"/>
    <w:rsid w:val="00F360F0"/>
    <w:rsid w:val="00F36653"/>
    <w:rsid w:val="00F51203"/>
    <w:rsid w:val="00F53A74"/>
    <w:rsid w:val="00F53E1F"/>
    <w:rsid w:val="00F5517C"/>
    <w:rsid w:val="00F61275"/>
    <w:rsid w:val="00F85C58"/>
    <w:rsid w:val="00FA482B"/>
    <w:rsid w:val="00FB0B51"/>
    <w:rsid w:val="00FC2F2F"/>
    <w:rsid w:val="00FC60D3"/>
    <w:rsid w:val="00FD12CC"/>
    <w:rsid w:val="00FD468C"/>
    <w:rsid w:val="00FE1B73"/>
    <w:rsid w:val="00FE2C31"/>
    <w:rsid w:val="45EFD1AE"/>
    <w:rsid w:val="4A553606"/>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C30B5D"/>
    <w:rPr>
      <w:rFonts w:ascii="Times New Roman" w:hAnsi="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rPr>
      <w:rFonts w:asciiTheme="minorHAnsi" w:hAnsiTheme="minorHAnsi" w:cstheme="minorBidi"/>
    </w:rPr>
  </w:style>
  <w:style w:type="character" w:styleId="HeaderChar" w:customStyle="1">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rPr>
      <w:rFonts w:asciiTheme="minorHAnsi" w:hAnsiTheme="minorHAnsi" w:cstheme="minorBidi"/>
    </w:rPr>
  </w:style>
  <w:style w:type="character" w:styleId="FooterChar" w:customStyle="1">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hAnsi="Times New Roman" w:eastAsiaTheme="minorHAnsi"/>
      <w:color w:val="000000" w:themeColor="text1" w:themeShade="BF"/>
      <w:szCs w:val="22"/>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unhideWhenUsed/>
    <w:rsid w:val="00730631"/>
    <w:rPr>
      <w:rFonts w:asciiTheme="minorHAnsi" w:hAnsiTheme="minorHAnsi" w:cstheme="minorBidi"/>
    </w:rPr>
  </w:style>
  <w:style w:type="character" w:styleId="CommentTextChar" w:customStyle="1">
    <w:name w:val="Comment Text Char"/>
    <w:basedOn w:val="DefaultParagraphFont"/>
    <w:link w:val="CommentText"/>
    <w:uiPriority w:val="99"/>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styleId="CommentSubjectChar" w:customStyle="1">
    <w:name w:val="Comment Subject Char"/>
    <w:basedOn w:val="CommentTextChar"/>
    <w:link w:val="CommentSubject"/>
    <w:uiPriority w:val="99"/>
    <w:semiHidden/>
    <w:rsid w:val="00730631"/>
    <w:rPr>
      <w:b/>
      <w:bCs/>
      <w:sz w:val="20"/>
      <w:szCs w:val="20"/>
    </w:rPr>
  </w:style>
  <w:style w:type="character" w:styleId="highlight" w:customStyle="1">
    <w:name w:val="highlight"/>
    <w:basedOn w:val="DefaultParagraphFont"/>
    <w:rsid w:val="0056747B"/>
  </w:style>
  <w:style w:type="paragraph" w:styleId="ListParagraph">
    <w:name w:val="List Paragraph"/>
    <w:basedOn w:val="Normal"/>
    <w:uiPriority w:val="34"/>
    <w:qFormat/>
    <w:rsid w:val="004738FA"/>
    <w:pPr>
      <w:ind w:left="720"/>
      <w:contextualSpacing/>
    </w:pPr>
    <w:rPr>
      <w:rFonts w:asciiTheme="minorHAnsi" w:hAnsiTheme="minorHAnsi" w:cstheme="minorBidi"/>
    </w:rPr>
  </w:style>
  <w:style w:type="character" w:styleId="doi" w:customStyle="1">
    <w:name w:val="doi"/>
    <w:basedOn w:val="DefaultParagraphFont"/>
    <w:rsid w:val="00A15071"/>
  </w:style>
  <w:style w:type="character" w:styleId="Hyperlink">
    <w:name w:val="Hyperlink"/>
    <w:basedOn w:val="DefaultParagraphFont"/>
    <w:uiPriority w:val="99"/>
    <w:semiHidden/>
    <w:unhideWhenUsed/>
    <w:rsid w:val="00A15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547">
      <w:bodyDiv w:val="1"/>
      <w:marLeft w:val="0"/>
      <w:marRight w:val="0"/>
      <w:marTop w:val="0"/>
      <w:marBottom w:val="0"/>
      <w:divBdr>
        <w:top w:val="none" w:sz="0" w:space="0" w:color="auto"/>
        <w:left w:val="none" w:sz="0" w:space="0" w:color="auto"/>
        <w:bottom w:val="none" w:sz="0" w:space="0" w:color="auto"/>
        <w:right w:val="none" w:sz="0" w:space="0" w:color="auto"/>
      </w:divBdr>
    </w:div>
    <w:div w:id="482350625">
      <w:bodyDiv w:val="1"/>
      <w:marLeft w:val="0"/>
      <w:marRight w:val="0"/>
      <w:marTop w:val="0"/>
      <w:marBottom w:val="0"/>
      <w:divBdr>
        <w:top w:val="none" w:sz="0" w:space="0" w:color="auto"/>
        <w:left w:val="none" w:sz="0" w:space="0" w:color="auto"/>
        <w:bottom w:val="none" w:sz="0" w:space="0" w:color="auto"/>
        <w:right w:val="none" w:sz="0" w:space="0" w:color="auto"/>
      </w:divBdr>
    </w:div>
    <w:div w:id="550993323">
      <w:bodyDiv w:val="1"/>
      <w:marLeft w:val="0"/>
      <w:marRight w:val="0"/>
      <w:marTop w:val="0"/>
      <w:marBottom w:val="0"/>
      <w:divBdr>
        <w:top w:val="none" w:sz="0" w:space="0" w:color="auto"/>
        <w:left w:val="none" w:sz="0" w:space="0" w:color="auto"/>
        <w:bottom w:val="none" w:sz="0" w:space="0" w:color="auto"/>
        <w:right w:val="none" w:sz="0" w:space="0" w:color="auto"/>
      </w:divBdr>
    </w:div>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870193220">
      <w:bodyDiv w:val="1"/>
      <w:marLeft w:val="0"/>
      <w:marRight w:val="0"/>
      <w:marTop w:val="0"/>
      <w:marBottom w:val="0"/>
      <w:divBdr>
        <w:top w:val="none" w:sz="0" w:space="0" w:color="auto"/>
        <w:left w:val="none" w:sz="0" w:space="0" w:color="auto"/>
        <w:bottom w:val="none" w:sz="0" w:space="0" w:color="auto"/>
        <w:right w:val="none" w:sz="0" w:space="0" w:color="auto"/>
      </w:divBdr>
      <w:divsChild>
        <w:div w:id="145560902">
          <w:marLeft w:val="0"/>
          <w:marRight w:val="0"/>
          <w:marTop w:val="0"/>
          <w:marBottom w:val="0"/>
          <w:divBdr>
            <w:top w:val="none" w:sz="0" w:space="0" w:color="auto"/>
            <w:left w:val="none" w:sz="0" w:space="0" w:color="auto"/>
            <w:bottom w:val="none" w:sz="0" w:space="0" w:color="auto"/>
            <w:right w:val="none" w:sz="0" w:space="0" w:color="auto"/>
          </w:divBdr>
        </w:div>
      </w:divsChild>
    </w:div>
    <w:div w:id="928273821">
      <w:bodyDiv w:val="1"/>
      <w:marLeft w:val="0"/>
      <w:marRight w:val="0"/>
      <w:marTop w:val="0"/>
      <w:marBottom w:val="0"/>
      <w:divBdr>
        <w:top w:val="none" w:sz="0" w:space="0" w:color="auto"/>
        <w:left w:val="none" w:sz="0" w:space="0" w:color="auto"/>
        <w:bottom w:val="none" w:sz="0" w:space="0" w:color="auto"/>
        <w:right w:val="none" w:sz="0" w:space="0" w:color="auto"/>
      </w:divBdr>
    </w:div>
    <w:div w:id="964387117">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64646844">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329869554">
      <w:bodyDiv w:val="1"/>
      <w:marLeft w:val="0"/>
      <w:marRight w:val="0"/>
      <w:marTop w:val="0"/>
      <w:marBottom w:val="0"/>
      <w:divBdr>
        <w:top w:val="none" w:sz="0" w:space="0" w:color="auto"/>
        <w:left w:val="none" w:sz="0" w:space="0" w:color="auto"/>
        <w:bottom w:val="none" w:sz="0" w:space="0" w:color="auto"/>
        <w:right w:val="none" w:sz="0" w:space="0" w:color="auto"/>
      </w:divBdr>
    </w:div>
    <w:div w:id="1371420758">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1694067803">
      <w:bodyDiv w:val="1"/>
      <w:marLeft w:val="0"/>
      <w:marRight w:val="0"/>
      <w:marTop w:val="0"/>
      <w:marBottom w:val="0"/>
      <w:divBdr>
        <w:top w:val="none" w:sz="0" w:space="0" w:color="auto"/>
        <w:left w:val="none" w:sz="0" w:space="0" w:color="auto"/>
        <w:bottom w:val="none" w:sz="0" w:space="0" w:color="auto"/>
        <w:right w:val="none" w:sz="0" w:space="0" w:color="auto"/>
      </w:divBdr>
    </w:div>
    <w:div w:id="1727218137">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 w:id="2047290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2A6938"/>
    <w:rsid w:val="00387B7E"/>
    <w:rsid w:val="0043460B"/>
    <w:rsid w:val="004837E0"/>
    <w:rsid w:val="004B3AC7"/>
    <w:rsid w:val="004C5795"/>
    <w:rsid w:val="00742EB7"/>
    <w:rsid w:val="007A2EFE"/>
    <w:rsid w:val="007E3914"/>
    <w:rsid w:val="008103F0"/>
    <w:rsid w:val="008C63D4"/>
    <w:rsid w:val="00966525"/>
    <w:rsid w:val="009D0264"/>
    <w:rsid w:val="009F771F"/>
    <w:rsid w:val="00A04517"/>
    <w:rsid w:val="00A1275F"/>
    <w:rsid w:val="00A346FD"/>
    <w:rsid w:val="00A71F96"/>
    <w:rsid w:val="00A929F2"/>
    <w:rsid w:val="00B65275"/>
    <w:rsid w:val="00BE1624"/>
    <w:rsid w:val="00BE3806"/>
    <w:rsid w:val="00CE2B14"/>
    <w:rsid w:val="00DB4B91"/>
    <w:rsid w:val="00DD6B1E"/>
    <w:rsid w:val="00E03D68"/>
    <w:rsid w:val="00F70327"/>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8358-A1AF-DB4D-B568-8A8F29C22B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 Pavlacic</dc:creator>
  <keywords/>
  <dc:description/>
  <lastModifiedBy>Pavlacic, Jeffrey M</lastModifiedBy>
  <revision>30</revision>
  <lastPrinted>2017-01-05T04:15:00.0000000Z</lastPrinted>
  <dcterms:created xsi:type="dcterms:W3CDTF">2017-01-06T02:51:00.0000000Z</dcterms:created>
  <dcterms:modified xsi:type="dcterms:W3CDTF">2017-01-10T00:14:02.5003598Z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