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1432B" w14:textId="703AA75C" w:rsidR="00194A65" w:rsidRPr="00194A65" w:rsidRDefault="06E8FC06" w:rsidP="00194A65">
      <w:pPr>
        <w:spacing w:line="480" w:lineRule="auto"/>
        <w:jc w:val="center"/>
        <w:outlineLvl w:val="0"/>
        <w:rPr>
          <w:rFonts w:eastAsia="Times New Roman"/>
          <w:color w:val="000000" w:themeColor="text1"/>
        </w:rPr>
      </w:pPr>
      <w:r w:rsidRPr="00FD2D61">
        <w:rPr>
          <w:rFonts w:eastAsia="Times New Roman"/>
          <w:color w:val="000000" w:themeColor="text1"/>
        </w:rPr>
        <w:t>A Meta-Analysis of Expressive Writing o</w:t>
      </w:r>
      <w:r w:rsidR="00286CC8" w:rsidRPr="00FD2D61">
        <w:rPr>
          <w:rFonts w:eastAsia="Times New Roman"/>
          <w:color w:val="000000" w:themeColor="text1"/>
        </w:rPr>
        <w:t>n Positive Psychology Variables</w:t>
      </w:r>
    </w:p>
    <w:p w14:paraId="667FFEE5" w14:textId="5102422D" w:rsidR="009D64C6" w:rsidRPr="009D64C6" w:rsidRDefault="000E4C3D" w:rsidP="009D64C6">
      <w:pPr>
        <w:spacing w:line="480" w:lineRule="auto"/>
        <w:rPr>
          <w:rFonts w:eastAsia="Times New Roman"/>
          <w:color w:val="000000" w:themeColor="text1"/>
        </w:rPr>
      </w:pPr>
      <w:r>
        <w:rPr>
          <w:rFonts w:eastAsia="Times New Roman"/>
          <w:b/>
          <w:bCs/>
          <w:color w:val="000000" w:themeColor="text1"/>
        </w:rPr>
        <w:tab/>
      </w:r>
      <w:r>
        <w:rPr>
          <w:rFonts w:eastAsia="Times New Roman"/>
          <w:bCs/>
          <w:color w:val="000000" w:themeColor="text1"/>
        </w:rPr>
        <w:t xml:space="preserve">Emotional expression, especially focusing on negative emotions or trauma, has been shown to increase both mental and physical health (Rachman, 1980; Scheff, 1979; </w:t>
      </w:r>
      <w:r w:rsidR="00C23EDC" w:rsidRPr="00C23EDC">
        <w:rPr>
          <w:rFonts w:eastAsia="Times New Roman"/>
          <w:bCs/>
          <w:color w:val="000000" w:themeColor="text1"/>
        </w:rPr>
        <w:t>Esterling, Antoni, Kumar, &amp; Schneiderman, 1990;</w:t>
      </w:r>
      <w:r w:rsidR="00C23EDC">
        <w:rPr>
          <w:rFonts w:eastAsia="Times New Roman"/>
          <w:bCs/>
          <w:color w:val="000000" w:themeColor="text1"/>
        </w:rPr>
        <w:t xml:space="preserve"> </w:t>
      </w:r>
      <w:r w:rsidR="00C23EDC" w:rsidRPr="00C23EDC">
        <w:rPr>
          <w:rFonts w:eastAsia="Times New Roman"/>
          <w:bCs/>
          <w:color w:val="000000" w:themeColor="text1"/>
        </w:rPr>
        <w:t>Fawzy et al., 1993</w:t>
      </w:r>
      <w:r w:rsidR="00C23EDC">
        <w:rPr>
          <w:rFonts w:eastAsia="Times New Roman"/>
          <w:bCs/>
          <w:color w:val="000000" w:themeColor="text1"/>
        </w:rPr>
        <w:t xml:space="preserve">; Lieberman &amp; Goldstein, </w:t>
      </w:r>
      <w:r w:rsidR="00DA5142">
        <w:rPr>
          <w:rFonts w:eastAsia="Times New Roman"/>
          <w:bCs/>
          <w:color w:val="000000" w:themeColor="text1"/>
        </w:rPr>
        <w:t>2006</w:t>
      </w:r>
      <w:r w:rsidR="00C23EDC">
        <w:rPr>
          <w:rFonts w:eastAsia="Times New Roman"/>
          <w:bCs/>
          <w:color w:val="000000" w:themeColor="text1"/>
        </w:rPr>
        <w:t xml:space="preserve">). </w:t>
      </w:r>
      <w:r w:rsidR="007A1E17">
        <w:rPr>
          <w:rFonts w:eastAsia="Times New Roman"/>
          <w:bCs/>
          <w:color w:val="000000" w:themeColor="text1"/>
        </w:rPr>
        <w:t xml:space="preserve">Inhibiting repressive thoughts or emotions can be </w:t>
      </w:r>
      <w:r w:rsidR="00776569" w:rsidRPr="00FD2D61">
        <w:rPr>
          <w:rFonts w:eastAsia="Times New Roman"/>
          <w:color w:val="000000" w:themeColor="text1"/>
        </w:rPr>
        <w:t>can be detrimental to both physical and psychological health</w:t>
      </w:r>
      <w:r w:rsidR="007A1E17">
        <w:rPr>
          <w:rFonts w:eastAsia="Times New Roman"/>
          <w:color w:val="000000" w:themeColor="text1"/>
        </w:rPr>
        <w:t xml:space="preserve"> (Gross &amp; </w:t>
      </w:r>
      <w:r w:rsidR="007A1E17" w:rsidRPr="007A1E17">
        <w:rPr>
          <w:rFonts w:eastAsia="Times New Roman"/>
          <w:color w:val="000000" w:themeColor="text1"/>
        </w:rPr>
        <w:t>Levenson</w:t>
      </w:r>
      <w:r w:rsidR="007A1E17">
        <w:rPr>
          <w:rFonts w:eastAsia="Times New Roman"/>
          <w:color w:val="000000" w:themeColor="text1"/>
        </w:rPr>
        <w:t>, 1997</w:t>
      </w:r>
      <w:r w:rsidR="009D64C6">
        <w:rPr>
          <w:rFonts w:eastAsia="Times New Roman"/>
          <w:color w:val="000000" w:themeColor="text1"/>
        </w:rPr>
        <w:t xml:space="preserve">, </w:t>
      </w:r>
      <w:r w:rsidR="009D64C6" w:rsidRPr="009D64C6">
        <w:rPr>
          <w:rFonts w:eastAsia="Times New Roman"/>
          <w:color w:val="000000" w:themeColor="text1"/>
        </w:rPr>
        <w:t>Goldstein, Edelberg, Meier, &amp; Davis,</w:t>
      </w:r>
    </w:p>
    <w:p w14:paraId="6D727F75" w14:textId="50A86E10" w:rsidR="009B0808" w:rsidRDefault="009D64C6" w:rsidP="009D64C6">
      <w:pPr>
        <w:spacing w:line="480" w:lineRule="auto"/>
        <w:rPr>
          <w:rFonts w:eastAsia="Times New Roman"/>
          <w:color w:val="000000" w:themeColor="text1"/>
        </w:rPr>
      </w:pPr>
      <w:r w:rsidRPr="009D64C6">
        <w:rPr>
          <w:rFonts w:eastAsia="Times New Roman"/>
          <w:color w:val="000000" w:themeColor="text1"/>
        </w:rPr>
        <w:t>1988; Larson,</w:t>
      </w:r>
      <w:r>
        <w:rPr>
          <w:rFonts w:eastAsia="Times New Roman"/>
          <w:color w:val="000000" w:themeColor="text1"/>
        </w:rPr>
        <w:t xml:space="preserve"> </w:t>
      </w:r>
      <w:r w:rsidRPr="009D64C6">
        <w:rPr>
          <w:rFonts w:eastAsia="Times New Roman"/>
          <w:color w:val="000000" w:themeColor="text1"/>
        </w:rPr>
        <w:t>1990</w:t>
      </w:r>
      <w:r w:rsidR="007A1E17">
        <w:rPr>
          <w:rFonts w:eastAsia="Times New Roman"/>
          <w:color w:val="000000" w:themeColor="text1"/>
        </w:rPr>
        <w:t>)</w:t>
      </w:r>
      <w:r w:rsidR="00776569" w:rsidRPr="00FD2D61">
        <w:rPr>
          <w:rFonts w:eastAsia="Times New Roman"/>
          <w:color w:val="000000" w:themeColor="text1"/>
        </w:rPr>
        <w:t xml:space="preserve">. </w:t>
      </w:r>
      <w:commentRangeStart w:id="0"/>
      <w:r w:rsidR="00776569" w:rsidRPr="00FD2D61">
        <w:rPr>
          <w:rFonts w:eastAsia="Times New Roman"/>
          <w:color w:val="000000" w:themeColor="text1"/>
        </w:rPr>
        <w:t>Furthermore, individuals experiencing traumatic events are more likely to repress thoughts and feelings about a given traumatic experience.</w:t>
      </w:r>
      <w:commentRangeEnd w:id="0"/>
      <w:r>
        <w:rPr>
          <w:rStyle w:val="CommentReference"/>
          <w:rFonts w:asciiTheme="minorHAnsi" w:hAnsiTheme="minorHAnsi" w:cstheme="minorBidi"/>
        </w:rPr>
        <w:commentReference w:id="0"/>
      </w:r>
      <w:r w:rsidR="00776569" w:rsidRPr="00FD2D61">
        <w:rPr>
          <w:rFonts w:eastAsia="Times New Roman"/>
          <w:color w:val="000000" w:themeColor="text1"/>
        </w:rPr>
        <w:t xml:space="preserve"> Generally, preventing the disclosure of harmful thoughts and feelings can be harmful to individuals, while disclosing these events can reduce stress and lead to various</w:t>
      </w:r>
      <w:ins w:id="1" w:author="Author">
        <w:r w:rsidR="00776569">
          <w:rPr>
            <w:rFonts w:eastAsia="Times New Roman"/>
            <w:color w:val="000000" w:themeColor="text1"/>
          </w:rPr>
          <w:t xml:space="preserve"> positive</w:t>
        </w:r>
      </w:ins>
      <w:r w:rsidR="00776569" w:rsidRPr="00FD2D61">
        <w:rPr>
          <w:rFonts w:eastAsia="Times New Roman"/>
          <w:color w:val="000000" w:themeColor="text1"/>
        </w:rPr>
        <w:t xml:space="preserve"> health outcomes</w:t>
      </w:r>
      <w:r>
        <w:rPr>
          <w:rFonts w:eastAsia="Times New Roman"/>
          <w:color w:val="000000" w:themeColor="text1"/>
        </w:rPr>
        <w:t xml:space="preserve">, </w:t>
      </w:r>
      <w:r w:rsidR="00992A34">
        <w:rPr>
          <w:rFonts w:eastAsia="Times New Roman"/>
          <w:color w:val="000000" w:themeColor="text1"/>
        </w:rPr>
        <w:t xml:space="preserve">such as with </w:t>
      </w:r>
      <w:r w:rsidR="00F23929">
        <w:rPr>
          <w:rFonts w:eastAsia="Times New Roman"/>
          <w:color w:val="000000" w:themeColor="text1"/>
        </w:rPr>
        <w:t>diabetes (</w:t>
      </w:r>
      <w:r w:rsidR="00F23929" w:rsidRPr="00F23929">
        <w:rPr>
          <w:rFonts w:eastAsia="Times New Roman"/>
          <w:color w:val="000000" w:themeColor="text1"/>
        </w:rPr>
        <w:t>Bodor, 2002</w:t>
      </w:r>
      <w:r w:rsidR="005358D5">
        <w:rPr>
          <w:rFonts w:eastAsia="Times New Roman"/>
          <w:color w:val="000000" w:themeColor="text1"/>
        </w:rPr>
        <w:t>) and breast cancer related illnesses (Stanton et al., 2002)</w:t>
      </w:r>
      <w:r w:rsidR="00776569" w:rsidRPr="00FD2D61">
        <w:rPr>
          <w:rFonts w:eastAsia="Times New Roman"/>
          <w:color w:val="000000" w:themeColor="text1"/>
        </w:rPr>
        <w:t>.</w:t>
      </w:r>
      <w:r w:rsidR="009B0808">
        <w:rPr>
          <w:rFonts w:eastAsia="Times New Roman"/>
          <w:color w:val="000000" w:themeColor="text1"/>
        </w:rPr>
        <w:t xml:space="preserve"> These r</w:t>
      </w:r>
      <w:r w:rsidR="009B0808" w:rsidRPr="00FD2D61">
        <w:rPr>
          <w:rFonts w:eastAsia="Times New Roman"/>
          <w:color w:val="000000" w:themeColor="text1"/>
        </w:rPr>
        <w:t xml:space="preserve">epressive maneuvers have the capability to lead to social concerns and overall psychological dysfunction </w:t>
      </w:r>
      <w:r w:rsidR="009B0808" w:rsidRPr="00FD2D61">
        <w:rPr>
          <w:color w:val="000000" w:themeColor="text1"/>
        </w:rPr>
        <w:fldChar w:fldCharType="begin" w:fldLock="1"/>
      </w:r>
      <w:r w:rsidR="009B0808" w:rsidRPr="00FD2D61">
        <w:rPr>
          <w:rFonts w:eastAsia="Times New Roman"/>
          <w:color w:val="000000" w:themeColor="text1"/>
        </w:rPr>
        <w:instrText>ADDIN CSL_CITATION { "citationItems" : [ { "id" : "ITEM-1", "itemData" : { "DOI" : "10.1037//0021-843X.95.3.274", "ISSN" : "0021-843X", "abstract" : "Examined whether writing about traumatic events would influence long-term measures of health as well as short-term indicators of physiological arousal and reports of negative moods in 46 introductory psychology students. Also examined were aspects of writing about traumatic events (i.e., cognitive, affective, or both) that were most related to physiological and self-report variables. Ss wrote about either personally traumatic life events or trivial topics on 4 consecutive days. In addition to health center records, physiological measures and self-reported moods and physical symptoms were collected throughout the experiment. Findings indicate that, in general, writing about both the emotions and facts surrounding a traumatic event was associated with relatively higher blood pressure and negative moods following the essays, but fewer health center visits in the 6 mo following the experiment. It is concluded that, although findings should be considered preliminary, they bear directly on issues surrounding catharsis, self-disclosure, and a general theory of psychosomatics based on behavioral inhibition.", "author" : [ { "dropping-particle" : "", "family" : "Pennebaker", "given" : "James W.", "non-dropping-particle" : "", "parse-names" : false, "suffix" : "" }, { "dropping-particle" : "", "family" : "Beall", "given" : "Sandra K", "non-dropping-particle" : "", "parse-names" : false, "suffix" : "" } ], "container-title" : "Journal of Abnormal Psychology", "id" : "ITEM-1", "issue" : "3", "issued" : { "date-parts" : [ [ "1986" ] ] }, "page" : "274-281", "title" : "Confronting a traumatic event: Toward an understanding of inhibition and disease", "type" : "article-journal", "volume" : "95" }, "uris" : [ "http://www.mendeley.com/documents/?uuid=14f30b81-d057-402b-be68-39c5fdab6a92" ] }, { "id" : "ITEM-2", "itemData" : { "DOI" : "10.1016/S0065-2601(08)60309-3", "abstract" : "This chapter explores the nature of confession and inhibition. Conversely, not confiding significant experiences is associated with increased disease rates, ruminations, and other difficulties. This pattern of findings has helped in developing a useful theory of active inhibition that shares many of the assumptions of learning theory, psychodynamic models, and more recent cognitive perspectives. The chapter examines the nature of confession per se. The chapter focuses on the physiological and psychological effects of confronting or actively avoiding past traumatic experiences. Based on a number of laboratory and field studies, it is clear that requiring people to write or talk about traumas is associated with both immediate and long-term health benefits. The chapter presents a formal theory of active inhibition. The links among the theory and Freud, animal learning, and cognitive perspectives are discussed in the chapter. The chapter describes the reexamination of catharsis, the development and breakdown of the self, and the role of psychosomatics in social psychology.", "author" : [ { "dropping-particle" : "", "family" : "Pennebaker", "given" : "James W.", "non-dropping-particle" : "", "parse-names" : false, "suffix" : "" } ], "container-title" : "Advances in Experimental Social Psychology", "id" : "ITEM-2", "issue" : "C", "issued" : { "date-parts" : [ [ "1989" ] ] }, "page" : "211-244", "publisher" : "Elsevier", "title" : "Confession, inhibition, and disease", "type" : "chapter", "volume" : "22" }, "uris" : [ "http://www.mendeley.com/documents/?uuid=ada36a6b-a952-4099-bec8-b6fadac85ce8" ] } ], "mendeley" : { "formattedCitation" : "(Pennebaker, 1989; Pennebaker &amp; Beall, 1986)", "plainTextFormattedCitation" : "(Pennebaker, 1989; Pennebaker &amp; Beall, 1986)", "previouslyFormattedCitation" : "(Pennebaker, 1989; Pennebaker &amp; Beall, 1986)" }, "properties" : { "noteIndex" : 0 }, "schema" : "https://github.com/citation-style-language/schema/raw/master/csl-citation.json" }</w:instrText>
      </w:r>
      <w:r w:rsidR="009B0808" w:rsidRPr="00FD2D61">
        <w:rPr>
          <w:rFonts w:eastAsia="Times New Roman"/>
          <w:color w:val="000000" w:themeColor="text1"/>
        </w:rPr>
        <w:fldChar w:fldCharType="separate"/>
      </w:r>
      <w:r w:rsidR="009B0808" w:rsidRPr="00FD2D61">
        <w:rPr>
          <w:rFonts w:eastAsia="Times New Roman"/>
          <w:noProof/>
          <w:color w:val="000000" w:themeColor="text1"/>
        </w:rPr>
        <w:t>(Pennebaker, 1989; Pennebaker &amp; Beall, 1986)</w:t>
      </w:r>
      <w:r w:rsidR="009B0808" w:rsidRPr="00FD2D61">
        <w:rPr>
          <w:color w:val="000000" w:themeColor="text1"/>
        </w:rPr>
        <w:fldChar w:fldCharType="end"/>
      </w:r>
      <w:r w:rsidR="009B0808" w:rsidRPr="00FD2D61">
        <w:rPr>
          <w:rFonts w:eastAsia="Times New Roman"/>
          <w:color w:val="000000" w:themeColor="text1"/>
        </w:rPr>
        <w:t xml:space="preserve">. Psychological dysfunction can have detrimental effects on an individual’s health, including unhealthy everyday life habits such as low activity levels, lower quality of life, and inability to progress after a traumatic event. These effects on health could lead to biological problems, especially immune system and neurotransmitter deficiencies </w:t>
      </w:r>
      <w:r w:rsidR="009B0808">
        <w:rPr>
          <w:rFonts w:eastAsia="Times New Roman"/>
          <w:color w:val="000000" w:themeColor="text1"/>
        </w:rPr>
        <w:t>(</w:t>
      </w:r>
      <w:r w:rsidR="009B0808" w:rsidRPr="00FD2D61">
        <w:rPr>
          <w:rFonts w:eastAsia="Times New Roman"/>
          <w:color w:val="000000" w:themeColor="text1"/>
        </w:rPr>
        <w:t>Pennebaker &amp; Beall, 1986). Therefore, it is important to identify ways in which individuals can effectively expressive emotion, thereby improving both physical and psychological health.</w:t>
      </w:r>
    </w:p>
    <w:p w14:paraId="613E0D36" w14:textId="250DD7AA" w:rsidR="00894B63" w:rsidRDefault="009B0808" w:rsidP="00894B63">
      <w:pPr>
        <w:spacing w:line="480" w:lineRule="auto"/>
      </w:pPr>
      <w:r>
        <w:rPr>
          <w:rFonts w:eastAsia="Times New Roman"/>
          <w:color w:val="000000" w:themeColor="text1"/>
        </w:rPr>
        <w:tab/>
      </w:r>
      <w:r w:rsidRPr="009B0808">
        <w:rPr>
          <w:rFonts w:eastAsia="Times New Roman"/>
          <w:color w:val="000000" w:themeColor="text1"/>
        </w:rPr>
        <w:t>Pennebaker and Beall (1986)</w:t>
      </w:r>
      <w:r>
        <w:rPr>
          <w:rFonts w:eastAsia="Times New Roman"/>
          <w:color w:val="000000" w:themeColor="text1"/>
        </w:rPr>
        <w:t xml:space="preserve"> first showed that emotional expression can be both experimentally manipulated and have positive benefits to participants. </w:t>
      </w:r>
      <w:r w:rsidR="009A4045">
        <w:rPr>
          <w:rFonts w:eastAsia="Times New Roman"/>
          <w:color w:val="000000" w:themeColor="text1"/>
        </w:rPr>
        <w:t xml:space="preserve">In their seminal study, they randomly assigned participants to several writing groups including writing about an experienced trauma or a neutral event. The group that disclosed both about their trauma and the </w:t>
      </w:r>
      <w:r w:rsidR="009A4045">
        <w:rPr>
          <w:rFonts w:eastAsia="Times New Roman"/>
          <w:color w:val="000000" w:themeColor="text1"/>
        </w:rPr>
        <w:lastRenderedPageBreak/>
        <w:t>emotions surrounding that trauma later showed a reduction in health visits. Pennebaker has replicated the use of expressive writing (i.e., a written paradigm in which one writes about emotions) across a number of studies ranging from improving health (</w:t>
      </w:r>
      <w:r w:rsidR="009A4045">
        <w:t xml:space="preserve">Pennebaker, Kiecolt-Glaser, &amp; Glaser, 1988; Pennebaker, Colder, &amp; Sharp, 1990) to improvements in school (Pennebaker &amp; Francis, 1996) and work (Francis &amp; Pennebaker, 1992). Others have expanded this work </w:t>
      </w:r>
      <w:r w:rsidR="00F63A1F">
        <w:t xml:space="preserve">to show positive effects </w:t>
      </w:r>
      <w:r w:rsidR="00860CCB">
        <w:t>on mood (Schoutrop et al., 2002) and asthma (</w:t>
      </w:r>
      <w:r w:rsidR="00860CCB" w:rsidRPr="00860CCB">
        <w:t>Smyth et al., 1999</w:t>
      </w:r>
      <w:r w:rsidR="00860CCB">
        <w:t>); however, several controlled studies have shown to not replicate (</w:t>
      </w:r>
      <w:r w:rsidR="00894B63" w:rsidRPr="00894B63">
        <w:t>Harris, Thoresen, Humphreys, &amp; Faul, 2005</w:t>
      </w:r>
      <w:r w:rsidR="00894B63">
        <w:t>) or null effects (</w:t>
      </w:r>
      <w:r w:rsidR="00894B63" w:rsidRPr="00894B63">
        <w:t>Gidron et al., 1996</w:t>
      </w:r>
      <w:r w:rsidR="00894B63">
        <w:t>, Walker et al.,</w:t>
      </w:r>
      <w:r w:rsidR="00B90BC2">
        <w:t xml:space="preserve"> 1999).</w:t>
      </w:r>
    </w:p>
    <w:p w14:paraId="6CB5B7B1" w14:textId="74646219" w:rsidR="00894B63" w:rsidRDefault="009B0808" w:rsidP="00894B63">
      <w:pPr>
        <w:spacing w:line="480" w:lineRule="auto"/>
        <w:ind w:firstLine="720"/>
        <w:rPr>
          <w:rFonts w:eastAsia="Times New Roman"/>
          <w:color w:val="000000" w:themeColor="text1"/>
        </w:rPr>
      </w:pPr>
      <w:r w:rsidRPr="00FD2D61">
        <w:rPr>
          <w:rFonts w:eastAsia="Times New Roman"/>
          <w:color w:val="000000" w:themeColor="text1"/>
        </w:rPr>
        <w:t xml:space="preserve">The idea that a brief, controlled writing intervention can have numerous positive health and psychological benefits </w:t>
      </w:r>
      <w:r w:rsidR="00732890">
        <w:rPr>
          <w:rFonts w:eastAsia="Times New Roman"/>
          <w:color w:val="000000" w:themeColor="text1"/>
        </w:rPr>
        <w:t>can certainly be</w:t>
      </w:r>
      <w:r>
        <w:rPr>
          <w:rFonts w:eastAsia="Times New Roman"/>
          <w:color w:val="000000" w:themeColor="text1"/>
        </w:rPr>
        <w:t xml:space="preserve"> controversial</w:t>
      </w:r>
      <w:r w:rsidR="000C13C8">
        <w:rPr>
          <w:rFonts w:eastAsia="Times New Roman"/>
          <w:color w:val="000000" w:themeColor="text1"/>
        </w:rPr>
        <w:t>, especially when recent studies show contradicting results</w:t>
      </w:r>
      <w:r>
        <w:rPr>
          <w:rFonts w:eastAsia="Times New Roman"/>
          <w:color w:val="000000" w:themeColor="text1"/>
        </w:rPr>
        <w:t xml:space="preserve">. </w:t>
      </w:r>
      <w:r w:rsidR="000C13C8">
        <w:rPr>
          <w:rFonts w:eastAsia="Times New Roman"/>
          <w:color w:val="000000" w:themeColor="text1"/>
        </w:rPr>
        <w:t xml:space="preserve">For example, </w:t>
      </w:r>
      <w:r w:rsidR="000C13C8" w:rsidRPr="00FD2D61">
        <w:rPr>
          <w:rFonts w:eastAsia="Times New Roman"/>
          <w:color w:val="000000" w:themeColor="text1"/>
        </w:rPr>
        <w:t xml:space="preserve">Henry, Schlegel, Talley, Molix, and Bettencourt </w:t>
      </w:r>
      <w:r w:rsidR="000C13C8" w:rsidRPr="00FD2D61">
        <w:rPr>
          <w:color w:val="000000" w:themeColor="text1"/>
        </w:rPr>
        <w:fldChar w:fldCharType="begin" w:fldLock="1"/>
      </w:r>
      <w:r w:rsidR="000C13C8" w:rsidRPr="00FD2D61">
        <w:rPr>
          <w:rFonts w:eastAsia="Times New Roman"/>
          <w:color w:val="000000" w:themeColor="text1"/>
        </w:rPr>
        <w:instrText>ADDIN CSL_CITATION { "citationItems" : [ { "id" : "ITEM-1", "itemData" : { "DOI" : "10.1188/10.ONF.749-757", "ISBN" : "0190535X (ISSN)", "ISSN" : "0190-535X", "PMID" : "21059586", "abstract" : "To determine the feasibility and effectiveness of implementing an in-home expressive-writing intervention among breast cancer survivors living in urban and rural areas.", "author" : [ { "dropping-particle" : "", "family" : "Henry", "given" : "Erika a", "non-dropping-particle" : "", "parse-names" : false, "suffix" : "" }, { "dropping-particle" : "", "family" : "Schlegel", "given" : "Rebecca J", "non-dropping-particle" : "", "parse-names" : false, "suffix" : "" }, { "dropping-particle" : "", "family" : "Talley", "given" : "Amelia E", "non-dropping-particle" : "", "parse-names" : false, "suffix" : "" }, { "dropping-particle" : "", "family" : "Molix", "given" : "Lisa A", "non-dropping-particle" : "", "parse-names" : false, "suffix" : "" }, { "dropping-particle" : "", "family" : "Bettencourt", "given" : "B Ann", "non-dropping-particle" : "", "parse-names" : false, "suffix" : "" } ], "container-title" : "Oncology nursing forum", "id" : "ITEM-1", "issue" : "6", "issued" : { "date-parts" : [ [ "2010" ] ] }, "page" : "749-757", "title" : "The feasibility and effectiveness of expressive writing for rural and urban breast cancer survivors.", "type" : "article-journal", "volume" : "37" }, "suppress-author" : 1, "uris" : [ "http://www.mendeley.com/documents/?uuid=6ff093df-3951-44fe-b9a7-7ed6bbb2a16d" ] } ], "mendeley" : { "formattedCitation" : "(2010)", "plainTextFormattedCitation" : "(2010)", "previouslyFormattedCitation" : "(2010)" }, "properties" : { "noteIndex" : 0 }, "schema" : "https://github.com/citation-style-language/schema/raw/master/csl-citation.json" }</w:instrText>
      </w:r>
      <w:r w:rsidR="000C13C8" w:rsidRPr="00FD2D61">
        <w:rPr>
          <w:rFonts w:eastAsia="Times New Roman"/>
          <w:color w:val="000000" w:themeColor="text1"/>
        </w:rPr>
        <w:fldChar w:fldCharType="separate"/>
      </w:r>
      <w:r w:rsidR="000C13C8" w:rsidRPr="00FD2D61">
        <w:rPr>
          <w:rFonts w:eastAsia="Times New Roman"/>
          <w:noProof/>
          <w:color w:val="000000" w:themeColor="text1"/>
        </w:rPr>
        <w:t>(2010)</w:t>
      </w:r>
      <w:r w:rsidR="000C13C8" w:rsidRPr="00FD2D61">
        <w:rPr>
          <w:color w:val="000000" w:themeColor="text1"/>
        </w:rPr>
        <w:fldChar w:fldCharType="end"/>
      </w:r>
      <w:r w:rsidR="000C13C8" w:rsidRPr="00FD2D61">
        <w:rPr>
          <w:rFonts w:eastAsia="Times New Roman"/>
          <w:color w:val="000000" w:themeColor="text1"/>
        </w:rPr>
        <w:t xml:space="preserve"> found that expressive writing only benefited a rural population for those individuals surviving breast cancer</w:t>
      </w:r>
      <w:r w:rsidR="000C13C8">
        <w:rPr>
          <w:rFonts w:eastAsia="Times New Roman"/>
          <w:color w:val="000000" w:themeColor="text1"/>
        </w:rPr>
        <w:t>, while</w:t>
      </w:r>
      <w:r w:rsidR="000C13C8" w:rsidRPr="00FD2D61">
        <w:rPr>
          <w:rFonts w:eastAsia="Times New Roman"/>
          <w:color w:val="000000" w:themeColor="text1"/>
        </w:rPr>
        <w:t xml:space="preserve"> Lancaster, Klein, and Heifner </w:t>
      </w:r>
      <w:r w:rsidR="000C13C8" w:rsidRPr="00FD2D61">
        <w:rPr>
          <w:rFonts w:eastAsia="Times New Roman"/>
          <w:color w:val="000000" w:themeColor="text1"/>
        </w:rPr>
        <w:fldChar w:fldCharType="begin" w:fldLock="1"/>
      </w:r>
      <w:r w:rsidR="000C13C8" w:rsidRPr="00FD2D61">
        <w:rPr>
          <w:rFonts w:eastAsia="Times New Roman"/>
          <w:color w:val="000000" w:themeColor="text1"/>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0C13C8" w:rsidRPr="00FD2D61">
        <w:rPr>
          <w:rFonts w:eastAsia="Times New Roman"/>
          <w:color w:val="000000" w:themeColor="text1"/>
        </w:rPr>
        <w:fldChar w:fldCharType="separate"/>
      </w:r>
      <w:r w:rsidR="000C13C8" w:rsidRPr="00FD2D61">
        <w:rPr>
          <w:rFonts w:eastAsia="Times New Roman"/>
          <w:noProof/>
          <w:color w:val="000000" w:themeColor="text1"/>
        </w:rPr>
        <w:t>(2015)</w:t>
      </w:r>
      <w:r w:rsidR="000C13C8" w:rsidRPr="00FD2D61">
        <w:rPr>
          <w:rFonts w:eastAsia="Times New Roman"/>
          <w:color w:val="000000" w:themeColor="text1"/>
        </w:rPr>
        <w:fldChar w:fldCharType="end"/>
      </w:r>
      <w:r w:rsidR="000C13C8" w:rsidRPr="00FD2D61">
        <w:rPr>
          <w:rFonts w:eastAsia="Times New Roman"/>
          <w:color w:val="000000" w:themeColor="text1"/>
        </w:rPr>
        <w:t xml:space="preserve"> found no significant evidence that expressive writing can be considered an effective approach. </w:t>
      </w:r>
      <w:r w:rsidRPr="00FD2D61">
        <w:rPr>
          <w:rFonts w:eastAsia="Times New Roman"/>
          <w:color w:val="000000" w:themeColor="text1"/>
        </w:rPr>
        <w:t>However, the concept remains interesting due to the nature</w:t>
      </w:r>
      <w:r w:rsidR="00367AEE">
        <w:rPr>
          <w:rFonts w:eastAsia="Times New Roman"/>
          <w:color w:val="000000" w:themeColor="text1"/>
        </w:rPr>
        <w:t xml:space="preserve"> and inexpensive implementation</w:t>
      </w:r>
      <w:r w:rsidRPr="00FD2D61">
        <w:rPr>
          <w:rFonts w:eastAsia="Times New Roman"/>
          <w:color w:val="000000" w:themeColor="text1"/>
        </w:rPr>
        <w:t xml:space="preserve"> of expressive writing. </w:t>
      </w:r>
      <w:commentRangeStart w:id="2"/>
      <w:r w:rsidRPr="00FD2D61">
        <w:rPr>
          <w:rFonts w:eastAsia="Times New Roman"/>
          <w:color w:val="000000" w:themeColor="text1"/>
        </w:rPr>
        <w:t>Many individuals who have experienced traumatic events do not wish to disclose their feelings regarding the events with other</w:t>
      </w:r>
      <w:commentRangeEnd w:id="2"/>
      <w:r w:rsidR="00DC5C81">
        <w:rPr>
          <w:rStyle w:val="CommentReference"/>
          <w:rFonts w:asciiTheme="minorHAnsi" w:hAnsiTheme="minorHAnsi" w:cstheme="minorBidi"/>
        </w:rPr>
        <w:commentReference w:id="2"/>
      </w:r>
      <w:r w:rsidRPr="00FD2D61">
        <w:rPr>
          <w:rFonts w:eastAsia="Times New Roman"/>
          <w:color w:val="000000" w:themeColor="text1"/>
        </w:rPr>
        <w:t>s. However, by utilizing expressive writing as a personal method of treatment, individuals are able to effectively express their emotions while avoiding talking to another indiv</w:t>
      </w:r>
      <w:r w:rsidR="00277567">
        <w:rPr>
          <w:rFonts w:eastAsia="Times New Roman"/>
          <w:color w:val="000000" w:themeColor="text1"/>
        </w:rPr>
        <w:t>idual about the traumatic event</w:t>
      </w:r>
      <w:r w:rsidRPr="00FD2D61">
        <w:rPr>
          <w:rFonts w:eastAsia="Times New Roman"/>
          <w:color w:val="000000" w:themeColor="text1"/>
        </w:rPr>
        <w:t xml:space="preserve"> (</w:t>
      </w:r>
      <w:r w:rsidR="00277567">
        <w:rPr>
          <w:rFonts w:eastAsia="Times New Roman"/>
          <w:color w:val="000000" w:themeColor="text1"/>
        </w:rPr>
        <w:t>Smith, 1998?</w:t>
      </w:r>
      <w:r w:rsidRPr="00FD2D61">
        <w:rPr>
          <w:rFonts w:eastAsia="Times New Roman"/>
          <w:color w:val="000000" w:themeColor="text1"/>
        </w:rPr>
        <w:t>). Pennebaker (1993) found that experimental conditions assigned to participate in an expressive writing task generally report more positive changes than those in control conditions.</w:t>
      </w:r>
      <w:r w:rsidR="00894B63">
        <w:rPr>
          <w:rFonts w:eastAsia="Times New Roman"/>
          <w:color w:val="000000" w:themeColor="text1"/>
        </w:rPr>
        <w:t xml:space="preserve"> </w:t>
      </w:r>
      <w:r w:rsidR="00894B63" w:rsidRPr="00FD2D61">
        <w:rPr>
          <w:rFonts w:eastAsia="Times New Roman"/>
          <w:color w:val="000000" w:themeColor="text1"/>
        </w:rPr>
        <w:t xml:space="preserve">Some controversy has been observed over whether or not writing about a formerly disclosed event is more effective than writing about an undisclosed event. Greenberg </w:t>
      </w:r>
      <w:ins w:id="3" w:author="Author">
        <w:r w:rsidR="00894B63">
          <w:rPr>
            <w:rFonts w:eastAsia="Times New Roman"/>
            <w:color w:val="000000" w:themeColor="text1"/>
          </w:rPr>
          <w:t>and</w:t>
        </w:r>
      </w:ins>
      <w:del w:id="4" w:author="Author">
        <w:r w:rsidR="00894B63" w:rsidRPr="00FD2D61" w:rsidDel="00194A65">
          <w:rPr>
            <w:rFonts w:eastAsia="Times New Roman"/>
            <w:color w:val="000000" w:themeColor="text1"/>
          </w:rPr>
          <w:delText>&amp;</w:delText>
        </w:r>
      </w:del>
      <w:r w:rsidR="00894B63" w:rsidRPr="00FD2D61">
        <w:rPr>
          <w:rFonts w:eastAsia="Times New Roman"/>
          <w:color w:val="000000" w:themeColor="text1"/>
        </w:rPr>
        <w:t xml:space="preserve"> Stone (1992) conducted an experiment where they separated participants into </w:t>
      </w:r>
      <w:r w:rsidR="00894B63" w:rsidRPr="00FD2D61">
        <w:rPr>
          <w:rFonts w:eastAsia="Times New Roman"/>
          <w:color w:val="000000" w:themeColor="text1"/>
        </w:rPr>
        <w:lastRenderedPageBreak/>
        <w:t xml:space="preserve">three groups: writing about a formerly disclosed trauma, writing about an undisclosed trauma, and a control group. They found no difference between groups in </w:t>
      </w:r>
      <w:commentRangeStart w:id="5"/>
      <w:r w:rsidR="00894B63" w:rsidRPr="00FD2D61">
        <w:rPr>
          <w:rFonts w:eastAsia="Times New Roman"/>
          <w:color w:val="000000" w:themeColor="text1"/>
        </w:rPr>
        <w:t>effectiveness</w:t>
      </w:r>
      <w:commentRangeEnd w:id="5"/>
      <w:r w:rsidR="00894B63">
        <w:rPr>
          <w:rStyle w:val="CommentReference"/>
          <w:rFonts w:asciiTheme="minorHAnsi" w:hAnsiTheme="minorHAnsi" w:cstheme="minorBidi"/>
        </w:rPr>
        <w:commentReference w:id="5"/>
      </w:r>
      <w:r w:rsidR="00894B63" w:rsidRPr="00FD2D61">
        <w:rPr>
          <w:rFonts w:eastAsia="Times New Roman"/>
          <w:color w:val="000000" w:themeColor="text1"/>
        </w:rPr>
        <w:t xml:space="preserve">. </w:t>
      </w:r>
      <w:r w:rsidR="00894B63" w:rsidRPr="009B0808" w:rsidDel="00194A65">
        <w:rPr>
          <w:rFonts w:eastAsia="Times New Roman"/>
          <w:color w:val="000000" w:themeColor="text1"/>
        </w:rPr>
        <w:t xml:space="preserve"> </w:t>
      </w:r>
    </w:p>
    <w:p w14:paraId="2D0D5E1B" w14:textId="6F3C7929" w:rsidR="00894B63" w:rsidRDefault="00894B63" w:rsidP="00934E93">
      <w:pPr>
        <w:spacing w:line="480" w:lineRule="auto"/>
        <w:ind w:firstLine="720"/>
        <w:rPr>
          <w:rFonts w:eastAsia="Times New Roman"/>
          <w:color w:val="000000" w:themeColor="text1"/>
        </w:rPr>
      </w:pPr>
      <w:r w:rsidRPr="00FD2D61">
        <w:rPr>
          <w:rFonts w:eastAsia="Times New Roman"/>
          <w:color w:val="000000" w:themeColor="text1"/>
        </w:rPr>
        <w:t xml:space="preserve">In order to understand why expressive writing is considered to be effective, one must examine how the intervention allows an individual to process information. Pennebaker (1990) discovered that individuals who had benefited from expressive writing attributed their success due to ways in which the intervention allowed them to understand what had happened to them. Furthermore, in an additional study, Pennebaker (1993) conducted a textual analysis on expressive writing content and found that those who were more successful during the intervention used words that can be categorized as causation words. Pennebaker attributed this as an individual effectively processing the event in their own mind. </w:t>
      </w:r>
      <w:r w:rsidR="00934E93">
        <w:rPr>
          <w:rFonts w:eastAsia="Times New Roman"/>
          <w:color w:val="000000" w:themeColor="text1"/>
        </w:rPr>
        <w:t xml:space="preserve"> </w:t>
      </w:r>
      <w:r w:rsidRPr="00FD2D61">
        <w:rPr>
          <w:rFonts w:eastAsia="Times New Roman"/>
          <w:color w:val="000000" w:themeColor="text1"/>
        </w:rPr>
        <w:t>Aside from cognitive-processing and inhibition theories, there are a number of other theories that researchers have used to explain emotional disclosure. The first theory that warrants explanation is the social integration model (Pennebaker &amp; Graybeal, 2001). This model discusses how emotional disclosure can have a positive impact on how people interact in their environment. This increased environmental interaction can then have positive health benefits on health (</w:t>
      </w:r>
      <w:r>
        <w:rPr>
          <w:rFonts w:eastAsia="Times New Roman"/>
          <w:color w:val="000000" w:themeColor="text1"/>
        </w:rPr>
        <w:t xml:space="preserve">Frattaroli, 2006). </w:t>
      </w:r>
      <w:commentRangeStart w:id="6"/>
      <w:r>
        <w:rPr>
          <w:rFonts w:eastAsia="Times New Roman"/>
          <w:color w:val="000000" w:themeColor="text1"/>
        </w:rPr>
        <w:t xml:space="preserve">Finally, </w:t>
      </w:r>
      <w:r w:rsidRPr="00FD2D61">
        <w:rPr>
          <w:rFonts w:eastAsia="Times New Roman"/>
          <w:color w:val="000000" w:themeColor="text1"/>
        </w:rPr>
        <w:t>exposure theory parallels exposure therapy for a variety of phobias and posttraumatic stress disorder, which suggests that repeatedly exposing oneself to the seemingly anxious thought or trauma can reduce the anxiety, fear, or stress associated with that event.</w:t>
      </w:r>
      <w:commentRangeEnd w:id="6"/>
      <w:r w:rsidR="00563FB8">
        <w:rPr>
          <w:rStyle w:val="CommentReference"/>
          <w:rFonts w:asciiTheme="minorHAnsi" w:hAnsiTheme="minorHAnsi" w:cstheme="minorBidi"/>
        </w:rPr>
        <w:commentReference w:id="6"/>
      </w:r>
    </w:p>
    <w:p w14:paraId="26007A1A" w14:textId="74E00B0C" w:rsidR="00286CC8" w:rsidRPr="00894B63" w:rsidRDefault="00286CC8" w:rsidP="00894B63">
      <w:pPr>
        <w:spacing w:line="480" w:lineRule="auto"/>
        <w:rPr>
          <w:rFonts w:eastAsia="Times New Roman"/>
          <w:color w:val="000000" w:themeColor="text1"/>
        </w:rPr>
      </w:pPr>
      <w:r w:rsidRPr="00FD2D61">
        <w:rPr>
          <w:rFonts w:eastAsia="Times New Roman"/>
          <w:b/>
          <w:color w:val="000000" w:themeColor="text1"/>
        </w:rPr>
        <w:t>Meta-Analytic Techniques</w:t>
      </w:r>
      <w:r w:rsidR="006B2DF3" w:rsidRPr="00FD2D61">
        <w:rPr>
          <w:rFonts w:eastAsia="Times New Roman"/>
          <w:b/>
          <w:color w:val="000000" w:themeColor="text1"/>
        </w:rPr>
        <w:t xml:space="preserve"> </w:t>
      </w:r>
    </w:p>
    <w:p w14:paraId="642DFF79" w14:textId="77777777" w:rsidR="00063314" w:rsidRDefault="00253D81" w:rsidP="00063314">
      <w:pPr>
        <w:spacing w:line="480" w:lineRule="auto"/>
        <w:ind w:firstLine="720"/>
        <w:rPr>
          <w:rFonts w:eastAsia="Times New Roman"/>
          <w:color w:val="000000" w:themeColor="text1"/>
        </w:rPr>
      </w:pPr>
      <w:r w:rsidRPr="00FD2D61">
        <w:rPr>
          <w:rFonts w:eastAsia="Times New Roman"/>
          <w:color w:val="000000" w:themeColor="text1"/>
        </w:rPr>
        <w:t>Recent advancements in statistical analyses have allowed researchers the opportunity for researchers to objectively examine the effectiveness of different psychological interventions on outcome variables (Glass, 1976</w:t>
      </w:r>
      <w:r w:rsidR="000B1A85">
        <w:rPr>
          <w:rFonts w:eastAsia="Times New Roman"/>
          <w:color w:val="000000" w:themeColor="text1"/>
        </w:rPr>
        <w:t>; Borenstein cite, Hedges cite</w:t>
      </w:r>
      <w:r w:rsidRPr="00FD2D61">
        <w:rPr>
          <w:rFonts w:eastAsia="Times New Roman"/>
          <w:color w:val="000000" w:themeColor="text1"/>
        </w:rPr>
        <w:t xml:space="preserve">). Although many studies produced positive outcomes associated with expressive writing, some of these studies tend to neglect </w:t>
      </w:r>
      <w:r w:rsidRPr="00FD2D61">
        <w:rPr>
          <w:rFonts w:eastAsia="Times New Roman"/>
          <w:color w:val="000000" w:themeColor="text1"/>
        </w:rPr>
        <w:lastRenderedPageBreak/>
        <w:t>important questions, the most important of which is whether or not the effect sizes are meaningfu</w:t>
      </w:r>
      <w:r w:rsidR="00F26904" w:rsidRPr="00FD2D61">
        <w:rPr>
          <w:rFonts w:eastAsia="Times New Roman"/>
          <w:color w:val="000000" w:themeColor="text1"/>
        </w:rPr>
        <w:t xml:space="preserve">l (Smyth, year). </w:t>
      </w:r>
      <w:r w:rsidR="00A15D34">
        <w:rPr>
          <w:rFonts w:eastAsia="Times New Roman"/>
          <w:color w:val="000000" w:themeColor="text1"/>
        </w:rPr>
        <w:t>Meta-analyses are a technique that allow researchers to pool studies to examine an overall, weighted, population effect</w:t>
      </w:r>
      <w:r w:rsidR="006910A3">
        <w:rPr>
          <w:rFonts w:eastAsia="Times New Roman"/>
          <w:color w:val="000000" w:themeColor="text1"/>
        </w:rPr>
        <w:t xml:space="preserve"> (Borenstein)</w:t>
      </w:r>
      <w:r w:rsidR="00A15D34">
        <w:rPr>
          <w:rFonts w:eastAsia="Times New Roman"/>
          <w:color w:val="000000" w:themeColor="text1"/>
        </w:rPr>
        <w:t xml:space="preserve">.  </w:t>
      </w:r>
      <w:r w:rsidR="000B1A85">
        <w:rPr>
          <w:rFonts w:eastAsia="Times New Roman"/>
          <w:color w:val="000000" w:themeColor="text1"/>
        </w:rPr>
        <w:t xml:space="preserve">Several meta-analyses of expressive writing and emotional expression have been explored: Smyth (year), Frisina et al. (year), and </w:t>
      </w:r>
      <w:r w:rsidR="000B1A85" w:rsidRPr="000B1A85">
        <w:rPr>
          <w:rFonts w:eastAsia="Times New Roman"/>
          <w:color w:val="000000" w:themeColor="text1"/>
        </w:rPr>
        <w:t>Frattaroli</w:t>
      </w:r>
      <w:r w:rsidR="000B1A85">
        <w:rPr>
          <w:rFonts w:eastAsia="Times New Roman"/>
          <w:color w:val="000000" w:themeColor="text1"/>
        </w:rPr>
        <w:t xml:space="preserve"> (year), which have laid a foundation for exploring the effects of writing on psychological outcomes. </w:t>
      </w:r>
      <w:r w:rsidR="00063314">
        <w:rPr>
          <w:rFonts w:eastAsia="Times New Roman"/>
          <w:color w:val="000000" w:themeColor="text1"/>
        </w:rPr>
        <w:t xml:space="preserve">For our purposes, we use Cohen’s (year) standards for nomenclature for small (0.20), medium (0.50), and large (0.80), although it is important to note that Cohen himself suggested that these values should be based on the area of study.  </w:t>
      </w:r>
    </w:p>
    <w:p w14:paraId="0689F090" w14:textId="6F9200BC" w:rsidR="003C008E" w:rsidRPr="00B40131" w:rsidRDefault="00F26904" w:rsidP="00063314">
      <w:pPr>
        <w:spacing w:line="480" w:lineRule="auto"/>
        <w:ind w:firstLine="720"/>
        <w:rPr>
          <w:rFonts w:eastAsia="Times New Roman"/>
          <w:color w:val="000000" w:themeColor="text1"/>
        </w:rPr>
      </w:pPr>
      <w:r w:rsidRPr="00FD2D61">
        <w:rPr>
          <w:rFonts w:eastAsia="Times New Roman"/>
          <w:color w:val="000000" w:themeColor="text1"/>
        </w:rPr>
        <w:t>The meta-analysis conducted by Smyth et al. (year) found a</w:t>
      </w:r>
      <w:r w:rsidR="004C0B4A">
        <w:rPr>
          <w:rFonts w:eastAsia="Times New Roman"/>
          <w:color w:val="000000" w:themeColor="text1"/>
        </w:rPr>
        <w:t>n overall</w:t>
      </w:r>
      <w:r w:rsidR="00063314">
        <w:rPr>
          <w:rFonts w:eastAsia="Times New Roman"/>
          <w:color w:val="000000" w:themeColor="text1"/>
        </w:rPr>
        <w:t xml:space="preserve"> medium </w:t>
      </w:r>
      <w:r w:rsidRPr="00FD2D61">
        <w:rPr>
          <w:rFonts w:eastAsia="Times New Roman"/>
          <w:color w:val="000000" w:themeColor="text1"/>
        </w:rPr>
        <w:t xml:space="preserve">effect size, </w:t>
      </w:r>
      <w:r w:rsidRPr="00FD2D61">
        <w:rPr>
          <w:rFonts w:eastAsia="Times New Roman"/>
          <w:i/>
          <w:color w:val="000000" w:themeColor="text1"/>
        </w:rPr>
        <w:t xml:space="preserve">d </w:t>
      </w:r>
      <w:r w:rsidRPr="00FD2D61">
        <w:rPr>
          <w:rFonts w:eastAsia="Times New Roman"/>
          <w:color w:val="000000" w:themeColor="text1"/>
        </w:rPr>
        <w:t xml:space="preserve">= </w:t>
      </w:r>
      <w:r w:rsidR="00D40301">
        <w:rPr>
          <w:rFonts w:eastAsia="Times New Roman"/>
          <w:color w:val="000000" w:themeColor="text1"/>
        </w:rPr>
        <w:t>0</w:t>
      </w:r>
      <w:r w:rsidRPr="00FD2D61">
        <w:rPr>
          <w:rFonts w:eastAsia="Times New Roman"/>
          <w:color w:val="000000" w:themeColor="text1"/>
        </w:rPr>
        <w:t xml:space="preserve">.47, for the experimental group compared to the control group. This particular anaylsis examined the effectiveness of expressive writing on psychological well-being, general health, and physical functioning. </w:t>
      </w:r>
      <w:r w:rsidR="00063314">
        <w:rPr>
          <w:rFonts w:eastAsia="Times New Roman"/>
          <w:color w:val="000000" w:themeColor="text1"/>
        </w:rPr>
        <w:t>In 2004, Frisina et al. expanded these analyses a</w:t>
      </w:r>
      <w:r w:rsidR="003C008E">
        <w:rPr>
          <w:rFonts w:eastAsia="Times New Roman"/>
          <w:color w:val="000000" w:themeColor="text1"/>
        </w:rPr>
        <w:t xml:space="preserve">nd found that expressive writing had a small to no effect on health outcomes, weighted </w:t>
      </w:r>
      <w:r w:rsidR="003C008E">
        <w:rPr>
          <w:rFonts w:eastAsia="Times New Roman"/>
          <w:i/>
          <w:color w:val="000000" w:themeColor="text1"/>
        </w:rPr>
        <w:t>d</w:t>
      </w:r>
      <w:r w:rsidR="003C008E">
        <w:rPr>
          <w:rFonts w:eastAsia="Times New Roman"/>
          <w:color w:val="000000" w:themeColor="text1"/>
        </w:rPr>
        <w:t xml:space="preserve"> = 0.07 to </w:t>
      </w:r>
      <w:r w:rsidR="003C008E">
        <w:rPr>
          <w:rFonts w:eastAsia="Times New Roman"/>
          <w:i/>
          <w:color w:val="000000" w:themeColor="text1"/>
        </w:rPr>
        <w:t>d</w:t>
      </w:r>
      <w:r w:rsidR="003C008E">
        <w:rPr>
          <w:rFonts w:eastAsia="Times New Roman"/>
          <w:color w:val="000000" w:themeColor="text1"/>
        </w:rPr>
        <w:t xml:space="preserve"> = 0.21.</w:t>
      </w:r>
      <w:r w:rsidR="004C0B4A">
        <w:rPr>
          <w:rFonts w:eastAsia="Times New Roman"/>
          <w:color w:val="000000" w:themeColor="text1"/>
        </w:rPr>
        <w:t xml:space="preserve"> In this study, effect sizes were averaged across each individual paper to create an overall effect size for each paper, again comparing experimental and control groups. </w:t>
      </w:r>
      <w:r w:rsidR="00C77F64">
        <w:rPr>
          <w:rFonts w:eastAsia="Times New Roman"/>
          <w:color w:val="000000" w:themeColor="text1"/>
        </w:rPr>
        <w:t>Both of these studie</w:t>
      </w:r>
      <w:r w:rsidR="009A4BC1">
        <w:rPr>
          <w:rFonts w:eastAsia="Times New Roman"/>
          <w:color w:val="000000" w:themeColor="text1"/>
        </w:rPr>
        <w:t xml:space="preserve">s were small in nature, using only 12-14 studies. </w:t>
      </w:r>
      <w:r w:rsidR="00B40131">
        <w:rPr>
          <w:rFonts w:eastAsia="Times New Roman"/>
          <w:color w:val="000000" w:themeColor="text1"/>
        </w:rPr>
        <w:t xml:space="preserve">Newer methods of meta-analysis, including </w:t>
      </w:r>
      <w:r w:rsidR="00B40131">
        <w:rPr>
          <w:rFonts w:eastAsia="Times New Roman"/>
          <w:i/>
          <w:color w:val="000000" w:themeColor="text1"/>
        </w:rPr>
        <w:t>p</w:t>
      </w:r>
      <w:r w:rsidR="00B40131">
        <w:rPr>
          <w:rFonts w:eastAsia="Times New Roman"/>
          <w:color w:val="000000" w:themeColor="text1"/>
        </w:rPr>
        <w:t>-curve (</w:t>
      </w:r>
      <w:r w:rsidR="001C6AEE" w:rsidRPr="003F362E">
        <w:t>Simonsohn, Nelson, &amp; Simmons, 2014</w:t>
      </w:r>
      <w:r w:rsidR="001C6AEE">
        <w:t xml:space="preserve">; </w:t>
      </w:r>
      <w:r w:rsidR="001C6AEE" w:rsidRPr="003F362E">
        <w:t>Simonsohn, Simmons, &amp; Nelson,</w:t>
      </w:r>
      <w:r w:rsidR="001C6AEE">
        <w:t xml:space="preserve"> 2015</w:t>
      </w:r>
      <w:r w:rsidR="00B40131">
        <w:rPr>
          <w:rFonts w:eastAsia="Times New Roman"/>
          <w:color w:val="000000" w:themeColor="text1"/>
        </w:rPr>
        <w:t>), PET-PEESE (</w:t>
      </w:r>
      <w:r w:rsidR="001C6AEE" w:rsidRPr="001C6AEE">
        <w:rPr>
          <w:rFonts w:eastAsia="Times New Roman"/>
          <w:color w:val="000000" w:themeColor="text1"/>
        </w:rPr>
        <w:t xml:space="preserve">Stanley </w:t>
      </w:r>
      <w:r w:rsidR="001C6AEE">
        <w:rPr>
          <w:rFonts w:eastAsia="Times New Roman"/>
          <w:color w:val="000000" w:themeColor="text1"/>
        </w:rPr>
        <w:t>&amp;</w:t>
      </w:r>
      <w:r w:rsidR="001C6AEE" w:rsidRPr="001C6AEE">
        <w:rPr>
          <w:rFonts w:eastAsia="Times New Roman"/>
          <w:color w:val="000000" w:themeColor="text1"/>
        </w:rPr>
        <w:t xml:space="preserve"> Doucouliagos, 2014</w:t>
      </w:r>
      <w:r w:rsidR="00B40131">
        <w:rPr>
          <w:rFonts w:eastAsia="Times New Roman"/>
          <w:color w:val="000000" w:themeColor="text1"/>
        </w:rPr>
        <w:t xml:space="preserve">), </w:t>
      </w:r>
      <w:r w:rsidR="00046CF6">
        <w:rPr>
          <w:rFonts w:eastAsia="Times New Roman"/>
          <w:color w:val="000000" w:themeColor="text1"/>
        </w:rPr>
        <w:t>selection models (</w:t>
      </w:r>
      <w:r w:rsidR="00C01F93">
        <w:rPr>
          <w:rFonts w:eastAsia="Times New Roman"/>
        </w:rPr>
        <w:t>Vevea &amp; Hedges, 1995)</w:t>
      </w:r>
      <w:r w:rsidR="00046CF6">
        <w:rPr>
          <w:rFonts w:eastAsia="Times New Roman"/>
          <w:color w:val="000000" w:themeColor="text1"/>
        </w:rPr>
        <w:t xml:space="preserve">, </w:t>
      </w:r>
      <w:r w:rsidR="00B40131">
        <w:rPr>
          <w:rFonts w:eastAsia="Times New Roman"/>
          <w:color w:val="000000" w:themeColor="text1"/>
        </w:rPr>
        <w:t xml:space="preserve">and </w:t>
      </w:r>
      <w:r w:rsidR="00D7511A">
        <w:rPr>
          <w:rFonts w:eastAsia="Times New Roman"/>
          <w:color w:val="000000" w:themeColor="text1"/>
        </w:rPr>
        <w:t>trim and fill methods</w:t>
      </w:r>
      <w:r w:rsidR="00B40131">
        <w:rPr>
          <w:rFonts w:eastAsia="Times New Roman"/>
          <w:color w:val="000000" w:themeColor="text1"/>
        </w:rPr>
        <w:t xml:space="preserve"> (</w:t>
      </w:r>
      <w:r w:rsidR="0018595E">
        <w:rPr>
          <w:rFonts w:eastAsia="Times New Roman"/>
        </w:rPr>
        <w:t>Carter &amp; McCullough, 2014</w:t>
      </w:r>
      <w:r w:rsidR="00B40131">
        <w:rPr>
          <w:rFonts w:eastAsia="Times New Roman"/>
          <w:color w:val="000000" w:themeColor="text1"/>
        </w:rPr>
        <w:t xml:space="preserve">) </w:t>
      </w:r>
      <w:r w:rsidR="00046CF6">
        <w:rPr>
          <w:rFonts w:eastAsia="Times New Roman"/>
          <w:color w:val="000000" w:themeColor="text1"/>
        </w:rPr>
        <w:t>allow for better estimation of meta-analytic effect sizes</w:t>
      </w:r>
      <w:r w:rsidR="00D7511A">
        <w:rPr>
          <w:rFonts w:eastAsia="Times New Roman"/>
          <w:color w:val="000000" w:themeColor="text1"/>
        </w:rPr>
        <w:t xml:space="preserve"> and </w:t>
      </w:r>
      <w:r w:rsidR="00046CF6">
        <w:rPr>
          <w:rFonts w:eastAsia="Times New Roman"/>
          <w:color w:val="000000" w:themeColor="text1"/>
        </w:rPr>
        <w:t>corrections</w:t>
      </w:r>
      <w:r w:rsidR="00D7511A">
        <w:rPr>
          <w:rFonts w:eastAsia="Times New Roman"/>
          <w:color w:val="000000" w:themeColor="text1"/>
        </w:rPr>
        <w:t xml:space="preserve"> for potential publication bias. These analyses would be best performed by examining each potential effect separately, rather than averaging effects of each publication into one study effect size. </w:t>
      </w:r>
    </w:p>
    <w:p w14:paraId="11A4DEED" w14:textId="2E6AA3E0" w:rsidR="007465E0" w:rsidRDefault="00BF1324" w:rsidP="0018595E">
      <w:pPr>
        <w:spacing w:line="480" w:lineRule="auto"/>
        <w:ind w:firstLine="720"/>
        <w:rPr>
          <w:rFonts w:eastAsia="Times New Roman"/>
          <w:color w:val="000000" w:themeColor="text1"/>
        </w:rPr>
      </w:pPr>
      <w:r w:rsidRPr="00FD2D61">
        <w:rPr>
          <w:rFonts w:eastAsia="Times New Roman"/>
          <w:color w:val="000000" w:themeColor="text1"/>
        </w:rPr>
        <w:lastRenderedPageBreak/>
        <w:t>Additionally, Frattaroli (2006) also conducted a meta-analysis to examine the effects of emotional disclosure on a variety of variables such as psychological health, physiological functioning, reported health, health behaviors, subjective impact of intervention, and general functioning/life outcomes. This meta-analysis differentiates</w:t>
      </w:r>
      <w:r w:rsidR="0084306D">
        <w:rPr>
          <w:rFonts w:eastAsia="Times New Roman"/>
          <w:color w:val="000000" w:themeColor="text1"/>
        </w:rPr>
        <w:t xml:space="preserve"> from</w:t>
      </w:r>
      <w:r w:rsidRPr="00FD2D61">
        <w:rPr>
          <w:rFonts w:eastAsia="Times New Roman"/>
          <w:color w:val="000000" w:themeColor="text1"/>
        </w:rPr>
        <w:t xml:space="preserve"> the meta conducted by Smyth et al. (year) in that it utilizes random effects</w:t>
      </w:r>
      <w:r w:rsidR="007465E0">
        <w:rPr>
          <w:rFonts w:eastAsia="Times New Roman"/>
          <w:color w:val="000000" w:themeColor="text1"/>
        </w:rPr>
        <w:t xml:space="preserve"> modeling</w:t>
      </w:r>
      <w:r w:rsidRPr="00FD2D61">
        <w:rPr>
          <w:rFonts w:eastAsia="Times New Roman"/>
          <w:color w:val="000000" w:themeColor="text1"/>
        </w:rPr>
        <w:t xml:space="preserve"> in order to calculate effect sizes. </w:t>
      </w:r>
      <w:r w:rsidR="007465E0">
        <w:rPr>
          <w:rFonts w:eastAsia="Times New Roman"/>
          <w:color w:val="000000" w:themeColor="text1"/>
        </w:rPr>
        <w:t>The current meta-analysis includes both random and fixed effects models for comparison</w:t>
      </w:r>
      <w:r w:rsidRPr="00FD2D61">
        <w:rPr>
          <w:rFonts w:eastAsia="Times New Roman"/>
          <w:color w:val="000000" w:themeColor="text1"/>
        </w:rPr>
        <w:t>.</w:t>
      </w:r>
      <w:r w:rsidR="006305B5">
        <w:rPr>
          <w:rFonts w:eastAsia="Times New Roman"/>
          <w:color w:val="000000" w:themeColor="text1"/>
        </w:rPr>
        <w:t xml:space="preserve"> Fixed effects models assume that all studies assess the same “true” population effect size, which may be an untenable assumption across different assessments and populations (Boreinstein, Hedges, Rothstein, that online paper thing). Random effects models estimate the mean of a proposed distribution of population effect sizes, which may vary by subject type or research design.</w:t>
      </w:r>
      <w:r w:rsidR="0018595E">
        <w:rPr>
          <w:rFonts w:eastAsia="Times New Roman"/>
          <w:color w:val="000000" w:themeColor="text1"/>
        </w:rPr>
        <w:t xml:space="preserve"> </w:t>
      </w:r>
      <w:r w:rsidRPr="00FD2D61">
        <w:rPr>
          <w:rFonts w:eastAsia="Times New Roman"/>
          <w:color w:val="000000" w:themeColor="text1"/>
        </w:rPr>
        <w:t xml:space="preserve">Overall, Frattaroli (2006) found a weighted </w:t>
      </w:r>
      <w:r w:rsidRPr="007465E0">
        <w:rPr>
          <w:rFonts w:eastAsia="Times New Roman"/>
          <w:i/>
          <w:color w:val="000000" w:themeColor="text1"/>
        </w:rPr>
        <w:t>r</w:t>
      </w:r>
      <w:r w:rsidRPr="00FD2D61">
        <w:rPr>
          <w:rFonts w:eastAsia="Times New Roman"/>
          <w:color w:val="000000" w:themeColor="text1"/>
        </w:rPr>
        <w:t>-effect size of .0</w:t>
      </w:r>
      <w:r w:rsidR="007465E0">
        <w:rPr>
          <w:rFonts w:eastAsia="Times New Roman"/>
          <w:color w:val="000000" w:themeColor="text1"/>
        </w:rPr>
        <w:t>8</w:t>
      </w:r>
      <w:r w:rsidRPr="00FD2D61">
        <w:rPr>
          <w:rFonts w:eastAsia="Times New Roman"/>
          <w:color w:val="000000" w:themeColor="text1"/>
        </w:rPr>
        <w:t xml:space="preserve"> for all outcomes combined</w:t>
      </w:r>
      <w:r w:rsidR="007465E0">
        <w:rPr>
          <w:rFonts w:eastAsia="Times New Roman"/>
          <w:color w:val="000000" w:themeColor="text1"/>
        </w:rPr>
        <w:t xml:space="preserve">, which would be considered small. This meta-analysis included a very large range of studies, </w:t>
      </w:r>
      <w:r w:rsidR="003477B6">
        <w:rPr>
          <w:rFonts w:eastAsia="Times New Roman"/>
          <w:i/>
          <w:color w:val="000000" w:themeColor="text1"/>
        </w:rPr>
        <w:t>N</w:t>
      </w:r>
      <w:r w:rsidR="003477B6">
        <w:rPr>
          <w:rFonts w:eastAsia="Times New Roman"/>
          <w:color w:val="000000" w:themeColor="text1"/>
        </w:rPr>
        <w:t xml:space="preserve"> = 146, but individual studies were again collapsed into one publication effect size, although these effects were also examined separately by health outcome. </w:t>
      </w:r>
    </w:p>
    <w:p w14:paraId="13B0A918" w14:textId="0813D135" w:rsidR="009E3A63" w:rsidRPr="003477B6" w:rsidRDefault="009E3A63" w:rsidP="009E3A63">
      <w:pPr>
        <w:spacing w:line="480" w:lineRule="auto"/>
        <w:ind w:firstLine="720"/>
        <w:rPr>
          <w:rFonts w:eastAsia="Times New Roman"/>
          <w:color w:val="000000" w:themeColor="text1"/>
        </w:rPr>
      </w:pPr>
      <w:r>
        <w:rPr>
          <w:rFonts w:eastAsia="Times New Roman"/>
          <w:color w:val="000000" w:themeColor="text1"/>
        </w:rPr>
        <w:t>An additional criticism of the previous meta-analyses is the focus on experimental versus control group effect sizes, rather than emphasizing change for an intervention group. This focus is likely because of the analyses provided in these publications, especially when using randomized control</w:t>
      </w:r>
      <w:r w:rsidR="00CF1C8E">
        <w:rPr>
          <w:rFonts w:eastAsia="Times New Roman"/>
          <w:color w:val="000000" w:themeColor="text1"/>
        </w:rPr>
        <w:t>led trial research design</w:t>
      </w:r>
      <w:r>
        <w:rPr>
          <w:rFonts w:eastAsia="Times New Roman"/>
          <w:color w:val="000000" w:themeColor="text1"/>
        </w:rPr>
        <w:t xml:space="preserve">. </w:t>
      </w:r>
      <w:r w:rsidR="00CF1C8E">
        <w:rPr>
          <w:rFonts w:eastAsia="Times New Roman"/>
          <w:color w:val="000000" w:themeColor="text1"/>
        </w:rPr>
        <w:t xml:space="preserve">While this design is the gold standard for medicine, the effects of comparing </w:t>
      </w:r>
      <w:r w:rsidR="004862F0">
        <w:rPr>
          <w:rFonts w:eastAsia="Times New Roman"/>
          <w:color w:val="000000" w:themeColor="text1"/>
        </w:rPr>
        <w:t xml:space="preserve">control groups versus experimental groups may mask the usefulness of the change for the intervention group. For example, a comparison group may increase their quality of life scores by two points in a controlled study, while the experimental group increases their quality of life scores by four points; thus, creating a significant difference in change between the two groups. This information is valuable, but does not tell us the magnitude of the </w:t>
      </w:r>
      <w:r w:rsidR="004862F0">
        <w:rPr>
          <w:rFonts w:eastAsia="Times New Roman"/>
          <w:color w:val="000000" w:themeColor="text1"/>
        </w:rPr>
        <w:lastRenderedPageBreak/>
        <w:t xml:space="preserve">change for the intervention group, wherein four points might only be a small effect when examined within the group who received the intervention.  </w:t>
      </w:r>
      <w:r w:rsidR="004A00E5">
        <w:rPr>
          <w:rFonts w:eastAsia="Times New Roman"/>
          <w:color w:val="000000" w:themeColor="text1"/>
        </w:rPr>
        <w:t xml:space="preserve">This study will focus on changes across time for groups who received the expressive writing task to determine what size of effects one might expect given a specific measurement schedule (i.e. one to three months, three months to six months, etc.). </w:t>
      </w:r>
    </w:p>
    <w:p w14:paraId="5F8D9EDB" w14:textId="7A8091F2" w:rsidR="006A5155" w:rsidRDefault="00BF1324" w:rsidP="00063314">
      <w:pPr>
        <w:spacing w:line="480" w:lineRule="auto"/>
        <w:ind w:firstLine="720"/>
        <w:rPr>
          <w:rFonts w:eastAsia="Times New Roman"/>
          <w:color w:val="000000" w:themeColor="text1"/>
        </w:rPr>
      </w:pPr>
      <w:r w:rsidRPr="00FD2D61">
        <w:rPr>
          <w:rFonts w:eastAsia="Times New Roman"/>
          <w:color w:val="000000" w:themeColor="text1"/>
        </w:rPr>
        <w:t xml:space="preserve"> </w:t>
      </w:r>
      <w:r w:rsidR="6C2B3B8B" w:rsidRPr="00FD2D61">
        <w:rPr>
          <w:rFonts w:eastAsia="Times New Roman"/>
          <w:color w:val="000000" w:themeColor="text1"/>
        </w:rPr>
        <w:t xml:space="preserve">Expressive writing tasks fit well within the framework of different psychological interventions and can be adapted for treatment, which is why the literature includes many different studies looking at a multitude of variables. However, it is important to focus on individual variables in order to determine the effectiveness of expressive writing for specific diagnoses and psychopathology. </w:t>
      </w:r>
      <w:r w:rsidR="00B70695" w:rsidRPr="00FD2D61">
        <w:rPr>
          <w:rFonts w:eastAsia="Times New Roman"/>
          <w:color w:val="000000" w:themeColor="text1"/>
        </w:rPr>
        <w:t>As previously mentioned, some studies have found long-term benefits of expressive writing on psychological well-being</w:t>
      </w:r>
      <w:r w:rsidR="00072D38" w:rsidRPr="00FD2D61">
        <w:rPr>
          <w:rFonts w:eastAsia="Times New Roman"/>
          <w:color w:val="000000" w:themeColor="text1"/>
        </w:rPr>
        <w:t xml:space="preserve"> </w:t>
      </w:r>
      <w:r w:rsidR="00072D38" w:rsidRPr="00FD2D61">
        <w:rPr>
          <w:color w:val="000000" w:themeColor="text1"/>
        </w:rPr>
        <w:fldChar w:fldCharType="begin" w:fldLock="1"/>
      </w:r>
      <w:r w:rsidR="00072D38" w:rsidRPr="00FD2D61">
        <w:rPr>
          <w:rFonts w:eastAsia="Times New Roman"/>
          <w:color w:val="000000" w:themeColor="text1"/>
        </w:rPr>
        <w:instrText>ADDIN CSL_CITATION { "citationItems" : [ { "id" : "ITEM-1", "itemData" : { "DOI" : "10.1023/A:1020353109229", "ISBN" : "0147-5916\\r1573-2819", "ISSN" : "01475916", "abstract" : "Salutary effects of writing about trauma on health are well documented, but little research has directly examined the underlying mechanisms by which these effects occur. The principal study in this article assessed the potential underlying mechanism of meaning-making, defined as changing situational meaning (appraisals of the traumatic experience) and global meaning (world views, personality, and coping styles) in order to reduce the discrepancy between global and situational meaning. Forty-one trauma-writing participants and 21 nontrauma-writing control participants completed 4 days of writing and a 4 month follow-up. Decrements in health were noted for the control group but not for the trauma-writing group. Over time, the trauma-writing group's appraisals changed to reflect less aversive situational meaning (e.g., less stressful, less threatening), and their cognitive processing, reflected by intrusions and avoidance, decreased. Less stressful appraisals and reduced cognitive processing were related to improved health outcomes. Results indicate that writing about trauma facilitates the making of meaning. A second study examined whether scores on several measures used in the first study changed across 4 months without a writing intervention. It was found that these measures did not change across time. has yielded a number of interesting and even provocative findings. Overall, this body of research indicates that asking people to write on consecutive days about a previously ex-perienced traumatic event, and in particular, to express event-related emotion, is associated with better subsequent health as reflected in a number of different health", "author" : [ { "dropping-particle" : "", "family" : "Park", "given" : "Crystal L.", "non-dropping-particle" : "", "parse-names" : false, "suffix" : "" }, { "dropping-particle" : "", "family" : "Blumberg", "given" : "Carol Joyce", "non-dropping-particle" : "", "parse-names" : false, "suffix" : "" } ], "container-title" : "Cognitive Therapy and Research", "id" : "ITEM-1", "issue" : "5", "issued" : { "date-parts" : [ [ "2002" ] ] }, "page" : "597-616", "title" : "Disclosing trauma through writing: Testing the meaning-making hypothesis", "type" : "article-journal", "volume" : "26" }, "uris" : [ "http://www.mendeley.com/documents/?uuid=c0a2411b-c37b-43d3-85e6-656795cbe8e8" ] } ], "mendeley" : { "formattedCitation" : "(Park &amp; Blumberg, 2002)", "plainTextFormattedCitation" : "(Park &amp; Blumberg, 2002)", "previouslyFormattedCitation" : "(Park &amp; Blumberg, 2002)" }, "properties" : { "noteIndex" : 0 }, "schema" : "https://github.com/citation-style-language/schema/raw/master/csl-citation.json" }</w:instrText>
      </w:r>
      <w:r w:rsidR="00072D38" w:rsidRPr="00FD2D61">
        <w:rPr>
          <w:rFonts w:eastAsia="Times New Roman"/>
          <w:color w:val="000000" w:themeColor="text1"/>
        </w:rPr>
        <w:fldChar w:fldCharType="separate"/>
      </w:r>
      <w:r w:rsidR="00072D38" w:rsidRPr="00FD2D61">
        <w:rPr>
          <w:rFonts w:eastAsia="Times New Roman"/>
          <w:noProof/>
          <w:color w:val="000000" w:themeColor="text1"/>
        </w:rPr>
        <w:t>(Park &amp; Blumberg, 2002)</w:t>
      </w:r>
      <w:r w:rsidR="00072D38" w:rsidRPr="00FD2D61">
        <w:rPr>
          <w:color w:val="000000" w:themeColor="text1"/>
        </w:rPr>
        <w:fldChar w:fldCharType="end"/>
      </w:r>
      <w:r w:rsidR="00072D38" w:rsidRPr="00FD2D61">
        <w:rPr>
          <w:rFonts w:eastAsia="Times New Roman"/>
          <w:color w:val="000000" w:themeColor="text1"/>
        </w:rPr>
        <w:t xml:space="preserve">.  </w:t>
      </w:r>
      <w:r w:rsidR="00B70695" w:rsidRPr="00FD2D61">
        <w:rPr>
          <w:rFonts w:eastAsia="Times New Roman"/>
          <w:color w:val="000000" w:themeColor="text1"/>
        </w:rPr>
        <w:t>However, other studies, such as the re</w:t>
      </w:r>
      <w:r w:rsidR="009B6EC4" w:rsidRPr="00FD2D61">
        <w:rPr>
          <w:rFonts w:eastAsia="Times New Roman"/>
          <w:color w:val="000000" w:themeColor="text1"/>
        </w:rPr>
        <w:t>search completed by Lancaster et al.</w:t>
      </w:r>
      <w:r w:rsidR="00B85172" w:rsidRPr="00FD2D61">
        <w:rPr>
          <w:rFonts w:eastAsia="Times New Roman"/>
          <w:color w:val="000000" w:themeColor="text1"/>
        </w:rPr>
        <w:t xml:space="preserve"> </w:t>
      </w:r>
      <w:r w:rsidR="00B85172" w:rsidRPr="00FD2D61">
        <w:rPr>
          <w:rFonts w:eastAsia="Times New Roman"/>
          <w:color w:val="000000" w:themeColor="text1"/>
        </w:rPr>
        <w:fldChar w:fldCharType="begin" w:fldLock="1"/>
      </w:r>
      <w:r w:rsidR="003623D3" w:rsidRPr="00FD2D61">
        <w:rPr>
          <w:rFonts w:eastAsia="Times New Roman"/>
          <w:color w:val="000000" w:themeColor="text1"/>
        </w:rPr>
        <w:instrText>ADDIN CSL_CITATION { "citationItems" : [ { "id" : "ITEM-1", "itemData" : { "DOI" : "10.1037/trm0000052", "ISSN" : "1085-9373", "abstract" : "Previous research has indicated that a single session of emotional disclosure related to a stressful experience can foster the development of posttraumatic growth (PTG); however, others have suggested that perceived growth may serve as a coping mechanism after being reminded of a stressful event. At the same time, theories of posttraumatic growth suggest that there may be both a genuine and an illusionary function of PTG. The goal of the current study was to evaluate the validity of postwriting PTG by measuring growth immediately before and after a disclosure task, as elevations in perceived PTG immediately following the task may indicate that growth was simply being used to cope. Participants were 90 undergraduates from a private, Midwestern university that completed either an emotional written disclosure task or a control task and reported perceived levels of PTG. Results suggest no significant increases in reported growth regardless of condition. Post hoc analyses revealed participants in the emotional disclosure did experience elevated levels of distress, but did not report increased growth. These results fail to support the hypothesis that self-reported growth after expressive writing tasks is merely an illusory coping response.", "author" : [ { "dropping-particle" : "", "family" : "Lancaster", "given" : "Steven L", "non-dropping-particle" : "", "parse-names" : false, "suffix" : "" }, { "dropping-particle" : "", "family" : "Klein", "given" : "Keith P", "non-dropping-particle" : "", "parse-names" : false, "suffix" : "" }, { "dropping-particle" : "", "family" : "Heifner", "given" : "Allison", "non-dropping-particle" : "", "parse-names" : false, "suffix" : "" } ], "container-title" : "Traumatology", "id" : "ITEM-1", "issue" : "4", "issued" : { "date-parts" : [ [ "2015" ] ] }, "page" : "293-298", "title" : "The validity of self-reported growth after expressive writing", "type" : "article-journal", "volume" : "21" }, "suppress-author" : 1, "uris" : [ "http://www.mendeley.com/documents/?uuid=81121719-d3b6-48d4-b9ce-3bbf1d23230e" ] } ], "mendeley" : { "formattedCitation" : "(2015)", "plainTextFormattedCitation" : "(2015)", "previouslyFormattedCitation" : "(2015)" }, "properties" : { "noteIndex" : 0 }, "schema" : "https://github.com/citation-style-language/schema/raw/master/csl-citation.json" }</w:instrText>
      </w:r>
      <w:r w:rsidR="00B85172" w:rsidRPr="00FD2D61">
        <w:rPr>
          <w:rFonts w:eastAsia="Times New Roman"/>
          <w:color w:val="000000" w:themeColor="text1"/>
        </w:rPr>
        <w:fldChar w:fldCharType="separate"/>
      </w:r>
      <w:r w:rsidR="009972BC" w:rsidRPr="00FD2D61">
        <w:rPr>
          <w:rFonts w:eastAsia="Times New Roman"/>
          <w:noProof/>
          <w:color w:val="000000" w:themeColor="text1"/>
        </w:rPr>
        <w:t>(2015)</w:t>
      </w:r>
      <w:r w:rsidR="00B85172" w:rsidRPr="00FD2D61">
        <w:rPr>
          <w:rFonts w:eastAsia="Times New Roman"/>
          <w:color w:val="000000" w:themeColor="text1"/>
        </w:rPr>
        <w:fldChar w:fldCharType="end"/>
      </w:r>
      <w:r w:rsidR="00B70695" w:rsidRPr="00FD2D61">
        <w:rPr>
          <w:rFonts w:eastAsia="Times New Roman"/>
          <w:color w:val="000000" w:themeColor="text1"/>
        </w:rPr>
        <w:t xml:space="preserve">, have found no evidence supporting the utilization of expressive writing as an effective therapeutic approach. Thus, it is necessary to evaluate the effectiveness of expressive writing on specific outcome variables, </w:t>
      </w:r>
      <w:r w:rsidR="009B6EC4" w:rsidRPr="00FD2D61">
        <w:rPr>
          <w:rFonts w:eastAsia="Times New Roman"/>
          <w:color w:val="000000" w:themeColor="text1"/>
        </w:rPr>
        <w:t>and we chose to focus specifically on</w:t>
      </w:r>
      <w:r w:rsidR="00B70695" w:rsidRPr="00FD2D61">
        <w:rPr>
          <w:rFonts w:eastAsia="Times New Roman"/>
          <w:color w:val="000000" w:themeColor="text1"/>
        </w:rPr>
        <w:t xml:space="preserve"> </w:t>
      </w:r>
      <w:r w:rsidR="00B24D2F">
        <w:rPr>
          <w:rFonts w:eastAsia="Times New Roman"/>
          <w:color w:val="000000" w:themeColor="text1"/>
        </w:rPr>
        <w:t xml:space="preserve">posttraumatic stress, </w:t>
      </w:r>
      <w:r w:rsidR="009B6EC4" w:rsidRPr="00FD2D61">
        <w:rPr>
          <w:rFonts w:eastAsia="Times New Roman"/>
          <w:color w:val="000000" w:themeColor="text1"/>
        </w:rPr>
        <w:t>posttraumatic growth</w:t>
      </w:r>
      <w:r w:rsidR="00B24D2F">
        <w:rPr>
          <w:rFonts w:eastAsia="Times New Roman"/>
          <w:color w:val="000000" w:themeColor="text1"/>
        </w:rPr>
        <w:t>,</w:t>
      </w:r>
      <w:r w:rsidR="00B70695" w:rsidRPr="00FD2D61">
        <w:rPr>
          <w:rFonts w:eastAsia="Times New Roman"/>
          <w:color w:val="000000" w:themeColor="text1"/>
        </w:rPr>
        <w:t xml:space="preserve"> and </w:t>
      </w:r>
      <w:r w:rsidR="009B6EC4" w:rsidRPr="00FD2D61">
        <w:rPr>
          <w:rFonts w:eastAsia="Times New Roman"/>
          <w:color w:val="000000" w:themeColor="text1"/>
        </w:rPr>
        <w:t>quality of life, in line with the current positive psychology trend</w:t>
      </w:r>
      <w:r w:rsidR="00B70695" w:rsidRPr="00FD2D61">
        <w:rPr>
          <w:rFonts w:eastAsia="Times New Roman"/>
          <w:color w:val="000000" w:themeColor="text1"/>
        </w:rPr>
        <w:t xml:space="preserve">. </w:t>
      </w:r>
      <w:r w:rsidR="006A5155">
        <w:rPr>
          <w:rFonts w:eastAsia="Times New Roman"/>
          <w:color w:val="000000" w:themeColor="text1"/>
        </w:rPr>
        <w:t xml:space="preserve">By focusing on specific outcome variables, rather than specific patient </w:t>
      </w:r>
      <w:r w:rsidR="00E5289A">
        <w:rPr>
          <w:rFonts w:eastAsia="Times New Roman"/>
          <w:color w:val="000000" w:themeColor="text1"/>
        </w:rPr>
        <w:t xml:space="preserve">or study </w:t>
      </w:r>
      <w:r w:rsidR="006A5155">
        <w:rPr>
          <w:rFonts w:eastAsia="Times New Roman"/>
          <w:color w:val="000000" w:themeColor="text1"/>
        </w:rPr>
        <w:t>characteristics</w:t>
      </w:r>
      <w:r w:rsidR="00E5289A">
        <w:rPr>
          <w:rFonts w:eastAsia="Times New Roman"/>
          <w:color w:val="000000" w:themeColor="text1"/>
        </w:rPr>
        <w:t xml:space="preserve"> (which are covered extensively in </w:t>
      </w:r>
      <w:r w:rsidR="00E5289A" w:rsidRPr="00FD2D61">
        <w:rPr>
          <w:rFonts w:eastAsia="Times New Roman"/>
          <w:color w:val="000000" w:themeColor="text1"/>
        </w:rPr>
        <w:t>Frattaroli</w:t>
      </w:r>
      <w:r w:rsidR="00E5289A">
        <w:rPr>
          <w:rFonts w:eastAsia="Times New Roman"/>
          <w:color w:val="000000" w:themeColor="text1"/>
        </w:rPr>
        <w:t>)</w:t>
      </w:r>
      <w:bookmarkStart w:id="7" w:name="_GoBack"/>
      <w:bookmarkEnd w:id="7"/>
      <w:r w:rsidR="006A5155">
        <w:rPr>
          <w:rFonts w:eastAsia="Times New Roman"/>
          <w:color w:val="000000" w:themeColor="text1"/>
        </w:rPr>
        <w:t xml:space="preserve">, we can examine how effective writing can be for changing stress and positive psychology phenonemena </w:t>
      </w:r>
      <w:r w:rsidR="009E3A63">
        <w:rPr>
          <w:rFonts w:eastAsia="Times New Roman"/>
          <w:color w:val="000000" w:themeColor="text1"/>
        </w:rPr>
        <w:t>as described below</w:t>
      </w:r>
      <w:r w:rsidR="006A5155">
        <w:rPr>
          <w:rFonts w:eastAsia="Times New Roman"/>
          <w:color w:val="000000" w:themeColor="text1"/>
        </w:rPr>
        <w:t xml:space="preserve">. </w:t>
      </w:r>
    </w:p>
    <w:p w14:paraId="3F26B667" w14:textId="0E772CFD" w:rsidR="00286CC8" w:rsidRPr="00FD2D61" w:rsidRDefault="00286CC8" w:rsidP="00286CC8">
      <w:pPr>
        <w:spacing w:line="480" w:lineRule="auto"/>
        <w:rPr>
          <w:rFonts w:eastAsia="Times New Roman"/>
          <w:b/>
          <w:color w:val="000000" w:themeColor="text1"/>
        </w:rPr>
      </w:pPr>
      <w:r w:rsidRPr="00FD2D61">
        <w:rPr>
          <w:rFonts w:eastAsia="Times New Roman"/>
          <w:b/>
          <w:color w:val="000000" w:themeColor="text1"/>
        </w:rPr>
        <w:t>Posttraumatic Stress</w:t>
      </w:r>
      <w:r w:rsidR="006B2DF3" w:rsidRPr="00FD2D61">
        <w:rPr>
          <w:rFonts w:eastAsia="Times New Roman"/>
          <w:b/>
          <w:color w:val="000000" w:themeColor="text1"/>
        </w:rPr>
        <w:t xml:space="preserve"> </w:t>
      </w:r>
    </w:p>
    <w:p w14:paraId="04BECE7A" w14:textId="60A57596" w:rsidR="006B2DF3" w:rsidRPr="00FD2D61" w:rsidRDefault="006B2DF3" w:rsidP="006B2DF3">
      <w:pPr>
        <w:spacing w:line="480" w:lineRule="auto"/>
        <w:ind w:firstLine="720"/>
        <w:outlineLvl w:val="0"/>
        <w:rPr>
          <w:rFonts w:eastAsia="Times New Roman"/>
          <w:color w:val="000000" w:themeColor="text1"/>
        </w:rPr>
      </w:pPr>
      <w:r w:rsidRPr="00FD2D61">
        <w:rPr>
          <w:rFonts w:eastAsia="Times New Roman"/>
          <w:color w:val="000000" w:themeColor="text1"/>
        </w:rPr>
        <w:t xml:space="preserve">Posttraumatic Stress Disorder (PTSD) is a disorder involving reoccurring thoughts or experiences after a traumatic event or </w:t>
      </w:r>
      <w:commentRangeStart w:id="8"/>
      <w:r w:rsidRPr="00FD2D61">
        <w:rPr>
          <w:rFonts w:eastAsia="Times New Roman"/>
          <w:color w:val="000000" w:themeColor="text1"/>
        </w:rPr>
        <w:t>experience</w:t>
      </w:r>
      <w:commentRangeEnd w:id="8"/>
      <w:r w:rsidR="00523515">
        <w:rPr>
          <w:rStyle w:val="CommentReference"/>
          <w:rFonts w:asciiTheme="minorHAnsi" w:hAnsiTheme="minorHAnsi" w:cstheme="minorBidi"/>
        </w:rPr>
        <w:commentReference w:id="8"/>
      </w:r>
      <w:r w:rsidRPr="00FD2D61">
        <w:rPr>
          <w:rFonts w:eastAsia="Times New Roman"/>
          <w:color w:val="000000" w:themeColor="text1"/>
        </w:rPr>
        <w:t xml:space="preserve">. The diagnosis is based on 20 symptoms structured into four different subsets. These subsets are as follows: re-experiencing, avoidance, </w:t>
      </w:r>
      <w:r w:rsidRPr="00FD2D61">
        <w:rPr>
          <w:rFonts w:eastAsia="Times New Roman"/>
          <w:color w:val="000000" w:themeColor="text1"/>
        </w:rPr>
        <w:lastRenderedPageBreak/>
        <w:t xml:space="preserve">negative alterations in cognition and mood, and arousal </w:t>
      </w:r>
      <w:r w:rsidRPr="00FD2D61">
        <w:rPr>
          <w:color w:val="000000" w:themeColor="text1"/>
        </w:rPr>
        <w:fldChar w:fldCharType="begin" w:fldLock="1"/>
      </w:r>
      <w:r w:rsidRPr="00FD2D61">
        <w:rPr>
          <w:rFonts w:eastAsia="Times New Roman"/>
          <w:color w:val="000000" w:themeColor="text1"/>
        </w:rPr>
        <w:instrText>ADDIN CSL_CITATION { "citationItems" : [ { "id" : "ITEM-1", "itemData" : { "DOI" : "10.7334/psicothema2015.213", "author" : [ { "dropping-particle" : "", "family" : "Crespo", "given" : "Mar\u00eda", "non-dropping-particle" : "", "parse-names" : false, "suffix" : "" }, { "dropping-particle" : "", "family" : "Gomez", "given" : "M Mar", "non-dropping-particle" : "", "parse-names" : false, "suffix" : "" } ], "id" : "ITEM-1", "issue" : "2", "issued" : { "date-parts" : [ [ "2016" ] ] }, "page" : "161-166", "title" : "Diagnostic concordance of DSM-IV and DSM-5 Posttraumatic Stress Disorder (PTSD) in a clinical sample", "type" : "article-journal", "volume" : "28" }, "uris" : [ "http://www.mendeley.com/documents/?uuid=bfd4f5db-82f5-4b1d-8055-415e7b15c1f6" ] } ], "mendeley" : { "formattedCitation" : "(Crespo &amp; Gomez, 2016)", "plainTextFormattedCitation" : "(Crespo &amp; Gomez, 2016)", "previouslyFormattedCitation" : "(Crespo &amp; Gomez, 2016)" }, "properties" : { "noteIndex" : 0 }, "schema" : "https://github.com/citation-style-language/schema/raw/master/csl-citation.json" }</w:instrText>
      </w:r>
      <w:r w:rsidRPr="00FD2D61">
        <w:rPr>
          <w:rFonts w:eastAsia="Times New Roman"/>
          <w:color w:val="000000" w:themeColor="text1"/>
        </w:rPr>
        <w:fldChar w:fldCharType="separate"/>
      </w:r>
      <w:r w:rsidRPr="00FD2D61">
        <w:rPr>
          <w:rFonts w:eastAsia="Times New Roman"/>
          <w:noProof/>
          <w:color w:val="000000" w:themeColor="text1"/>
        </w:rPr>
        <w:t>(Crespo &amp; Gomez, 2016)</w:t>
      </w:r>
      <w:r w:rsidRPr="00FD2D61">
        <w:rPr>
          <w:color w:val="000000" w:themeColor="text1"/>
        </w:rPr>
        <w:fldChar w:fldCharType="end"/>
      </w:r>
      <w:r w:rsidRPr="00FD2D61">
        <w:rPr>
          <w:rFonts w:eastAsia="Times New Roman"/>
          <w:color w:val="000000" w:themeColor="text1"/>
        </w:rPr>
        <w:t xml:space="preserve">. </w:t>
      </w:r>
      <w:r w:rsidR="00A303CA" w:rsidRPr="00FD2D61">
        <w:rPr>
          <w:rFonts w:eastAsia="Times New Roman"/>
          <w:color w:val="000000" w:themeColor="text1"/>
        </w:rPr>
        <w:t>PTSD is concerning</w:t>
      </w:r>
      <w:r w:rsidR="00A303CA">
        <w:rPr>
          <w:rFonts w:eastAsia="Times New Roman"/>
          <w:color w:val="000000" w:themeColor="text1"/>
        </w:rPr>
        <w:t xml:space="preserve"> disorder</w:t>
      </w:r>
      <w:r w:rsidR="00A303CA" w:rsidRPr="00FD2D61">
        <w:rPr>
          <w:rFonts w:eastAsia="Times New Roman"/>
          <w:color w:val="000000" w:themeColor="text1"/>
        </w:rPr>
        <w:t xml:space="preserve">, specifically among Iraq and Afghanistan war veterans </w:t>
      </w:r>
      <w:r w:rsidR="00A303CA" w:rsidRPr="00FD2D61">
        <w:rPr>
          <w:color w:val="000000" w:themeColor="text1"/>
        </w:rPr>
        <w:fldChar w:fldCharType="begin" w:fldLock="1"/>
      </w:r>
      <w:r w:rsidR="00A303CA" w:rsidRPr="00FD2D61">
        <w:rPr>
          <w:rFonts w:eastAsia="Times New Roman"/>
          <w:color w:val="000000" w:themeColor="text1"/>
        </w:rPr>
        <w:instrText>ADDIN CSL_CITATION { "citationItems" : [ { "id" : "ITEM-1", "itemData" : { "DOI" : "10.1016/j.jpsychires.2014.08.014", "ISBN" : "9789728939717", "ISSN" : "00223956", "author" : [ { "dropping-particle" : "", "family" : "Gentes", "given" : "Emily L.", "non-dropping-particle" : "", "parse-names" : false, "suffix" : "" }, { "dropping-particle" : "", "family" : "Dennis", "given" : "Paul A.", "non-dropping-particle" : "", "parse-names" : false, "suffix" : "" }, { "dropping-particle" : "", "family" : "Kimbrel", "given" : "Nathan A.", "non-dropping-particle" : "", "parse-names" : false, "suffix" : "" }, { "dropping-particle" : "", "family" : "Rissling", "given" : "Michelle B.", "non-dropping-particle" : "", "parse-names" : false, "suffix" : "" }, { "dropping-particle" : "", "family" : "Beckham", "given" : "Jean C.", "non-dropping-particle" : "", "parse-names" : false, "suffix" : "" }, { "dropping-particle" : "", "family" : "Calhoun", "given" : "Patrick S.", "non-dropping-particle" : "", "parse-names" : false, "suffix" : "" } ], "container-title" : "Journal of Psychiatric Research", "id" : "ITEM-1", "issue" : "1", "issued" : { "date-parts" : [ [ "2014", "12" ] ] }, "page" : "60-67", "title" : "DSM-5 posttraumatic stress disorder: Factor structure and rates of diagnosis", "type" : "article-journal", "volume" : "59" }, "uris" : [ "http://www.mendeley.com/documents/?uuid=6d11d487-5777-4421-afbd-529db9ba3f0d" ] } ], "mendeley" : { "formattedCitation" : "(Gentes et al., 2014)", "plainTextFormattedCitation" : "(Gentes et al., 2014)", "previouslyFormattedCitation" : "(Gentes et al., 2014)" }, "properties" : { "noteIndex" : 0 }, "schema" : "https://github.com/citation-style-language/schema/raw/master/csl-citation.json" }</w:instrText>
      </w:r>
      <w:r w:rsidR="00A303CA" w:rsidRPr="00FD2D61">
        <w:rPr>
          <w:rFonts w:eastAsia="Times New Roman"/>
          <w:color w:val="000000" w:themeColor="text1"/>
        </w:rPr>
        <w:fldChar w:fldCharType="separate"/>
      </w:r>
      <w:r w:rsidR="00A303CA" w:rsidRPr="00FD2D61">
        <w:rPr>
          <w:rFonts w:eastAsia="Times New Roman"/>
          <w:noProof/>
          <w:color w:val="000000" w:themeColor="text1"/>
        </w:rPr>
        <w:t>(Gentes et al., 2014)</w:t>
      </w:r>
      <w:r w:rsidR="00A303CA" w:rsidRPr="00FD2D61">
        <w:rPr>
          <w:color w:val="000000" w:themeColor="text1"/>
        </w:rPr>
        <w:fldChar w:fldCharType="end"/>
      </w:r>
      <w:r w:rsidR="00A303CA" w:rsidRPr="00FD2D61">
        <w:rPr>
          <w:color w:val="000000" w:themeColor="text1"/>
        </w:rPr>
        <w:t>.</w:t>
      </w:r>
      <w:r w:rsidR="00A303CA">
        <w:rPr>
          <w:color w:val="000000" w:themeColor="text1"/>
        </w:rPr>
        <w:t xml:space="preserve"> </w:t>
      </w:r>
      <w:commentRangeStart w:id="9"/>
      <w:r w:rsidRPr="00FD2D61">
        <w:rPr>
          <w:rFonts w:eastAsia="Times New Roman"/>
          <w:color w:val="000000" w:themeColor="text1"/>
        </w:rPr>
        <w:t xml:space="preserve">Research conducted on the effectiveness of expressive writing on PTSD symptoms has been less successful and shows outcomes that are not as effective as other studies </w:t>
      </w:r>
      <w:r w:rsidRPr="00FD2D61">
        <w:rPr>
          <w:color w:val="000000" w:themeColor="text1"/>
        </w:rPr>
        <w:fldChar w:fldCharType="begin" w:fldLock="1"/>
      </w:r>
      <w:r w:rsidRPr="00FD2D61">
        <w:rPr>
          <w:rFonts w:eastAsia="Times New Roman"/>
          <w:color w:val="000000" w:themeColor="text1"/>
        </w:rPr>
        <w:instrText>ADDIN CSL_CITATION { "citationItems" : [ { "id" : "ITEM-1", "itemData" : { "DOI" : "10.1016/j.brat.2011.02.001", "ISBN" : "2122633255", "ISSN" : "00057967", "PMID" : "21367400", "abstract" : "This study examined the efficacy of the written emotional disclosure (WED) procedure with a sample of young adults who met diagnostic criteria for posttraumatic stress disorder (PTSD). Participants were randomly assigned to either WED or a control writing condition and were assessed at baseline and one month following the writing sessions. During each writing session, participants' heart rate was recorded; participants also provided self-report ratings of emotional responding. Findings indicated no significant group differences for PTSD and depression symptom severity at follow-up assessment. Relative to control participants, WED participants displayed significantly greater heart rate activity and reported greater emotional responding during the first writing session; however, no reduction in emotional responding occurred for either condition from the first to the last writing session. Taken together, these findings indicate that WED may not be an efficacious intervention for PTSD. Suggestions are made for future work in this area. ?? 2011.", "author" : [ { "dropping-particle" : "", "family" : "Sloan", "given" : "Denise M.", "non-dropping-particle" : "", "parse-names" : false, "suffix" : "" }, { "dropping-particle" : "", "family" : "Marx", "given" : "Brian P.", "non-dropping-particle" : "", "parse-names" : false, "suffix" : "" }, { "dropping-particle" : "", "family" : "Greenberg", "given" : "Eva M.", "non-dropping-particle" : "", "parse-names" : false, "suffix" : "" } ], "container-title" : "Behaviour Research and Therapy", "id" : "ITEM-1", "issue" : "4", "issued" : { "date-parts" : [ [ "2011" ] ] }, "page" : "299-304", "title" : "A test of written emotional disclosure as an intervention for posttraumatic stress disorder", "type" : "article-journal", "volume" : "49" }, "uris" : [ "http://www.mendeley.com/documents/?uuid=3a0ae65c-dc67-455a-8796-d95338b7e265" ] } ], "mendeley" : { "formattedCitation" : "(Sloan, Marx, &amp; Greenberg, 2011)", "plainTextFormattedCitation" : "(Sloan, Marx, &amp; Greenberg, 2011)", "previouslyFormattedCitation" : "(Sloan, Marx, &amp; Greenberg, 2011)" }, "properties" : { "noteIndex" : 0 }, "schema" : "https://github.com/citation-style-language/schema/raw/master/csl-citation.json" }</w:instrText>
      </w:r>
      <w:r w:rsidRPr="00FD2D61">
        <w:rPr>
          <w:rFonts w:eastAsia="Times New Roman"/>
          <w:color w:val="000000" w:themeColor="text1"/>
        </w:rPr>
        <w:fldChar w:fldCharType="separate"/>
      </w:r>
      <w:r w:rsidRPr="00FD2D61">
        <w:rPr>
          <w:rFonts w:eastAsia="Times New Roman"/>
          <w:noProof/>
          <w:color w:val="000000" w:themeColor="text1"/>
        </w:rPr>
        <w:t>(Sloan, Marx, &amp; Greenberg, 2011)</w:t>
      </w:r>
      <w:r w:rsidRPr="00FD2D61">
        <w:rPr>
          <w:color w:val="000000" w:themeColor="text1"/>
        </w:rPr>
        <w:fldChar w:fldCharType="end"/>
      </w:r>
      <w:r w:rsidRPr="00FD2D61">
        <w:rPr>
          <w:rFonts w:eastAsia="Times New Roman"/>
          <w:color w:val="000000" w:themeColor="text1"/>
        </w:rPr>
        <w:t xml:space="preserve">. </w:t>
      </w:r>
      <w:r w:rsidR="00051A86" w:rsidRPr="00FD2D61">
        <w:rPr>
          <w:rFonts w:eastAsia="Times New Roman"/>
          <w:color w:val="000000" w:themeColor="text1"/>
        </w:rPr>
        <w:t>Di Blasio et al. (2015)</w:t>
      </w:r>
      <w:r w:rsidR="00A303CA">
        <w:rPr>
          <w:rFonts w:eastAsia="Times New Roman"/>
          <w:color w:val="000000" w:themeColor="text1"/>
        </w:rPr>
        <w:t xml:space="preserve"> suggested</w:t>
      </w:r>
      <w:r w:rsidRPr="00FD2D61">
        <w:rPr>
          <w:rFonts w:eastAsia="Times New Roman"/>
          <w:color w:val="000000" w:themeColor="text1"/>
        </w:rPr>
        <w:t xml:space="preserve"> that those meeting the criteria for moderate PTSD benefit more from expressive writing interventions as opposed to those with greater PTSD symptoms</w:t>
      </w:r>
      <w:r w:rsidR="00A303CA">
        <w:rPr>
          <w:rFonts w:eastAsia="Times New Roman"/>
          <w:color w:val="000000" w:themeColor="text1"/>
        </w:rPr>
        <w:t>.</w:t>
      </w:r>
      <w:r w:rsidRPr="00FD2D61">
        <w:rPr>
          <w:rFonts w:eastAsia="Times New Roman"/>
          <w:color w:val="000000" w:themeColor="text1"/>
        </w:rPr>
        <w:t xml:space="preserve"> </w:t>
      </w:r>
      <w:commentRangeEnd w:id="9"/>
      <w:r w:rsidR="00A303CA">
        <w:rPr>
          <w:rStyle w:val="CommentReference"/>
          <w:rFonts w:asciiTheme="minorHAnsi" w:hAnsiTheme="minorHAnsi" w:cstheme="minorBidi"/>
        </w:rPr>
        <w:commentReference w:id="9"/>
      </w:r>
    </w:p>
    <w:p w14:paraId="343B9CB7" w14:textId="4E4C10D9" w:rsidR="00EB7002" w:rsidRPr="00FD2D61" w:rsidRDefault="45EFD1AE" w:rsidP="006B2DF3">
      <w:pPr>
        <w:spacing w:line="480" w:lineRule="auto"/>
        <w:outlineLvl w:val="0"/>
        <w:rPr>
          <w:rFonts w:eastAsia="Times New Roman"/>
          <w:b/>
          <w:bCs/>
          <w:color w:val="000000" w:themeColor="text1"/>
        </w:rPr>
      </w:pPr>
      <w:r w:rsidRPr="00FD2D61">
        <w:rPr>
          <w:rFonts w:eastAsia="Times New Roman"/>
          <w:b/>
          <w:bCs/>
          <w:color w:val="000000" w:themeColor="text1"/>
        </w:rPr>
        <w:t>Posttraumatic Growth</w:t>
      </w:r>
    </w:p>
    <w:p w14:paraId="3F40194F" w14:textId="68FCB7E0" w:rsidR="00086B3F" w:rsidRPr="00FD2D61" w:rsidRDefault="002E42BE" w:rsidP="45EFD1AE">
      <w:pPr>
        <w:spacing w:line="480" w:lineRule="auto"/>
        <w:ind w:firstLine="720"/>
        <w:rPr>
          <w:rFonts w:eastAsia="Times New Roman"/>
          <w:color w:val="000000" w:themeColor="text1"/>
        </w:rPr>
      </w:pPr>
      <w:commentRangeStart w:id="10"/>
      <w:r w:rsidRPr="00FD2D61">
        <w:rPr>
          <w:rFonts w:eastAsia="Times New Roman"/>
          <w:color w:val="000000" w:themeColor="text1"/>
        </w:rPr>
        <w:t>While</w:t>
      </w:r>
      <w:commentRangeEnd w:id="10"/>
      <w:r w:rsidR="00D65C07">
        <w:rPr>
          <w:rStyle w:val="CommentReference"/>
          <w:rFonts w:asciiTheme="minorHAnsi" w:hAnsiTheme="minorHAnsi" w:cstheme="minorBidi"/>
        </w:rPr>
        <w:commentReference w:id="10"/>
      </w:r>
      <w:r w:rsidRPr="00FD2D61">
        <w:rPr>
          <w:rFonts w:eastAsia="Times New Roman"/>
          <w:color w:val="000000" w:themeColor="text1"/>
        </w:rPr>
        <w:t xml:space="preserve"> the literature </w:t>
      </w:r>
      <w:r>
        <w:rPr>
          <w:rFonts w:eastAsia="Times New Roman"/>
          <w:color w:val="000000" w:themeColor="text1"/>
        </w:rPr>
        <w:t xml:space="preserve">mostly </w:t>
      </w:r>
      <w:r w:rsidRPr="00FD2D61">
        <w:rPr>
          <w:rFonts w:eastAsia="Times New Roman"/>
          <w:color w:val="000000" w:themeColor="text1"/>
        </w:rPr>
        <w:t>discusses potentially harmful outcomes to traumatic events such as emotional distress, traumatic events also provide opportunities for personal growth</w:t>
      </w:r>
      <w:r>
        <w:rPr>
          <w:rFonts w:eastAsia="Times New Roman"/>
          <w:color w:val="000000" w:themeColor="text1"/>
        </w:rPr>
        <w:t xml:space="preserve">. </w:t>
      </w:r>
      <w:r w:rsidRPr="00FD2D61">
        <w:rPr>
          <w:rFonts w:eastAsia="Times New Roman"/>
          <w:color w:val="000000" w:themeColor="text1"/>
        </w:rPr>
        <w:t xml:space="preserve">Models receiving empirical support within the last decade suggest that traumatic events offer opportunities for both negative and positive experiences (Tedeschi &amp; Calhoun, 1995; Weiss, 2002). </w:t>
      </w:r>
      <w:r w:rsidR="6C2B3B8B" w:rsidRPr="00FD2D61">
        <w:rPr>
          <w:rFonts w:eastAsia="Times New Roman"/>
          <w:color w:val="000000" w:themeColor="text1"/>
        </w:rPr>
        <w:t>Posttraumatic growth (PTG) is a positive exp</w:t>
      </w:r>
      <w:r w:rsidR="001B12B0" w:rsidRPr="00FD2D61">
        <w:rPr>
          <w:rFonts w:eastAsia="Times New Roman"/>
          <w:color w:val="000000" w:themeColor="text1"/>
        </w:rPr>
        <w:t>erience after a traumatic event</w:t>
      </w:r>
      <w:r w:rsidR="00E141DC" w:rsidRPr="00FD2D61">
        <w:rPr>
          <w:rFonts w:eastAsia="Times New Roman"/>
          <w:color w:val="000000" w:themeColor="text1"/>
        </w:rPr>
        <w:t xml:space="preserve"> </w:t>
      </w:r>
      <w:r w:rsidR="00E141DC" w:rsidRPr="00FD2D61">
        <w:rPr>
          <w:color w:val="000000" w:themeColor="text1"/>
        </w:rPr>
        <w:fldChar w:fldCharType="begin" w:fldLock="1"/>
      </w:r>
      <w:r w:rsidR="00E141DC" w:rsidRPr="00FD2D61">
        <w:rPr>
          <w:rFonts w:eastAsia="Times New Roman"/>
          <w:color w:val="000000" w:themeColor="text1"/>
        </w:rPr>
        <w:instrText>ADDIN CSL_CITATION { "citationItems" : [ { "id" : "ITEM-1", "itemData" : { "DOI" : "10.5455/apd.188311", "ISSN" : "1302-6631", "author" : [ { "dropping-particle" : "", "family" : "Yilmaz", "given" : "Merve", "non-dropping-particle" : "", "parse-names" : false, "suffix" : "" }, { "dropping-particle" : "", "family" : "Zara", "given" : "Ayten", "non-dropping-particle" : "", "parse-names" : false, "suffix" : "" } ], "container-title" : "Anatolian Journal of Psychiatry", "id" : "ITEM-1", "issue" : "1", "issued" : { "date-parts" : [ [ "2016" ] ] }, "page" : "5-11", "title" : "Traumatic loss and posttraumatic growth: the effect of traumatic loss related factors on posttraumatic growth", "type" : "article-journal", "volume" : "17" }, "uris" : [ "http://www.mendeley.com/documents/?uuid=8f94833f-5b3c-49e7-8ea7-b12ff917a326" ] } ], "mendeley" : { "formattedCitation" : "(Yilmaz &amp; Zara, 2016)", "plainTextFormattedCitation" : "(Yilmaz &amp; Zara, 2016)", "previouslyFormattedCitation" : "(Yilmaz &amp; Zara, 2016)" }, "properties" : { "noteIndex" : 0 }, "schema" : "https://github.com/citation-style-language/schema/raw/master/csl-citation.json" }</w:instrText>
      </w:r>
      <w:r w:rsidR="00E141DC" w:rsidRPr="00FD2D61">
        <w:rPr>
          <w:rFonts w:eastAsia="Times New Roman"/>
          <w:color w:val="000000" w:themeColor="text1"/>
        </w:rPr>
        <w:fldChar w:fldCharType="separate"/>
      </w:r>
      <w:r w:rsidR="00E141DC" w:rsidRPr="00FD2D61">
        <w:rPr>
          <w:rFonts w:eastAsia="Times New Roman"/>
          <w:noProof/>
          <w:color w:val="000000" w:themeColor="text1"/>
        </w:rPr>
        <w:t>(Yilmaz &amp; Zara, 2016)</w:t>
      </w:r>
      <w:r w:rsidR="00E141DC" w:rsidRPr="00FD2D61">
        <w:rPr>
          <w:color w:val="000000" w:themeColor="text1"/>
        </w:rPr>
        <w:fldChar w:fldCharType="end"/>
      </w:r>
      <w:r w:rsidR="6C2B3B8B" w:rsidRPr="00FD2D61">
        <w:rPr>
          <w:rFonts w:eastAsia="Times New Roman"/>
          <w:color w:val="000000" w:themeColor="text1"/>
        </w:rPr>
        <w:t>.</w:t>
      </w:r>
      <w:r w:rsidR="001B2E06" w:rsidRPr="00FD2D61">
        <w:rPr>
          <w:rFonts w:eastAsia="Times New Roman"/>
          <w:color w:val="000000" w:themeColor="text1"/>
        </w:rPr>
        <w:t xml:space="preserve"> </w:t>
      </w:r>
      <w:r w:rsidR="00C9662B" w:rsidRPr="00FD2D61">
        <w:rPr>
          <w:rFonts w:eastAsia="Times New Roman"/>
          <w:color w:val="000000" w:themeColor="text1"/>
        </w:rPr>
        <w:t xml:space="preserve">Posttraumatic growth has been studied in those experiencing natural disasters, war, and other self-inclicted harms such as sexual assault. Finally, posttraumatic growth has been studied in those experiencing medical diagnoses such as different types of cancer and diseases. </w:t>
      </w:r>
      <w:r w:rsidR="6C2B3B8B" w:rsidRPr="00FD2D61">
        <w:rPr>
          <w:rFonts w:eastAsia="Times New Roman"/>
          <w:color w:val="000000" w:themeColor="text1"/>
        </w:rPr>
        <w:t>Expressive writing has been shown to be an effective method for reducing psychological distress among those suffering from trauma</w:t>
      </w:r>
      <w:r w:rsidR="00E141DC" w:rsidRPr="00FD2D61">
        <w:rPr>
          <w:rFonts w:eastAsia="Times New Roman"/>
          <w:color w:val="000000" w:themeColor="text1"/>
        </w:rPr>
        <w:t xml:space="preserve"> </w:t>
      </w:r>
      <w:commentRangeStart w:id="11"/>
      <w:r w:rsidR="00E141DC" w:rsidRPr="00FD2D61">
        <w:rPr>
          <w:color w:val="000000" w:themeColor="text1"/>
        </w:rPr>
        <w:fldChar w:fldCharType="begin" w:fldLock="1"/>
      </w:r>
      <w:r w:rsidR="00B97F22" w:rsidRPr="00FD2D61">
        <w:rPr>
          <w:rFonts w:eastAsia="Times New Roman"/>
          <w:color w:val="000000" w:themeColor="text1"/>
        </w:rPr>
        <w:instrText>ADDIN CSL_CITATION { "citationItems" : [ { "id" : "ITEM-1", "itemData" : { "DOI" : "10.1016/j.beth.2006.06.005", "ISBN" : "0005-7894", "ISSN" : "00057894", "PMID" : "17499082", "abstract" : "This study examined the effect of changing the instructional set for written disclosure on psychological and physical health reports among traumatized college students with current posttraumatic stress symptoms. Eighty-two participants were randomly assigned to one of three writing conditions that focused on emotional expression (EE), insight and cognitive assimilation, or to a control condition. Participants assigned to the EE condition reported significant improvements in psychological and physical health 1 month following the writing sessions relative to the other two conditions. The EE participants also reported and displayed significantly greater initial psychophysiological reactivity and subsequent habituation compared with the other two conditions. These findings suggest the importance of emphasizing emotional expression during written disclosure and underscore the importance of examining how modifying the written disclosure protocol can affect outcome. ?? 2007.", "author" : [ { "dropping-particle" : "", "family" : "Sloan", "given" : "Denise M.", "non-dropping-particle" : "", "parse-names" : false, "suffix" : "" }, { "dropping-particle" : "", "family" : "Marx", "given" : "Brian P.", "non-dropping-particle" : "", "parse-names" : false, "suffix" : "" }, { "dropping-particle" : "", "family" : "Epstein", "given" : "Eva M.", "non-dropping-particle" : "", "parse-names" : false, "suffix" : "" }, { "dropping-particle" : "", "family" : "Lexington", "given" : "Jennifer M.", "non-dropping-particle" : "", "parse-names" : false, "suffix" : "" } ], "container-title" : "Behavior Therapy", "id" : "ITEM-1", "issue" : "2", "issued" : { "date-parts" : [ [ "2007", "6" ] ] }, "page" : "155-168", "title" : "Does altering the writing instructions influence outcome associated with written disclosure?", "type" : "article-journal", "volume" : "38" }, "uris" : [ "http://www.mendeley.com/documents/?uuid=6bc06235-b53f-4340-95a8-967e0195479c" ] } ], "mendeley" : { "formattedCitation" : "(Sloan, Marx, Epstein, &amp; Lexington, 2007)", "plainTextFormattedCitation" : "(Sloan, Marx, Epstein, &amp; Lexington, 2007)", "previouslyFormattedCitation" : "(Sloan, Marx, Epstein, &amp; Lexington, 2007)" }, "properties" : { "noteIndex" : 0 }, "schema" : "https://github.com/citation-style-language/schema/raw/master/csl-citation.json" }</w:instrText>
      </w:r>
      <w:r w:rsidR="00E141DC" w:rsidRPr="00FD2D61">
        <w:rPr>
          <w:rFonts w:eastAsia="Times New Roman"/>
          <w:color w:val="000000" w:themeColor="text1"/>
        </w:rPr>
        <w:fldChar w:fldCharType="separate"/>
      </w:r>
      <w:r w:rsidR="00E141DC" w:rsidRPr="00FD2D61">
        <w:rPr>
          <w:rFonts w:eastAsia="Times New Roman"/>
          <w:noProof/>
          <w:color w:val="000000" w:themeColor="text1"/>
        </w:rPr>
        <w:t>(Sloan, Marx, Epstein, &amp; Lexington, 2007)</w:t>
      </w:r>
      <w:r w:rsidR="00E141DC" w:rsidRPr="00FD2D61">
        <w:rPr>
          <w:color w:val="000000" w:themeColor="text1"/>
        </w:rPr>
        <w:fldChar w:fldCharType="end"/>
      </w:r>
      <w:commentRangeEnd w:id="11"/>
      <w:r w:rsidR="0075244F">
        <w:rPr>
          <w:rStyle w:val="CommentReference"/>
          <w:rFonts w:asciiTheme="minorHAnsi" w:hAnsiTheme="minorHAnsi" w:cstheme="minorBidi"/>
        </w:rPr>
        <w:commentReference w:id="11"/>
      </w:r>
      <w:r w:rsidR="00E141DC" w:rsidRPr="00FD2D61">
        <w:rPr>
          <w:rFonts w:eastAsia="Times New Roman"/>
          <w:color w:val="000000" w:themeColor="text1"/>
        </w:rPr>
        <w:t>.</w:t>
      </w:r>
      <w:r w:rsidR="6C2B3B8B" w:rsidRPr="00FD2D61">
        <w:rPr>
          <w:rFonts w:eastAsia="Times New Roman"/>
          <w:color w:val="000000" w:themeColor="text1"/>
        </w:rPr>
        <w:t xml:space="preserve"> </w:t>
      </w:r>
    </w:p>
    <w:p w14:paraId="162524B8" w14:textId="48D1F609" w:rsidR="00EB7002" w:rsidRPr="00FD2D61" w:rsidRDefault="45EFD1AE" w:rsidP="45EFD1AE">
      <w:pPr>
        <w:spacing w:line="480" w:lineRule="auto"/>
        <w:outlineLvl w:val="0"/>
        <w:rPr>
          <w:rFonts w:eastAsia="Times New Roman"/>
          <w:b/>
          <w:bCs/>
          <w:color w:val="000000" w:themeColor="text1"/>
        </w:rPr>
      </w:pPr>
      <w:r w:rsidRPr="00FD2D61">
        <w:rPr>
          <w:rFonts w:eastAsia="Times New Roman"/>
          <w:b/>
          <w:bCs/>
          <w:color w:val="000000" w:themeColor="text1"/>
        </w:rPr>
        <w:t>Quality of Life</w:t>
      </w:r>
      <w:r w:rsidR="006B2DF3" w:rsidRPr="00FD2D61">
        <w:rPr>
          <w:rFonts w:eastAsia="Times New Roman"/>
          <w:b/>
          <w:bCs/>
          <w:color w:val="000000" w:themeColor="text1"/>
        </w:rPr>
        <w:t xml:space="preserve"> </w:t>
      </w:r>
    </w:p>
    <w:p w14:paraId="11B709BD" w14:textId="66C40818" w:rsidR="00EB3D40" w:rsidRPr="00FD2D61" w:rsidRDefault="45EFD1AE" w:rsidP="45EFD1AE">
      <w:pPr>
        <w:spacing w:line="480" w:lineRule="auto"/>
        <w:ind w:firstLine="720"/>
        <w:rPr>
          <w:rFonts w:eastAsia="Times New Roman"/>
          <w:color w:val="000000" w:themeColor="text1"/>
        </w:rPr>
      </w:pPr>
      <w:r w:rsidRPr="00FD2D61">
        <w:rPr>
          <w:rFonts w:eastAsia="Times New Roman"/>
          <w:color w:val="000000" w:themeColor="text1"/>
        </w:rPr>
        <w:t xml:space="preserve">Quality of Life (QOL) is another </w:t>
      </w:r>
      <w:r w:rsidR="006B2DF3" w:rsidRPr="00FD2D61">
        <w:rPr>
          <w:rFonts w:eastAsia="Times New Roman"/>
          <w:color w:val="000000" w:themeColor="text1"/>
        </w:rPr>
        <w:t>positive outcome variable</w:t>
      </w:r>
      <w:r w:rsidRPr="00FD2D61">
        <w:rPr>
          <w:rFonts w:eastAsia="Times New Roman"/>
          <w:color w:val="000000" w:themeColor="text1"/>
        </w:rPr>
        <w:t xml:space="preserve"> that is worth examining with expressive writing interventions. QOL is described as a concept comprised of multiple domains, both subjective and objective. Objectively, QOL is a measure of the extent to which an individual’s needs are met. Subjectively, QOL measures an individual’s attitude towards their </w:t>
      </w:r>
      <w:r w:rsidRPr="00FD2D61">
        <w:rPr>
          <w:rFonts w:eastAsia="Times New Roman"/>
          <w:color w:val="000000" w:themeColor="text1"/>
        </w:rPr>
        <w:lastRenderedPageBreak/>
        <w:t>given situation</w:t>
      </w:r>
      <w:r w:rsidR="001F6780" w:rsidRPr="00FD2D61">
        <w:rPr>
          <w:rFonts w:eastAsia="Times New Roman"/>
          <w:color w:val="000000" w:themeColor="text1"/>
        </w:rPr>
        <w:t xml:space="preserve"> </w:t>
      </w:r>
      <w:r w:rsidR="001F6780" w:rsidRPr="00FD2D61">
        <w:rPr>
          <w:rFonts w:eastAsia="Times New Roman"/>
          <w:color w:val="000000" w:themeColor="text1"/>
        </w:rPr>
        <w:fldChar w:fldCharType="begin" w:fldLock="1"/>
      </w:r>
      <w:r w:rsidR="001F6780" w:rsidRPr="00FD2D61">
        <w:rPr>
          <w:rFonts w:eastAsia="Times New Roman"/>
          <w:color w:val="000000" w:themeColor="text1"/>
        </w:rPr>
        <w:instrText>ADDIN CSL_CITATION { "citationItems" : [ { "id" : "ITEM-1", "itemData" : { "DOI" : "10.1016/j.ecolecon.2006.02.023", "ISBN" : "0921-8009", "ISSN" : "09218009", "PMID" : "10231287", "abstract" : "Mankind has been remarkably successful at surviving and succeeding throughout the world. However, there have been disasters and calamities as well as successful civilizations. Men have often destroyed the very environment which nurtured them, whether through over-hunting, or over-grazing. And now, at a time when hurricanes, floods, and droughts, have increased in intensity, one seeks information and insight as to the possible causes and for consequences for human society, not just for natural events, but regarding human activity as well. Professor Jared Diamond has written a serious book to examine such phenomena concerning their social and environmental impacts. He uses detailed information from diverse sources on many societies which have undergone - indeed often caused - important environmental degradation with the result (often) of total disaster for the humans involved. He also documents how some cultures with an enlightened appreciation and knowledge of their own circumstances have survived by working with the natural world to create sustainable societies, successful for many hundreds of years.", "author" : [ { "dropping-particle" : "", "family" : "Costanza", "given" : "Robert", "non-dropping-particle" : "", "parse-names" : false, "suffix" : "" }, { "dropping-particle" : "", "family" : "Fisher", "given" : "Brendan", "non-dropping-particle" : "", "parse-names" : false, "suffix" : "" }, { "dropping-particle" : "", "family" : "Ali", "given" : "Saleem", "non-dropping-particle" : "", "parse-names" : false, "suffix" : "" }, { "dropping-particle" : "", "family" : "Beer", "given" : "Caroline", "non-dropping-particle" : "", "parse-names" : false, "suffix" : "" }, { "dropping-particle" : "", "family" : "Bond", "given" : "Lynne", "non-dropping-particle" : "", "parse-names" : false, "suffix" : "" }, { "dropping-particle" : "", "family" : "Boumans", "given" : "Roelof", "non-dropping-particle" : "", "parse-names" : false, "suffix" : "" }, { "dropping-particle" : "", "family" : "Danigelis", "given" : "Nicholas L.", "non-dropping-particle" : "", "parse-names" : false, "suffix" : "" }, { "dropping-particle" : "", "family" : "Dickinson", "given" : "Jennifer", "non-dropping-particle" : "", "parse-names" : false, "suffix" : "" }, { "dropping-particle" : "", "family" : "Elliott", "given" : "Carolyn", "non-dropping-particle" : "", "parse-names" : false, "suffix" : "" }, { "dropping-particle" : "", "family" : "Farley", "given" : "Joshua", "non-dropping-particle" : "", "parse-names" : false, "suffix" : "" }, { "dropping-particle" : "", "family" : "Gayer", "given" : "Diane Elliott", "non-dropping-particle" : "", "parse-names" : false, "suffix" : "" }, { "dropping-particle" : "", "family" : "Glenn", "given" : "Linda MacDonald", "non-dropping-particle" : "", "parse-names" : false, "suffix" : "" }, { "dropping-particle" : "", "family" : "Hudspeth", "given" : "Thomas", "non-dropping-particle" : "", "parse-names" : false, "suffix" : "" }, { "dropping-particle" : "", "family" : "Mahoney", "given" : "Dennis", "non-dropping-particle" : "", "parse-names" : false, "suffix" : "" }, { "dropping-particle" : "", "family" : "McCahill", "given" : "Laurence", "non-dropping-particle" : "", "parse-names" : false, "suffix" : "" }, { "dropping-particle" : "", "family" : "McIntosh", "given" : "Barbara", "non-dropping-particle" : "", "parse-names" : false, "suffix" : "" }, { "dropping-particle" : "", "family" : "Reed", "given" : "Brian", "non-dropping-particle" : "", "parse-names" : false, "suffix" : "" }, { "dropping-particle" : "", "family" : "Rizvi", "given" : "S. Abu Turab", "non-dropping-particle" : "", "parse-names" : false, "suffix" : "" }, { "dropping-particle" : "", "family" : "Rizzo", "given" : "Donna M.", "non-dropping-particle" : "", "parse-names" : false, "suffix" : "" }, { "dropping-particle" : "", "family" : "Simpatico", "given" : "Thomas", "non-dropping-particle" : "", "parse-names" : false, "suffix" : "" }, { "dropping-particle" : "", "family" : "Snapp", "given" : "Robert", "non-dropping-particle" : "", "parse-names" : false, "suffix" : "" } ], "container-title" : "Ecological Economics", "id" : "ITEM-1", "issue" : "2-3", "issued" : { "date-parts" : [ [ "2007", "3" ] ] }, "page" : "267-276", "title" : "Quality of life: An approach integrating opportunities, human needs, and subjective well-being", "type" : "article-journal", "volume" : "61" }, "uris" : [ "http://www.mendeley.com/documents/?uuid=491887da-ce7f-4c70-b8ff-fa50a2a2f0a7" ] } ], "mendeley" : { "formattedCitation" : "(Costanza et al., 2007)", "plainTextFormattedCitation" : "(Costanza et al., 2007)", "previouslyFormattedCitation" : "(Costanza et al., 2007)" }, "properties" : { "noteIndex" : 0 }, "schema" : "https://github.com/citation-style-language/schema/raw/master/csl-citation.json" }</w:instrText>
      </w:r>
      <w:r w:rsidR="001F6780" w:rsidRPr="00FD2D61">
        <w:rPr>
          <w:rFonts w:eastAsia="Times New Roman"/>
          <w:color w:val="000000" w:themeColor="text1"/>
        </w:rPr>
        <w:fldChar w:fldCharType="separate"/>
      </w:r>
      <w:r w:rsidR="001F6780" w:rsidRPr="00FD2D61">
        <w:rPr>
          <w:rFonts w:eastAsia="Times New Roman"/>
          <w:noProof/>
          <w:color w:val="000000" w:themeColor="text1"/>
        </w:rPr>
        <w:t>(Costanza et al., 2007)</w:t>
      </w:r>
      <w:r w:rsidR="001F6780" w:rsidRPr="00FD2D61">
        <w:rPr>
          <w:rFonts w:eastAsia="Times New Roman"/>
          <w:color w:val="000000" w:themeColor="text1"/>
        </w:rPr>
        <w:fldChar w:fldCharType="end"/>
      </w:r>
      <w:r w:rsidRPr="00FD2D61">
        <w:rPr>
          <w:rFonts w:eastAsia="Times New Roman"/>
          <w:color w:val="000000" w:themeColor="text1"/>
        </w:rPr>
        <w:t xml:space="preserve">. </w:t>
      </w:r>
      <w:commentRangeStart w:id="12"/>
      <w:r w:rsidRPr="00FD2D61">
        <w:rPr>
          <w:rFonts w:eastAsia="Times New Roman"/>
          <w:color w:val="000000" w:themeColor="text1"/>
        </w:rPr>
        <w:t xml:space="preserve">Pennebaker and Graybeal </w:t>
      </w:r>
      <w:r w:rsidR="001F6780" w:rsidRPr="00FD2D61">
        <w:rPr>
          <w:rFonts w:eastAsia="Times New Roman"/>
          <w:color w:val="000000" w:themeColor="text1"/>
        </w:rPr>
        <w:fldChar w:fldCharType="begin" w:fldLock="1"/>
      </w:r>
      <w:r w:rsidR="00A82B26" w:rsidRPr="00FD2D61">
        <w:rPr>
          <w:rFonts w:eastAsia="Times New Roman"/>
          <w:color w:val="000000" w:themeColor="text1"/>
        </w:rPr>
        <w:instrText>ADDIN CSL_CITATION { "citationItems" : [ { "id" : "ITEM-1", "itemData" : { "DOI" : "10.1111/1467-8721.00123", "ISBN" : "09637214", "ISSN" : "0963-7214", "abstract" : "When people write about their deepest thoughts and feelings about an emotionally significant event, numerous benefits in many domains (e.g., health, achievement, and well-being) result. As one step in understanding how writing achieves these effects, we have developed a computer program that provides a \"fingerprint\" of the words people use in writing or in natural settings. Analyses of text samples indicate that particular patterns of word use predict health and also reflect personality styles. We have also discovered that language use in the laboratory writing paradigm is associated with changes in social interactions and language use in the real world. The implications for using computer-based text analysis programs in the development of psychological theory are discussed.", "author" : [ { "dropping-particle" : "", "family" : "Pennebaker", "given" : "James W.", "non-dropping-particle" : "", "parse-names" : false, "suffix" : "" }, { "dropping-particle" : "", "family" : "Graybeal", "given" : "A", "non-dropping-particle" : "", "parse-names" : false, "suffix" : "" } ], "container-title" : "Current Directions in Psychological Science", "id" : "ITEM-1", "issue" : "3", "issued" : { "date-parts" : [ [ "2001" ] ] }, "page" : "90-93", "title" : "Patterns of natural language use: Disclosure, personality, and social integration", "type" : "article-journal", "volume" : "10" }, "suppress-author" : 1, "uris" : [ "http://www.mendeley.com/documents/?uuid=6e337450-a496-4ce7-96d7-e427df4549fa" ] } ], "mendeley" : { "formattedCitation" : "(2001)", "plainTextFormattedCitation" : "(2001)", "previouslyFormattedCitation" : "(2001)" }, "properties" : { "noteIndex" : 0 }, "schema" : "https://github.com/citation-style-language/schema/raw/master/csl-citation.json" }</w:instrText>
      </w:r>
      <w:r w:rsidR="001F6780" w:rsidRPr="00FD2D61">
        <w:rPr>
          <w:rFonts w:eastAsia="Times New Roman"/>
          <w:color w:val="000000" w:themeColor="text1"/>
        </w:rPr>
        <w:fldChar w:fldCharType="separate"/>
      </w:r>
      <w:r w:rsidR="001F6780" w:rsidRPr="00FD2D61">
        <w:rPr>
          <w:rFonts w:eastAsia="Times New Roman"/>
          <w:noProof/>
          <w:color w:val="000000" w:themeColor="text1"/>
        </w:rPr>
        <w:t>(2001)</w:t>
      </w:r>
      <w:r w:rsidR="001F6780" w:rsidRPr="00FD2D61">
        <w:rPr>
          <w:rFonts w:eastAsia="Times New Roman"/>
          <w:color w:val="000000" w:themeColor="text1"/>
        </w:rPr>
        <w:fldChar w:fldCharType="end"/>
      </w:r>
      <w:r w:rsidR="001F6780" w:rsidRPr="00FD2D61">
        <w:rPr>
          <w:rFonts w:eastAsia="Times New Roman"/>
          <w:color w:val="000000" w:themeColor="text1"/>
        </w:rPr>
        <w:t xml:space="preserve"> </w:t>
      </w:r>
      <w:r w:rsidRPr="00FD2D61">
        <w:rPr>
          <w:rFonts w:eastAsia="Times New Roman"/>
          <w:color w:val="000000" w:themeColor="text1"/>
        </w:rPr>
        <w:t xml:space="preserve">suggested that expressive writing allows one to feel more connected with their surroundings. Furthermore, they explain that expressive writing allows people to see things in a different way and better understand themselves. By understanding a traumatic event, one is able to see things differently and perhaps look at the situation with a more positive mindset. The changes that occur after expressive writing may also allow one to find meaning in the traumatic event, thereby increasing the QOL of that individual </w:t>
      </w:r>
      <w:r w:rsidR="002649B1" w:rsidRPr="00FD2D61">
        <w:rPr>
          <w:rFonts w:eastAsia="Times New Roman"/>
          <w:color w:val="000000" w:themeColor="text1"/>
        </w:rPr>
        <w:fldChar w:fldCharType="begin" w:fldLock="1"/>
      </w:r>
      <w:r w:rsidR="006B6D1E" w:rsidRPr="00FD2D61">
        <w:rPr>
          <w:rFonts w:eastAsia="Times New Roman"/>
          <w:color w:val="000000" w:themeColor="text1"/>
        </w:rPr>
        <w:instrText>ADDIN CSL_CITATION { "citationItems" : [ { "id" : "ITEM-1", "itemData" : { "author" : [ { "dropping-particle" : "", "family" : "Frankl", "given" : "V.E.", "non-dropping-particle" : "", "parse-names" : false, "suffix" : "" } ], "edition" : "3rd", "id" : "ITEM-1", "issued" : { "date-parts" : [ [ "1984" ] ] }, "publisher" : "Simon &amp; Schuster", "publisher-place" : "New York, NY", "title" : "Man's search for meaning", "type" : "book" }, "uris" : [ "http://www.mendeley.com/documents/?uuid=511b5c68-5c25-4937-8ccd-62af7d1356f3" ] } ], "mendeley" : { "formattedCitation" : "(Frankl, 1984)", "plainTextFormattedCitation" : "(Frankl, 1984)", "previouslyFormattedCitation" : "(Frankl, 1984)" }, "properties" : { "noteIndex" : 0 }, "schema" : "https://github.com/citation-style-language/schema/raw/master/csl-citation.json" }</w:instrText>
      </w:r>
      <w:r w:rsidR="002649B1" w:rsidRPr="00FD2D61">
        <w:rPr>
          <w:rFonts w:eastAsia="Times New Roman"/>
          <w:color w:val="000000" w:themeColor="text1"/>
        </w:rPr>
        <w:fldChar w:fldCharType="separate"/>
      </w:r>
      <w:r w:rsidR="002649B1" w:rsidRPr="00FD2D61">
        <w:rPr>
          <w:rFonts w:eastAsia="Times New Roman"/>
          <w:noProof/>
          <w:color w:val="000000" w:themeColor="text1"/>
        </w:rPr>
        <w:t>(Frankl, 1984)</w:t>
      </w:r>
      <w:r w:rsidR="002649B1" w:rsidRPr="00FD2D61">
        <w:rPr>
          <w:rFonts w:eastAsia="Times New Roman"/>
          <w:color w:val="000000" w:themeColor="text1"/>
        </w:rPr>
        <w:fldChar w:fldCharType="end"/>
      </w:r>
      <w:r w:rsidRPr="00FD2D61">
        <w:rPr>
          <w:rFonts w:eastAsia="Times New Roman"/>
          <w:color w:val="000000" w:themeColor="text1"/>
        </w:rPr>
        <w:t xml:space="preserve">. </w:t>
      </w:r>
      <w:commentRangeEnd w:id="12"/>
      <w:r w:rsidR="00563FB8">
        <w:rPr>
          <w:rStyle w:val="CommentReference"/>
          <w:rFonts w:asciiTheme="minorHAnsi" w:hAnsiTheme="minorHAnsi" w:cstheme="minorBidi"/>
        </w:rPr>
        <w:commentReference w:id="12"/>
      </w:r>
      <w:r w:rsidRPr="00FD2D61">
        <w:rPr>
          <w:rFonts w:eastAsia="Times New Roman"/>
          <w:color w:val="000000" w:themeColor="text1"/>
        </w:rPr>
        <w:t xml:space="preserve">Higher QOL may be considered a type of PTG, which is </w:t>
      </w:r>
      <w:r w:rsidR="00C82E5F" w:rsidRPr="00FD2D61">
        <w:rPr>
          <w:rFonts w:eastAsia="Times New Roman"/>
          <w:color w:val="000000" w:themeColor="text1"/>
        </w:rPr>
        <w:t>why we thought to</w:t>
      </w:r>
      <w:r w:rsidRPr="00FD2D61">
        <w:rPr>
          <w:rFonts w:eastAsia="Times New Roman"/>
          <w:color w:val="000000" w:themeColor="text1"/>
        </w:rPr>
        <w:t xml:space="preserve"> examine the effectiveness of studies utilizing expressive writing to improve QOL and PTG in the same study.  </w:t>
      </w:r>
    </w:p>
    <w:p w14:paraId="214E45C3" w14:textId="2C24BD42" w:rsidR="00EB7002" w:rsidRPr="00FD2D61" w:rsidRDefault="45EFD1AE" w:rsidP="45EFD1AE">
      <w:pPr>
        <w:spacing w:line="480" w:lineRule="auto"/>
        <w:outlineLvl w:val="0"/>
        <w:rPr>
          <w:rFonts w:eastAsia="Times New Roman"/>
          <w:color w:val="000000" w:themeColor="text1"/>
        </w:rPr>
      </w:pPr>
      <w:r w:rsidRPr="00FD2D61">
        <w:rPr>
          <w:rFonts w:eastAsia="Times New Roman"/>
          <w:b/>
          <w:bCs/>
          <w:color w:val="000000" w:themeColor="text1"/>
        </w:rPr>
        <w:t>Current Meta-Analysis</w:t>
      </w:r>
      <w:r w:rsidR="008F6A38" w:rsidRPr="00FD2D61">
        <w:rPr>
          <w:rFonts w:eastAsia="Times New Roman"/>
          <w:b/>
          <w:bCs/>
          <w:color w:val="000000" w:themeColor="text1"/>
        </w:rPr>
        <w:t>/Power Analyses</w:t>
      </w:r>
      <w:r w:rsidR="006B2DF3" w:rsidRPr="00FD2D61">
        <w:rPr>
          <w:rFonts w:eastAsia="Times New Roman"/>
          <w:b/>
          <w:bCs/>
          <w:color w:val="000000" w:themeColor="text1"/>
        </w:rPr>
        <w:t xml:space="preserve"> </w:t>
      </w:r>
    </w:p>
    <w:p w14:paraId="1917C5D7" w14:textId="3AD3923D" w:rsidR="00A41BEE" w:rsidRPr="00FD2D61" w:rsidRDefault="45EFD1AE" w:rsidP="45EFD1AE">
      <w:pPr>
        <w:spacing w:line="480" w:lineRule="auto"/>
        <w:ind w:firstLine="720"/>
        <w:rPr>
          <w:rFonts w:eastAsia="Times New Roman"/>
          <w:color w:val="000000" w:themeColor="text1"/>
        </w:rPr>
      </w:pPr>
      <w:r w:rsidRPr="00FD2D61">
        <w:rPr>
          <w:rFonts w:eastAsia="Times New Roman"/>
          <w:color w:val="000000" w:themeColor="text1"/>
        </w:rPr>
        <w:t xml:space="preserve">The purpose of this meta-analysis is to examine studies utilizing expressive writing on </w:t>
      </w:r>
      <w:r w:rsidR="006B2DF3" w:rsidRPr="00FD2D61">
        <w:rPr>
          <w:rFonts w:eastAsia="Times New Roman"/>
          <w:color w:val="000000" w:themeColor="text1"/>
        </w:rPr>
        <w:t>positive outcome variables and posttraumatic stress</w:t>
      </w:r>
      <w:r w:rsidRPr="00FD2D61">
        <w:rPr>
          <w:rFonts w:eastAsia="Times New Roman"/>
          <w:color w:val="000000" w:themeColor="text1"/>
        </w:rPr>
        <w:t>. Due to inconsistent results in current studies published</w:t>
      </w:r>
      <w:r w:rsidR="0084306D">
        <w:rPr>
          <w:rFonts w:eastAsia="Times New Roman"/>
          <w:color w:val="000000" w:themeColor="text1"/>
        </w:rPr>
        <w:t xml:space="preserve"> and outdated </w:t>
      </w:r>
      <w:r w:rsidR="006E77FD">
        <w:rPr>
          <w:rFonts w:eastAsia="Times New Roman"/>
          <w:color w:val="000000" w:themeColor="text1"/>
        </w:rPr>
        <w:t>meta-analyses</w:t>
      </w:r>
      <w:r w:rsidR="0084306D">
        <w:rPr>
          <w:rFonts w:eastAsia="Times New Roman"/>
          <w:color w:val="000000" w:themeColor="text1"/>
        </w:rPr>
        <w:t xml:space="preserve">, it is important to clarify </w:t>
      </w:r>
      <w:r w:rsidRPr="00FD2D61">
        <w:rPr>
          <w:rFonts w:eastAsia="Times New Roman"/>
          <w:color w:val="000000" w:themeColor="text1"/>
        </w:rPr>
        <w:t>the effectiveness of expressive writing on promoting positive cha</w:t>
      </w:r>
      <w:r w:rsidR="008F6A38" w:rsidRPr="00FD2D61">
        <w:rPr>
          <w:rFonts w:eastAsia="Times New Roman"/>
          <w:color w:val="000000" w:themeColor="text1"/>
        </w:rPr>
        <w:t xml:space="preserve">nge after a traumatic event, </w:t>
      </w:r>
      <w:r w:rsidRPr="00FD2D61">
        <w:rPr>
          <w:rFonts w:eastAsia="Times New Roman"/>
          <w:color w:val="000000" w:themeColor="text1"/>
        </w:rPr>
        <w:t>improving overall quality of life</w:t>
      </w:r>
      <w:r w:rsidR="008F6A38" w:rsidRPr="00FD2D61">
        <w:rPr>
          <w:rFonts w:eastAsia="Times New Roman"/>
          <w:color w:val="000000" w:themeColor="text1"/>
        </w:rPr>
        <w:t>, and reducing posttraumatic stress</w:t>
      </w:r>
      <w:r w:rsidRPr="00FD2D61">
        <w:rPr>
          <w:rFonts w:eastAsia="Times New Roman"/>
          <w:color w:val="000000" w:themeColor="text1"/>
        </w:rPr>
        <w:t xml:space="preserve">. </w:t>
      </w:r>
      <w:r w:rsidR="008F6A38" w:rsidRPr="00FD2D61">
        <w:rPr>
          <w:rFonts w:eastAsia="Times New Roman"/>
          <w:color w:val="000000" w:themeColor="text1"/>
        </w:rPr>
        <w:t>This meta-analysis will provide researchers with</w:t>
      </w:r>
      <w:r w:rsidRPr="00FD2D61">
        <w:rPr>
          <w:rFonts w:eastAsia="Times New Roman"/>
          <w:color w:val="000000" w:themeColor="text1"/>
        </w:rPr>
        <w:t xml:space="preserve"> a collected look at the use of expressive writing </w:t>
      </w:r>
      <w:r w:rsidR="008F6A38" w:rsidRPr="00FD2D61">
        <w:rPr>
          <w:rFonts w:eastAsia="Times New Roman"/>
          <w:color w:val="000000" w:themeColor="text1"/>
        </w:rPr>
        <w:t>to promote increased posttraumatic growth, increased quality of life, and decreased posttraumatic stress</w:t>
      </w:r>
      <w:r w:rsidRPr="00FD2D61">
        <w:rPr>
          <w:rFonts w:eastAsia="Times New Roman"/>
          <w:color w:val="000000" w:themeColor="text1"/>
        </w:rPr>
        <w:t xml:space="preserve">. This particular meta-analysis examines studies of patients with different types of psychopathology and </w:t>
      </w:r>
      <w:r w:rsidR="008F6A38" w:rsidRPr="00FD2D61">
        <w:rPr>
          <w:rFonts w:eastAsia="Times New Roman"/>
          <w:color w:val="000000" w:themeColor="text1"/>
        </w:rPr>
        <w:t xml:space="preserve">medical diagnoses on PTG, QOL, and PTS. </w:t>
      </w:r>
      <w:r w:rsidRPr="00FD2D61">
        <w:rPr>
          <w:rFonts w:eastAsia="Times New Roman"/>
          <w:color w:val="000000" w:themeColor="text1"/>
        </w:rPr>
        <w:t>The m</w:t>
      </w:r>
      <w:r w:rsidR="008F6A38" w:rsidRPr="00FD2D61">
        <w:rPr>
          <w:rFonts w:eastAsia="Times New Roman"/>
          <w:color w:val="000000" w:themeColor="text1"/>
        </w:rPr>
        <w:t xml:space="preserve">ain focus of this study is to examine PTG, </w:t>
      </w:r>
      <w:r w:rsidRPr="00FD2D61">
        <w:rPr>
          <w:rFonts w:eastAsia="Times New Roman"/>
          <w:color w:val="000000" w:themeColor="text1"/>
        </w:rPr>
        <w:t>QOL</w:t>
      </w:r>
      <w:r w:rsidR="008F6A38" w:rsidRPr="00FD2D61">
        <w:rPr>
          <w:rFonts w:eastAsia="Times New Roman"/>
          <w:color w:val="000000" w:themeColor="text1"/>
        </w:rPr>
        <w:t xml:space="preserve">, and PTS, by </w:t>
      </w:r>
      <w:r w:rsidR="005E1D4C">
        <w:rPr>
          <w:rFonts w:eastAsia="Times New Roman"/>
          <w:color w:val="000000" w:themeColor="text1"/>
        </w:rPr>
        <w:t>estimating</w:t>
      </w:r>
      <w:r w:rsidR="008F6A38" w:rsidRPr="00FD2D61">
        <w:rPr>
          <w:rFonts w:eastAsia="Times New Roman"/>
          <w:color w:val="000000" w:themeColor="text1"/>
        </w:rPr>
        <w:t xml:space="preserve"> effect sizes of experimental groups assigned to participate in the e</w:t>
      </w:r>
      <w:r w:rsidR="005E1D4C">
        <w:rPr>
          <w:rFonts w:eastAsia="Times New Roman"/>
          <w:color w:val="000000" w:themeColor="text1"/>
        </w:rPr>
        <w:t>xpressive writing intervention using newer techniques that have not been implemented in previous research.</w:t>
      </w:r>
    </w:p>
    <w:p w14:paraId="6F7DED9A" w14:textId="77777777" w:rsidR="00E60109" w:rsidRPr="00FD2D61" w:rsidRDefault="00BF1324" w:rsidP="00BF1324">
      <w:pPr>
        <w:rPr>
          <w:rFonts w:eastAsia="Times New Roman"/>
          <w:color w:val="000000" w:themeColor="text1"/>
        </w:rPr>
      </w:pPr>
      <w:r w:rsidRPr="00FD2D61">
        <w:rPr>
          <w:rFonts w:eastAsia="Times New Roman"/>
          <w:color w:val="000000" w:themeColor="text1"/>
        </w:rPr>
        <w:br/>
      </w:r>
      <w:r w:rsidR="00E60109" w:rsidRPr="00FD2D61">
        <w:rPr>
          <w:rFonts w:eastAsia="Times New Roman"/>
          <w:color w:val="000000" w:themeColor="text1"/>
        </w:rPr>
        <w:t xml:space="preserve">1) </w:t>
      </w:r>
      <w:r w:rsidRPr="00FD2D61">
        <w:rPr>
          <w:rFonts w:eastAsia="Times New Roman"/>
          <w:color w:val="000000" w:themeColor="text1"/>
        </w:rPr>
        <w:t xml:space="preserve">Surely, there are conflicting results in some studies, but the authors need to be careful exactly what claims they are making. Also, it is important to distinguish between expressive writing as a </w:t>
      </w:r>
      <w:r w:rsidRPr="00FD2D61">
        <w:rPr>
          <w:rFonts w:eastAsia="Times New Roman"/>
          <w:color w:val="000000" w:themeColor="text1"/>
        </w:rPr>
        <w:lastRenderedPageBreak/>
        <w:t xml:space="preserve">stand alone psychological intervention vs. expressive writing as a strategy or exercise meant to facilitate emotional coping or behavior change. </w:t>
      </w:r>
    </w:p>
    <w:p w14:paraId="474B8742" w14:textId="77777777" w:rsidR="00E60109" w:rsidRPr="00FD2D61" w:rsidRDefault="00BF1324" w:rsidP="00BF1324">
      <w:pPr>
        <w:rPr>
          <w:rFonts w:eastAsia="Times New Roman"/>
          <w:color w:val="000000" w:themeColor="text1"/>
        </w:rPr>
      </w:pPr>
      <w:r w:rsidRPr="00FD2D61">
        <w:rPr>
          <w:rFonts w:eastAsia="Times New Roman"/>
          <w:color w:val="000000" w:themeColor="text1"/>
        </w:rPr>
        <w:br/>
      </w:r>
      <w:r w:rsidR="00E60109" w:rsidRPr="00FD2D61">
        <w:rPr>
          <w:rFonts w:eastAsia="Times New Roman"/>
          <w:color w:val="000000" w:themeColor="text1"/>
        </w:rPr>
        <w:t xml:space="preserve">2) </w:t>
      </w:r>
      <w:r w:rsidRPr="00FD2D61">
        <w:rPr>
          <w:rFonts w:eastAsia="Times New Roman"/>
          <w:color w:val="000000" w:themeColor="text1"/>
        </w:rPr>
        <w:t xml:space="preserve">What specific PTG variables are the authors interested in measuring? Please operationally define each of the variables that are expected to change as a result of emotional expression, what type of emotional expression is being invoked (as there are many adaptations) and what theory is believed to explain why one would expect PTG to change as a result of emotional expression. Specificity and operationalization of terms is needed. </w:t>
      </w:r>
    </w:p>
    <w:p w14:paraId="460DA746" w14:textId="77777777" w:rsidR="00E60109" w:rsidRPr="00FD2D61" w:rsidRDefault="00E60109" w:rsidP="00BF1324">
      <w:pPr>
        <w:rPr>
          <w:rFonts w:eastAsia="Times New Roman"/>
          <w:color w:val="000000" w:themeColor="text1"/>
        </w:rPr>
      </w:pPr>
    </w:p>
    <w:p w14:paraId="175C644B" w14:textId="77777777" w:rsidR="00E60109" w:rsidRPr="00FD2D61" w:rsidRDefault="00E60109" w:rsidP="00BF1324">
      <w:pPr>
        <w:rPr>
          <w:rFonts w:eastAsia="Times New Roman"/>
          <w:color w:val="000000" w:themeColor="text1"/>
        </w:rPr>
      </w:pPr>
      <w:r w:rsidRPr="00FD2D61">
        <w:rPr>
          <w:rFonts w:eastAsia="Times New Roman"/>
          <w:color w:val="000000" w:themeColor="text1"/>
        </w:rPr>
        <w:t xml:space="preserve">3) </w:t>
      </w:r>
      <w:r w:rsidR="00BF1324" w:rsidRPr="00FD2D61">
        <w:rPr>
          <w:rFonts w:eastAsia="Times New Roman"/>
          <w:color w:val="000000" w:themeColor="text1"/>
        </w:rPr>
        <w:t xml:space="preserve">Likewise clarify the distinction between objective and subjective QOL. That distinction is not clear as written in that section. The authors suggest that QOL encompasses multiple domains. Explain clearly what those domains are and how they are to be measured. For example, health-related QOL, interpersonal QOL? </w:t>
      </w:r>
    </w:p>
    <w:p w14:paraId="2B716C84" w14:textId="77777777" w:rsidR="00E60109" w:rsidRPr="00FD2D61" w:rsidRDefault="00E60109" w:rsidP="00BF1324">
      <w:pPr>
        <w:rPr>
          <w:rFonts w:eastAsia="Times New Roman"/>
          <w:color w:val="000000" w:themeColor="text1"/>
        </w:rPr>
      </w:pPr>
    </w:p>
    <w:p w14:paraId="392E9802" w14:textId="77777777" w:rsidR="00E60109" w:rsidRPr="00FD2D61" w:rsidRDefault="00E60109" w:rsidP="00BF1324">
      <w:pPr>
        <w:rPr>
          <w:rFonts w:eastAsia="Times New Roman"/>
          <w:color w:val="000000" w:themeColor="text1"/>
        </w:rPr>
      </w:pPr>
      <w:r w:rsidRPr="00FD2D61">
        <w:rPr>
          <w:rFonts w:eastAsia="Times New Roman"/>
          <w:color w:val="000000" w:themeColor="text1"/>
        </w:rPr>
        <w:t xml:space="preserve">4) </w:t>
      </w:r>
      <w:r w:rsidR="00BF1324" w:rsidRPr="00FD2D61">
        <w:rPr>
          <w:rFonts w:eastAsia="Times New Roman"/>
          <w:color w:val="000000" w:themeColor="text1"/>
        </w:rPr>
        <w:t>Again, what specific PTG and QOL variables are expected to change in response to expressive writing?</w:t>
      </w:r>
      <w:r w:rsidR="00BF1324" w:rsidRPr="00FD2D61">
        <w:rPr>
          <w:rFonts w:eastAsia="Times New Roman"/>
          <w:color w:val="000000" w:themeColor="text1"/>
        </w:rPr>
        <w:br/>
      </w:r>
    </w:p>
    <w:p w14:paraId="193FB3C9" w14:textId="140A8CFE" w:rsidR="00BF1324" w:rsidRPr="00FD2D61" w:rsidRDefault="00E60109" w:rsidP="00BF1324">
      <w:pPr>
        <w:rPr>
          <w:rFonts w:eastAsia="Times New Roman"/>
          <w:color w:val="000000" w:themeColor="text1"/>
        </w:rPr>
      </w:pPr>
      <w:r w:rsidRPr="00FD2D61">
        <w:rPr>
          <w:rFonts w:eastAsia="Times New Roman"/>
          <w:color w:val="000000" w:themeColor="text1"/>
        </w:rPr>
        <w:t xml:space="preserve">5) </w:t>
      </w:r>
      <w:r w:rsidR="00BF1324" w:rsidRPr="00FD2D61">
        <w:rPr>
          <w:rFonts w:eastAsia="Times New Roman"/>
          <w:color w:val="000000" w:themeColor="text1"/>
        </w:rPr>
        <w:t>From a theoretical perspective, why are the PTG and QOL expected to change. The authors need to provide a strong rationale for why PTG and QOL are expected to change.</w:t>
      </w:r>
    </w:p>
    <w:p w14:paraId="7BF36C8D" w14:textId="578DCFB4" w:rsidR="00D4603F" w:rsidRPr="00FD2D61" w:rsidRDefault="00D4603F">
      <w:pPr>
        <w:rPr>
          <w:color w:val="000000" w:themeColor="text1"/>
        </w:rPr>
      </w:pPr>
    </w:p>
    <w:sectPr w:rsidR="00D4603F" w:rsidRPr="00FD2D61" w:rsidSect="0000710D">
      <w:headerReference w:type="even" r:id="rId10"/>
      <w:headerReference w:type="default" r:id="rId11"/>
      <w:headerReference w:type="first" r:id="rId12"/>
      <w:type w:val="oddPag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4F63C76B" w14:textId="3485810B" w:rsidR="009D64C6" w:rsidRDefault="009D64C6">
      <w:pPr>
        <w:pStyle w:val="CommentText"/>
      </w:pPr>
      <w:r>
        <w:rPr>
          <w:rStyle w:val="CommentReference"/>
        </w:rPr>
        <w:annotationRef/>
      </w:r>
      <w:r>
        <w:t xml:space="preserve">I feel like we need a citation here. </w:t>
      </w:r>
    </w:p>
  </w:comment>
  <w:comment w:id="2" w:author="Author" w:initials="A">
    <w:p w14:paraId="1689A2EB" w14:textId="67AC481F" w:rsidR="00DC5C81" w:rsidRDefault="00DC5C81">
      <w:pPr>
        <w:pStyle w:val="CommentText"/>
      </w:pPr>
      <w:r>
        <w:rPr>
          <w:rStyle w:val="CommentReference"/>
        </w:rPr>
        <w:annotationRef/>
      </w:r>
      <w:r>
        <w:t xml:space="preserve">This needs a citation </w:t>
      </w:r>
    </w:p>
  </w:comment>
  <w:comment w:id="5" w:author="Author" w:initials="A">
    <w:p w14:paraId="660E70FB" w14:textId="77777777" w:rsidR="00894B63" w:rsidRDefault="00894B63" w:rsidP="00894B63">
      <w:pPr>
        <w:pStyle w:val="CommentText"/>
      </w:pPr>
      <w:r>
        <w:rPr>
          <w:rStyle w:val="CommentReference"/>
        </w:rPr>
        <w:annotationRef/>
      </w:r>
      <w:r>
        <w:t xml:space="preserve">But did they find that overall it was effective? I think that’s an important comment here that’s missing </w:t>
      </w:r>
    </w:p>
  </w:comment>
  <w:comment w:id="6" w:author="Author" w:initials="A">
    <w:p w14:paraId="72658F59" w14:textId="6E4F44E5" w:rsidR="00563FB8" w:rsidRDefault="00563FB8">
      <w:pPr>
        <w:pStyle w:val="CommentText"/>
      </w:pPr>
      <w:r>
        <w:rPr>
          <w:rStyle w:val="CommentReference"/>
        </w:rPr>
        <w:annotationRef/>
      </w:r>
      <w:r>
        <w:t>Citation here</w:t>
      </w:r>
    </w:p>
  </w:comment>
  <w:comment w:id="8" w:author="Author" w:initials="A">
    <w:p w14:paraId="32390A48" w14:textId="72A90D7F" w:rsidR="00523515" w:rsidRDefault="00523515">
      <w:pPr>
        <w:pStyle w:val="CommentText"/>
      </w:pPr>
      <w:r>
        <w:rPr>
          <w:rStyle w:val="CommentReference"/>
        </w:rPr>
        <w:annotationRef/>
      </w:r>
      <w:r>
        <w:t>Cite the DSM 5</w:t>
      </w:r>
    </w:p>
  </w:comment>
  <w:comment w:id="9" w:author="Author" w:initials="A">
    <w:p w14:paraId="469CD375" w14:textId="6C015808" w:rsidR="00A303CA" w:rsidRDefault="00A303CA">
      <w:pPr>
        <w:pStyle w:val="CommentText"/>
      </w:pPr>
      <w:r>
        <w:rPr>
          <w:rStyle w:val="CommentReference"/>
        </w:rPr>
        <w:annotationRef/>
      </w:r>
      <w:r>
        <w:t xml:space="preserve">I think we need just a little bit more here, expand on what these people did a bit </w:t>
      </w:r>
    </w:p>
  </w:comment>
  <w:comment w:id="10" w:author="Author" w:initials="A">
    <w:p w14:paraId="3BF341AD" w14:textId="4EE4C3F8" w:rsidR="00D65C07" w:rsidRDefault="00D65C07">
      <w:pPr>
        <w:pStyle w:val="CommentText"/>
      </w:pPr>
      <w:r>
        <w:rPr>
          <w:rStyle w:val="CommentReference"/>
        </w:rPr>
        <w:annotationRef/>
      </w:r>
      <w:r>
        <w:t xml:space="preserve">I think once I have my table made we can also relate this to the scales that are often used to measure these variables … like </w:t>
      </w:r>
      <w:r w:rsidR="00F20022">
        <w:t xml:space="preserve">PTS is often measured with the IESR </w:t>
      </w:r>
      <w:r w:rsidR="00F80FB4">
        <w:t xml:space="preserve">so maybe we are seeing changes because some items like “I had feelings and I didn’t want to deal with them” are changing because the expressive writing is making you deal with it. </w:t>
      </w:r>
    </w:p>
  </w:comment>
  <w:comment w:id="11" w:author="Author" w:initials="A">
    <w:p w14:paraId="32127FC4" w14:textId="28271A64" w:rsidR="0075244F" w:rsidRDefault="0075244F">
      <w:pPr>
        <w:pStyle w:val="CommentText"/>
      </w:pPr>
      <w:r>
        <w:rPr>
          <w:rStyle w:val="CommentReference"/>
        </w:rPr>
        <w:annotationRef/>
      </w:r>
      <w:r>
        <w:t xml:space="preserve">Same here, just a bit more </w:t>
      </w:r>
    </w:p>
  </w:comment>
  <w:comment w:id="12" w:author="Author" w:initials="A">
    <w:p w14:paraId="7212F91A" w14:textId="77777777" w:rsidR="00563FB8" w:rsidRDefault="00563FB8">
      <w:pPr>
        <w:pStyle w:val="CommentText"/>
      </w:pPr>
      <w:r>
        <w:rPr>
          <w:rStyle w:val="CommentReference"/>
        </w:rPr>
        <w:annotationRef/>
      </w:r>
      <w:r>
        <w:t>Ok so here I think you’ve got a good reason we’d expect this variable to change.  But in the PTG and PTS section we don’t – so we should add something about why we would expect it to change…like with PTS we expect that the emotional disclosures are like exposure therapy so they see less stress by talking about the event</w:t>
      </w:r>
    </w:p>
    <w:p w14:paraId="4C01640D" w14:textId="77777777" w:rsidR="00563FB8" w:rsidRDefault="00563FB8">
      <w:pPr>
        <w:pStyle w:val="CommentText"/>
      </w:pPr>
    </w:p>
    <w:p w14:paraId="478A578D" w14:textId="0BD177B1" w:rsidR="00563FB8" w:rsidRDefault="00563FB8">
      <w:pPr>
        <w:pStyle w:val="CommentText"/>
      </w:pPr>
      <w:r>
        <w:t xml:space="preserve">Maybe with PTG we are reframing the situation to something positive like we are saying look how far I’ve come by writing about 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3C76B" w15:done="0"/>
  <w15:commentEx w15:paraId="1689A2EB" w15:done="0"/>
  <w15:commentEx w15:paraId="660E70FB" w15:done="0"/>
  <w15:commentEx w15:paraId="72658F59" w15:done="0"/>
  <w15:commentEx w15:paraId="32390A48" w15:done="0"/>
  <w15:commentEx w15:paraId="469CD375" w15:done="0"/>
  <w15:commentEx w15:paraId="3BF341AD" w15:done="0"/>
  <w15:commentEx w15:paraId="32127FC4" w15:done="0"/>
  <w15:commentEx w15:paraId="478A57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8E9D3" w14:textId="77777777" w:rsidR="00F0333B" w:rsidRDefault="00F0333B" w:rsidP="00AD23FD">
      <w:r>
        <w:separator/>
      </w:r>
    </w:p>
  </w:endnote>
  <w:endnote w:type="continuationSeparator" w:id="0">
    <w:p w14:paraId="622D42C4" w14:textId="77777777" w:rsidR="00F0333B" w:rsidRDefault="00F0333B" w:rsidP="00A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667B1" w14:textId="77777777" w:rsidR="00F0333B" w:rsidRDefault="00F0333B" w:rsidP="00AD23FD">
      <w:r>
        <w:separator/>
      </w:r>
    </w:p>
  </w:footnote>
  <w:footnote w:type="continuationSeparator" w:id="0">
    <w:p w14:paraId="09E50D70" w14:textId="77777777" w:rsidR="00F0333B" w:rsidRDefault="00F0333B" w:rsidP="00AD23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B23" w14:textId="77777777" w:rsidR="00386FF8" w:rsidRDefault="00386FF8" w:rsidP="00086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4F89B" w14:textId="77777777" w:rsidR="00386FF8" w:rsidRDefault="00F0333B" w:rsidP="00AD23FD">
    <w:pPr>
      <w:pStyle w:val="Header"/>
      <w:ind w:right="360"/>
    </w:pPr>
    <w:sdt>
      <w:sdtPr>
        <w:id w:val="-1642720708"/>
        <w:placeholder>
          <w:docPart w:val="1220A22AFD4F394E9234C6EAD8E3C8E3"/>
        </w:placeholder>
        <w:temporary/>
        <w:showingPlcHdr/>
      </w:sdtPr>
      <w:sdtEndPr/>
      <w:sdtContent>
        <w:r w:rsidR="00386FF8">
          <w:t>[Type text]</w:t>
        </w:r>
      </w:sdtContent>
    </w:sdt>
    <w:r w:rsidR="00386FF8">
      <w:ptab w:relativeTo="margin" w:alignment="center" w:leader="none"/>
    </w:r>
    <w:sdt>
      <w:sdtPr>
        <w:id w:val="-552843636"/>
        <w:placeholder>
          <w:docPart w:val="2F24B19D0C6D6A458B41386D0D921CE1"/>
        </w:placeholder>
        <w:temporary/>
        <w:showingPlcHdr/>
      </w:sdtPr>
      <w:sdtEndPr/>
      <w:sdtContent>
        <w:r w:rsidR="00386FF8">
          <w:t>[Type text]</w:t>
        </w:r>
      </w:sdtContent>
    </w:sdt>
    <w:r w:rsidR="00386FF8">
      <w:ptab w:relativeTo="margin" w:alignment="right" w:leader="none"/>
    </w:r>
    <w:sdt>
      <w:sdtPr>
        <w:id w:val="-1144589466"/>
        <w:placeholder>
          <w:docPart w:val="75FC9B60D31A394C8972447A320E6A3D"/>
        </w:placeholder>
        <w:temporary/>
        <w:showingPlcHdr/>
      </w:sdtPr>
      <w:sdtEndPr/>
      <w:sdtContent>
        <w:r w:rsidR="00386FF8">
          <w:t>[Type text]</w:t>
        </w:r>
      </w:sdtContent>
    </w:sdt>
  </w:p>
  <w:p w14:paraId="0B621273" w14:textId="77777777" w:rsidR="00386FF8" w:rsidRDefault="00386F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437" w14:textId="77777777" w:rsidR="00386FF8" w:rsidRPr="00FD12CC" w:rsidRDefault="00386FF8" w:rsidP="00086B3F">
    <w:pPr>
      <w:pStyle w:val="Header"/>
      <w:framePr w:wrap="around" w:vAnchor="text" w:hAnchor="margin" w:xAlign="right" w:y="1"/>
      <w:rPr>
        <w:rStyle w:val="PageNumber"/>
        <w:rFonts w:ascii="Times New Roman" w:hAnsi="Times New Roman" w:cs="Times New Roman"/>
      </w:rPr>
    </w:pPr>
    <w:r w:rsidRPr="00FD12CC">
      <w:rPr>
        <w:rStyle w:val="PageNumber"/>
        <w:rFonts w:ascii="Times New Roman" w:hAnsi="Times New Roman" w:cs="Times New Roman"/>
      </w:rPr>
      <w:fldChar w:fldCharType="begin"/>
    </w:r>
    <w:r w:rsidRPr="00FD12CC">
      <w:rPr>
        <w:rStyle w:val="PageNumber"/>
        <w:rFonts w:ascii="Times New Roman" w:hAnsi="Times New Roman" w:cs="Times New Roman"/>
      </w:rPr>
      <w:instrText xml:space="preserve">PAGE  </w:instrText>
    </w:r>
    <w:r w:rsidRPr="00FD12CC">
      <w:rPr>
        <w:rStyle w:val="PageNumber"/>
        <w:rFonts w:ascii="Times New Roman" w:hAnsi="Times New Roman" w:cs="Times New Roman"/>
      </w:rPr>
      <w:fldChar w:fldCharType="separate"/>
    </w:r>
    <w:r w:rsidR="00E5289A">
      <w:rPr>
        <w:rStyle w:val="PageNumber"/>
        <w:rFonts w:ascii="Times New Roman" w:hAnsi="Times New Roman" w:cs="Times New Roman"/>
        <w:noProof/>
      </w:rPr>
      <w:t>6</w:t>
    </w:r>
    <w:r w:rsidRPr="00FD12CC">
      <w:rPr>
        <w:rStyle w:val="PageNumber"/>
        <w:rFonts w:ascii="Times New Roman" w:hAnsi="Times New Roman" w:cs="Times New Roman"/>
      </w:rPr>
      <w:fldChar w:fldCharType="end"/>
    </w:r>
  </w:p>
  <w:p w14:paraId="01A852CC" w14:textId="77777777" w:rsidR="00386FF8" w:rsidRPr="00AD23FD" w:rsidRDefault="00386FF8" w:rsidP="45EFD1AE">
    <w:pPr>
      <w:pStyle w:val="Header"/>
      <w:ind w:right="360"/>
      <w:rPr>
        <w:rFonts w:ascii="Times New Roman" w:eastAsia="Times New Roman" w:hAnsi="Times New Roman" w:cs="Times New Roman"/>
      </w:rPr>
    </w:pPr>
    <w:r w:rsidRPr="6C2B3B8B">
      <w:rPr>
        <w:rFonts w:ascii="Times New Roman" w:eastAsia="Times New Roman" w:hAnsi="Times New Roman" w:cs="Times New Roman"/>
      </w:rPr>
      <w:t>EXPRESSIVE WRITING</w:t>
    </w:r>
    <w:r>
      <w:ptab w:relativeTo="margin" w:alignment="center" w:leader="none"/>
    </w:r>
    <w:r>
      <w:ptab w:relativeTo="margin" w:alignment="right" w:leader="none"/>
    </w:r>
  </w:p>
  <w:p w14:paraId="317D1428" w14:textId="77777777" w:rsidR="00386FF8" w:rsidRDefault="00386F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CE7A" w14:textId="77777777" w:rsidR="00386FF8" w:rsidRPr="00AD23FD" w:rsidRDefault="00386FF8" w:rsidP="45EFD1AE">
    <w:pPr>
      <w:pStyle w:val="Header"/>
      <w:tabs>
        <w:tab w:val="clear" w:pos="8640"/>
        <w:tab w:val="right" w:pos="9360"/>
      </w:tabs>
      <w:rPr>
        <w:rFonts w:ascii="Times New Roman" w:eastAsia="Times New Roman" w:hAnsi="Times New Roman" w:cs="Times New Roman"/>
      </w:rPr>
    </w:pPr>
    <w:r w:rsidRPr="6C2B3B8B">
      <w:rPr>
        <w:rFonts w:ascii="Times New Roman" w:eastAsia="Times New Roman" w:hAnsi="Times New Roman" w:cs="Times New Roman"/>
      </w:rPr>
      <w:t>Running head: EXPRESSIVE WRITING</w:t>
    </w:r>
    <w:r>
      <w:rPr>
        <w:rFonts w:ascii="Times New Roman" w:hAnsi="Times New Roman" w:cs="Times New Roman"/>
      </w:rPr>
      <w:tab/>
    </w:r>
    <w:r>
      <w:rPr>
        <w:rFonts w:ascii="Times New Roman" w:hAnsi="Times New Roman" w:cs="Times New Roman"/>
      </w:rPr>
      <w:tab/>
    </w:r>
    <w:r w:rsidRPr="6C2B3B8B">
      <w:rPr>
        <w:rFonts w:ascii="Times New Roman" w:eastAsia="Times New Roman" w:hAnsi="Times New Roman" w:cs="Times New Roman"/>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4DE3"/>
    <w:multiLevelType w:val="hybridMultilevel"/>
    <w:tmpl w:val="C1ECE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05B41"/>
    <w:rsid w:val="0000710D"/>
    <w:rsid w:val="00007893"/>
    <w:rsid w:val="00023091"/>
    <w:rsid w:val="00023615"/>
    <w:rsid w:val="0003594E"/>
    <w:rsid w:val="00035A13"/>
    <w:rsid w:val="00046CF6"/>
    <w:rsid w:val="00051368"/>
    <w:rsid w:val="00051A86"/>
    <w:rsid w:val="0005271D"/>
    <w:rsid w:val="00061FE1"/>
    <w:rsid w:val="00063314"/>
    <w:rsid w:val="00066785"/>
    <w:rsid w:val="00067E11"/>
    <w:rsid w:val="00072D38"/>
    <w:rsid w:val="000847F7"/>
    <w:rsid w:val="00086B3F"/>
    <w:rsid w:val="000915D7"/>
    <w:rsid w:val="00093505"/>
    <w:rsid w:val="0009390F"/>
    <w:rsid w:val="0009590C"/>
    <w:rsid w:val="000976A8"/>
    <w:rsid w:val="000A3B6D"/>
    <w:rsid w:val="000B1A85"/>
    <w:rsid w:val="000B36B3"/>
    <w:rsid w:val="000C13C8"/>
    <w:rsid w:val="000C32A3"/>
    <w:rsid w:val="000D0B11"/>
    <w:rsid w:val="000E4C3D"/>
    <w:rsid w:val="000E504E"/>
    <w:rsid w:val="001038A0"/>
    <w:rsid w:val="0011339E"/>
    <w:rsid w:val="00130A0B"/>
    <w:rsid w:val="00137A19"/>
    <w:rsid w:val="00171D11"/>
    <w:rsid w:val="001764B6"/>
    <w:rsid w:val="00181B8D"/>
    <w:rsid w:val="00183E5E"/>
    <w:rsid w:val="0018595E"/>
    <w:rsid w:val="0019162E"/>
    <w:rsid w:val="00193543"/>
    <w:rsid w:val="00194A65"/>
    <w:rsid w:val="001A28CF"/>
    <w:rsid w:val="001A2F72"/>
    <w:rsid w:val="001A7282"/>
    <w:rsid w:val="001B12B0"/>
    <w:rsid w:val="001B2E06"/>
    <w:rsid w:val="001C6AEE"/>
    <w:rsid w:val="001D0FAF"/>
    <w:rsid w:val="001E0E21"/>
    <w:rsid w:val="001F0E88"/>
    <w:rsid w:val="001F4529"/>
    <w:rsid w:val="001F6780"/>
    <w:rsid w:val="00200F93"/>
    <w:rsid w:val="0020177D"/>
    <w:rsid w:val="002040C2"/>
    <w:rsid w:val="002249E1"/>
    <w:rsid w:val="0023485B"/>
    <w:rsid w:val="0023516F"/>
    <w:rsid w:val="002353E1"/>
    <w:rsid w:val="00235945"/>
    <w:rsid w:val="00241863"/>
    <w:rsid w:val="00242922"/>
    <w:rsid w:val="00253D81"/>
    <w:rsid w:val="00257832"/>
    <w:rsid w:val="00257D8E"/>
    <w:rsid w:val="002649B1"/>
    <w:rsid w:val="00273C51"/>
    <w:rsid w:val="00277443"/>
    <w:rsid w:val="00277567"/>
    <w:rsid w:val="00281FCD"/>
    <w:rsid w:val="002826C1"/>
    <w:rsid w:val="002834B5"/>
    <w:rsid w:val="00286CC8"/>
    <w:rsid w:val="002962B1"/>
    <w:rsid w:val="00297E46"/>
    <w:rsid w:val="002A67DB"/>
    <w:rsid w:val="002B34DE"/>
    <w:rsid w:val="002B3D9F"/>
    <w:rsid w:val="002C37B9"/>
    <w:rsid w:val="002C7E99"/>
    <w:rsid w:val="002D61EA"/>
    <w:rsid w:val="002E1DE5"/>
    <w:rsid w:val="002E34B7"/>
    <w:rsid w:val="002E3C4E"/>
    <w:rsid w:val="002E42BE"/>
    <w:rsid w:val="002E5F9E"/>
    <w:rsid w:val="002F493D"/>
    <w:rsid w:val="00302F8D"/>
    <w:rsid w:val="00303112"/>
    <w:rsid w:val="00315C55"/>
    <w:rsid w:val="0032321D"/>
    <w:rsid w:val="0032587E"/>
    <w:rsid w:val="003310E7"/>
    <w:rsid w:val="00337289"/>
    <w:rsid w:val="003477B6"/>
    <w:rsid w:val="00354A03"/>
    <w:rsid w:val="00355EB8"/>
    <w:rsid w:val="00356744"/>
    <w:rsid w:val="003611A0"/>
    <w:rsid w:val="003623D3"/>
    <w:rsid w:val="0036652C"/>
    <w:rsid w:val="00366739"/>
    <w:rsid w:val="00367AEE"/>
    <w:rsid w:val="00386FF8"/>
    <w:rsid w:val="003917A7"/>
    <w:rsid w:val="00394F37"/>
    <w:rsid w:val="003B4C39"/>
    <w:rsid w:val="003C008E"/>
    <w:rsid w:val="003C0F3D"/>
    <w:rsid w:val="003C1E2B"/>
    <w:rsid w:val="003C3735"/>
    <w:rsid w:val="003C4E39"/>
    <w:rsid w:val="003D3584"/>
    <w:rsid w:val="003E0A46"/>
    <w:rsid w:val="003E7D80"/>
    <w:rsid w:val="003F158E"/>
    <w:rsid w:val="003F2985"/>
    <w:rsid w:val="00401DBF"/>
    <w:rsid w:val="00402920"/>
    <w:rsid w:val="004122A4"/>
    <w:rsid w:val="00412BF5"/>
    <w:rsid w:val="00425F0A"/>
    <w:rsid w:val="004263AE"/>
    <w:rsid w:val="00430792"/>
    <w:rsid w:val="00455DAC"/>
    <w:rsid w:val="00460E26"/>
    <w:rsid w:val="00467BC3"/>
    <w:rsid w:val="00470205"/>
    <w:rsid w:val="00472499"/>
    <w:rsid w:val="004738FA"/>
    <w:rsid w:val="004841B0"/>
    <w:rsid w:val="0048535D"/>
    <w:rsid w:val="004862F0"/>
    <w:rsid w:val="00492F9D"/>
    <w:rsid w:val="004A00E5"/>
    <w:rsid w:val="004A25EC"/>
    <w:rsid w:val="004A43A8"/>
    <w:rsid w:val="004B2D54"/>
    <w:rsid w:val="004B7818"/>
    <w:rsid w:val="004C0B4A"/>
    <w:rsid w:val="004C4BAC"/>
    <w:rsid w:val="004D07FC"/>
    <w:rsid w:val="004D189F"/>
    <w:rsid w:val="004D2DCC"/>
    <w:rsid w:val="004D7ABF"/>
    <w:rsid w:val="004D7FCD"/>
    <w:rsid w:val="004E0074"/>
    <w:rsid w:val="004E3577"/>
    <w:rsid w:val="004F1529"/>
    <w:rsid w:val="005079AD"/>
    <w:rsid w:val="00511331"/>
    <w:rsid w:val="00512061"/>
    <w:rsid w:val="00523515"/>
    <w:rsid w:val="0052373C"/>
    <w:rsid w:val="00523D4A"/>
    <w:rsid w:val="00532B5A"/>
    <w:rsid w:val="0053540D"/>
    <w:rsid w:val="005358D5"/>
    <w:rsid w:val="0053742D"/>
    <w:rsid w:val="00545871"/>
    <w:rsid w:val="00547C37"/>
    <w:rsid w:val="00557BA2"/>
    <w:rsid w:val="0056000D"/>
    <w:rsid w:val="00561194"/>
    <w:rsid w:val="0056229A"/>
    <w:rsid w:val="00562FA8"/>
    <w:rsid w:val="00563FB8"/>
    <w:rsid w:val="0056747B"/>
    <w:rsid w:val="005678C2"/>
    <w:rsid w:val="005718A6"/>
    <w:rsid w:val="00577309"/>
    <w:rsid w:val="0058051D"/>
    <w:rsid w:val="00584ACC"/>
    <w:rsid w:val="00590423"/>
    <w:rsid w:val="005A6A81"/>
    <w:rsid w:val="005A7123"/>
    <w:rsid w:val="005B0958"/>
    <w:rsid w:val="005B0FF3"/>
    <w:rsid w:val="005B1183"/>
    <w:rsid w:val="005B4BDC"/>
    <w:rsid w:val="005D1ACD"/>
    <w:rsid w:val="005E0328"/>
    <w:rsid w:val="005E1D4C"/>
    <w:rsid w:val="005E4BC6"/>
    <w:rsid w:val="005E5552"/>
    <w:rsid w:val="005E75A8"/>
    <w:rsid w:val="005F4E7A"/>
    <w:rsid w:val="00603A06"/>
    <w:rsid w:val="00605E36"/>
    <w:rsid w:val="00614A7E"/>
    <w:rsid w:val="00616588"/>
    <w:rsid w:val="00617D8C"/>
    <w:rsid w:val="006305B5"/>
    <w:rsid w:val="006328B0"/>
    <w:rsid w:val="0063768D"/>
    <w:rsid w:val="00642972"/>
    <w:rsid w:val="00645832"/>
    <w:rsid w:val="00671728"/>
    <w:rsid w:val="00677391"/>
    <w:rsid w:val="00681097"/>
    <w:rsid w:val="00681702"/>
    <w:rsid w:val="006819F1"/>
    <w:rsid w:val="00687122"/>
    <w:rsid w:val="006910A3"/>
    <w:rsid w:val="0069133F"/>
    <w:rsid w:val="006979AC"/>
    <w:rsid w:val="006A5155"/>
    <w:rsid w:val="006B2DF3"/>
    <w:rsid w:val="006B6D1E"/>
    <w:rsid w:val="006C08BA"/>
    <w:rsid w:val="006C29ED"/>
    <w:rsid w:val="006D0255"/>
    <w:rsid w:val="006D08E8"/>
    <w:rsid w:val="006D48E5"/>
    <w:rsid w:val="006E7157"/>
    <w:rsid w:val="006E77FD"/>
    <w:rsid w:val="006F15CB"/>
    <w:rsid w:val="006F5B21"/>
    <w:rsid w:val="006F6E4D"/>
    <w:rsid w:val="0071247A"/>
    <w:rsid w:val="00723CC5"/>
    <w:rsid w:val="00730631"/>
    <w:rsid w:val="00732890"/>
    <w:rsid w:val="00742692"/>
    <w:rsid w:val="0074437C"/>
    <w:rsid w:val="00746477"/>
    <w:rsid w:val="007465E0"/>
    <w:rsid w:val="0075007E"/>
    <w:rsid w:val="0075244F"/>
    <w:rsid w:val="0075461A"/>
    <w:rsid w:val="0076023D"/>
    <w:rsid w:val="00760FD8"/>
    <w:rsid w:val="00776569"/>
    <w:rsid w:val="007807C8"/>
    <w:rsid w:val="0079189E"/>
    <w:rsid w:val="00793D99"/>
    <w:rsid w:val="007A1E17"/>
    <w:rsid w:val="007A3FCC"/>
    <w:rsid w:val="007A6612"/>
    <w:rsid w:val="007B5D6C"/>
    <w:rsid w:val="007C1D59"/>
    <w:rsid w:val="007D3BE8"/>
    <w:rsid w:val="007D4C6C"/>
    <w:rsid w:val="007E02AD"/>
    <w:rsid w:val="007E3BD8"/>
    <w:rsid w:val="007E69D2"/>
    <w:rsid w:val="00803D91"/>
    <w:rsid w:val="00804043"/>
    <w:rsid w:val="008054B1"/>
    <w:rsid w:val="00811F88"/>
    <w:rsid w:val="00817E1C"/>
    <w:rsid w:val="00822DF3"/>
    <w:rsid w:val="008254C0"/>
    <w:rsid w:val="008279E3"/>
    <w:rsid w:val="00830B9E"/>
    <w:rsid w:val="008420BF"/>
    <w:rsid w:val="0084306D"/>
    <w:rsid w:val="00856B67"/>
    <w:rsid w:val="00860CCB"/>
    <w:rsid w:val="008619F9"/>
    <w:rsid w:val="008758AE"/>
    <w:rsid w:val="00890039"/>
    <w:rsid w:val="00891599"/>
    <w:rsid w:val="008934CA"/>
    <w:rsid w:val="00894B63"/>
    <w:rsid w:val="00895B35"/>
    <w:rsid w:val="00895DFC"/>
    <w:rsid w:val="00895E93"/>
    <w:rsid w:val="0089640A"/>
    <w:rsid w:val="008A155D"/>
    <w:rsid w:val="008C2E25"/>
    <w:rsid w:val="008C674F"/>
    <w:rsid w:val="008D4BCB"/>
    <w:rsid w:val="008E3CB0"/>
    <w:rsid w:val="008E5630"/>
    <w:rsid w:val="008F6A38"/>
    <w:rsid w:val="00915A90"/>
    <w:rsid w:val="009213B6"/>
    <w:rsid w:val="0092390F"/>
    <w:rsid w:val="00931D96"/>
    <w:rsid w:val="00934E93"/>
    <w:rsid w:val="00947992"/>
    <w:rsid w:val="009510BA"/>
    <w:rsid w:val="00952043"/>
    <w:rsid w:val="00954976"/>
    <w:rsid w:val="009718A8"/>
    <w:rsid w:val="00972BE1"/>
    <w:rsid w:val="00977B69"/>
    <w:rsid w:val="00992A34"/>
    <w:rsid w:val="009972BC"/>
    <w:rsid w:val="009A3AA0"/>
    <w:rsid w:val="009A4045"/>
    <w:rsid w:val="009A4BC1"/>
    <w:rsid w:val="009A5E66"/>
    <w:rsid w:val="009A756E"/>
    <w:rsid w:val="009A75A3"/>
    <w:rsid w:val="009B0808"/>
    <w:rsid w:val="009B6EC4"/>
    <w:rsid w:val="009C62DF"/>
    <w:rsid w:val="009D3D22"/>
    <w:rsid w:val="009D51A9"/>
    <w:rsid w:val="009D64C6"/>
    <w:rsid w:val="009E2461"/>
    <w:rsid w:val="009E3A63"/>
    <w:rsid w:val="009E7E93"/>
    <w:rsid w:val="00A00E3E"/>
    <w:rsid w:val="00A0243B"/>
    <w:rsid w:val="00A06194"/>
    <w:rsid w:val="00A07174"/>
    <w:rsid w:val="00A15071"/>
    <w:rsid w:val="00A15D34"/>
    <w:rsid w:val="00A2078F"/>
    <w:rsid w:val="00A23DC8"/>
    <w:rsid w:val="00A303CA"/>
    <w:rsid w:val="00A41BEE"/>
    <w:rsid w:val="00A53B4B"/>
    <w:rsid w:val="00A54233"/>
    <w:rsid w:val="00A63284"/>
    <w:rsid w:val="00A64E8A"/>
    <w:rsid w:val="00A656ED"/>
    <w:rsid w:val="00A67745"/>
    <w:rsid w:val="00A70C6D"/>
    <w:rsid w:val="00A737D9"/>
    <w:rsid w:val="00A7530D"/>
    <w:rsid w:val="00A82B26"/>
    <w:rsid w:val="00A87F57"/>
    <w:rsid w:val="00A90D22"/>
    <w:rsid w:val="00A940A2"/>
    <w:rsid w:val="00A97D20"/>
    <w:rsid w:val="00AA0786"/>
    <w:rsid w:val="00AA232C"/>
    <w:rsid w:val="00AA73A4"/>
    <w:rsid w:val="00AB012C"/>
    <w:rsid w:val="00AB201D"/>
    <w:rsid w:val="00AB2BE5"/>
    <w:rsid w:val="00AB5116"/>
    <w:rsid w:val="00AC5C7C"/>
    <w:rsid w:val="00AD23FD"/>
    <w:rsid w:val="00AE150A"/>
    <w:rsid w:val="00AE1CDE"/>
    <w:rsid w:val="00AE4B10"/>
    <w:rsid w:val="00AF1F91"/>
    <w:rsid w:val="00AF79DF"/>
    <w:rsid w:val="00B03D9F"/>
    <w:rsid w:val="00B0782F"/>
    <w:rsid w:val="00B07D60"/>
    <w:rsid w:val="00B107E1"/>
    <w:rsid w:val="00B17B56"/>
    <w:rsid w:val="00B24D2F"/>
    <w:rsid w:val="00B266DD"/>
    <w:rsid w:val="00B320C9"/>
    <w:rsid w:val="00B363F4"/>
    <w:rsid w:val="00B40131"/>
    <w:rsid w:val="00B40256"/>
    <w:rsid w:val="00B46829"/>
    <w:rsid w:val="00B47590"/>
    <w:rsid w:val="00B5666D"/>
    <w:rsid w:val="00B64558"/>
    <w:rsid w:val="00B64D48"/>
    <w:rsid w:val="00B679F6"/>
    <w:rsid w:val="00B70695"/>
    <w:rsid w:val="00B70C72"/>
    <w:rsid w:val="00B73C39"/>
    <w:rsid w:val="00B73FA8"/>
    <w:rsid w:val="00B74378"/>
    <w:rsid w:val="00B7620F"/>
    <w:rsid w:val="00B80B4C"/>
    <w:rsid w:val="00B85172"/>
    <w:rsid w:val="00B852A6"/>
    <w:rsid w:val="00B90BC2"/>
    <w:rsid w:val="00B97F22"/>
    <w:rsid w:val="00BA6466"/>
    <w:rsid w:val="00BC6B39"/>
    <w:rsid w:val="00BD414D"/>
    <w:rsid w:val="00BE01DB"/>
    <w:rsid w:val="00BE484A"/>
    <w:rsid w:val="00BE4A3B"/>
    <w:rsid w:val="00BF1324"/>
    <w:rsid w:val="00C00A2F"/>
    <w:rsid w:val="00C01F93"/>
    <w:rsid w:val="00C05626"/>
    <w:rsid w:val="00C070FC"/>
    <w:rsid w:val="00C15CE7"/>
    <w:rsid w:val="00C23E52"/>
    <w:rsid w:val="00C23EDC"/>
    <w:rsid w:val="00C26E0B"/>
    <w:rsid w:val="00C302D3"/>
    <w:rsid w:val="00C30B5D"/>
    <w:rsid w:val="00C463F1"/>
    <w:rsid w:val="00C46E34"/>
    <w:rsid w:val="00C51DD7"/>
    <w:rsid w:val="00C63263"/>
    <w:rsid w:val="00C67014"/>
    <w:rsid w:val="00C7009B"/>
    <w:rsid w:val="00C7503E"/>
    <w:rsid w:val="00C752DD"/>
    <w:rsid w:val="00C77F64"/>
    <w:rsid w:val="00C82E5F"/>
    <w:rsid w:val="00C919B8"/>
    <w:rsid w:val="00C92103"/>
    <w:rsid w:val="00C949C1"/>
    <w:rsid w:val="00C9662B"/>
    <w:rsid w:val="00CB0459"/>
    <w:rsid w:val="00CB319D"/>
    <w:rsid w:val="00CC3A2B"/>
    <w:rsid w:val="00CC432B"/>
    <w:rsid w:val="00CD188F"/>
    <w:rsid w:val="00CD21A8"/>
    <w:rsid w:val="00CD599D"/>
    <w:rsid w:val="00CD624C"/>
    <w:rsid w:val="00CD70B7"/>
    <w:rsid w:val="00CE465C"/>
    <w:rsid w:val="00CE650C"/>
    <w:rsid w:val="00CF1C8E"/>
    <w:rsid w:val="00CF4D85"/>
    <w:rsid w:val="00CF6392"/>
    <w:rsid w:val="00D01520"/>
    <w:rsid w:val="00D01BE5"/>
    <w:rsid w:val="00D02039"/>
    <w:rsid w:val="00D03CEC"/>
    <w:rsid w:val="00D0661A"/>
    <w:rsid w:val="00D12DFB"/>
    <w:rsid w:val="00D161CB"/>
    <w:rsid w:val="00D25C00"/>
    <w:rsid w:val="00D265D9"/>
    <w:rsid w:val="00D27703"/>
    <w:rsid w:val="00D30414"/>
    <w:rsid w:val="00D3291E"/>
    <w:rsid w:val="00D360C7"/>
    <w:rsid w:val="00D40301"/>
    <w:rsid w:val="00D4603F"/>
    <w:rsid w:val="00D65C07"/>
    <w:rsid w:val="00D66B28"/>
    <w:rsid w:val="00D7511A"/>
    <w:rsid w:val="00D87D96"/>
    <w:rsid w:val="00D90A60"/>
    <w:rsid w:val="00D9214D"/>
    <w:rsid w:val="00D93646"/>
    <w:rsid w:val="00D96257"/>
    <w:rsid w:val="00DA5142"/>
    <w:rsid w:val="00DA67B8"/>
    <w:rsid w:val="00DB31AC"/>
    <w:rsid w:val="00DB41BB"/>
    <w:rsid w:val="00DC03B3"/>
    <w:rsid w:val="00DC3833"/>
    <w:rsid w:val="00DC52B8"/>
    <w:rsid w:val="00DC5C81"/>
    <w:rsid w:val="00DC6629"/>
    <w:rsid w:val="00DC6BB9"/>
    <w:rsid w:val="00DD2992"/>
    <w:rsid w:val="00DD5873"/>
    <w:rsid w:val="00DE56B9"/>
    <w:rsid w:val="00DF12DD"/>
    <w:rsid w:val="00DF2DA6"/>
    <w:rsid w:val="00E01B0F"/>
    <w:rsid w:val="00E02ABA"/>
    <w:rsid w:val="00E10D77"/>
    <w:rsid w:val="00E141DC"/>
    <w:rsid w:val="00E14241"/>
    <w:rsid w:val="00E14453"/>
    <w:rsid w:val="00E1538C"/>
    <w:rsid w:val="00E21A51"/>
    <w:rsid w:val="00E23B07"/>
    <w:rsid w:val="00E24BDF"/>
    <w:rsid w:val="00E24F5B"/>
    <w:rsid w:val="00E26565"/>
    <w:rsid w:val="00E30C09"/>
    <w:rsid w:val="00E328F1"/>
    <w:rsid w:val="00E35350"/>
    <w:rsid w:val="00E45EBD"/>
    <w:rsid w:val="00E5107C"/>
    <w:rsid w:val="00E5289A"/>
    <w:rsid w:val="00E5320F"/>
    <w:rsid w:val="00E60109"/>
    <w:rsid w:val="00E63D48"/>
    <w:rsid w:val="00E6641D"/>
    <w:rsid w:val="00E81448"/>
    <w:rsid w:val="00E839D4"/>
    <w:rsid w:val="00E84F50"/>
    <w:rsid w:val="00E93E19"/>
    <w:rsid w:val="00E95E95"/>
    <w:rsid w:val="00EB3D40"/>
    <w:rsid w:val="00EB627F"/>
    <w:rsid w:val="00EB6931"/>
    <w:rsid w:val="00EB7002"/>
    <w:rsid w:val="00EC2917"/>
    <w:rsid w:val="00EC42D0"/>
    <w:rsid w:val="00EC4646"/>
    <w:rsid w:val="00EC6DA5"/>
    <w:rsid w:val="00EE23CC"/>
    <w:rsid w:val="00F005B6"/>
    <w:rsid w:val="00F0333B"/>
    <w:rsid w:val="00F17D73"/>
    <w:rsid w:val="00F20022"/>
    <w:rsid w:val="00F20739"/>
    <w:rsid w:val="00F21CC4"/>
    <w:rsid w:val="00F23929"/>
    <w:rsid w:val="00F26904"/>
    <w:rsid w:val="00F360F0"/>
    <w:rsid w:val="00F36653"/>
    <w:rsid w:val="00F4196D"/>
    <w:rsid w:val="00F47364"/>
    <w:rsid w:val="00F51203"/>
    <w:rsid w:val="00F53A74"/>
    <w:rsid w:val="00F53E1F"/>
    <w:rsid w:val="00F5517C"/>
    <w:rsid w:val="00F61275"/>
    <w:rsid w:val="00F63A1F"/>
    <w:rsid w:val="00F80FB4"/>
    <w:rsid w:val="00F85C58"/>
    <w:rsid w:val="00F91ECF"/>
    <w:rsid w:val="00F96F9B"/>
    <w:rsid w:val="00FA482B"/>
    <w:rsid w:val="00FB0B51"/>
    <w:rsid w:val="00FC2F2F"/>
    <w:rsid w:val="00FC60D3"/>
    <w:rsid w:val="00FD12CC"/>
    <w:rsid w:val="00FD2D61"/>
    <w:rsid w:val="00FD468C"/>
    <w:rsid w:val="00FE1B73"/>
    <w:rsid w:val="00FE2C31"/>
    <w:rsid w:val="00FE5197"/>
    <w:rsid w:val="06E8FC06"/>
    <w:rsid w:val="45EFD1AE"/>
    <w:rsid w:val="4A553606"/>
    <w:rsid w:val="6C2B3B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0B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unhideWhenUsed/>
    <w:rsid w:val="00730631"/>
    <w:rPr>
      <w:rFonts w:asciiTheme="minorHAnsi" w:hAnsiTheme="minorHAnsi" w:cstheme="minorBidi"/>
    </w:rPr>
  </w:style>
  <w:style w:type="character" w:customStyle="1" w:styleId="CommentTextChar">
    <w:name w:val="Comment Text Char"/>
    <w:basedOn w:val="DefaultParagraphFont"/>
    <w:link w:val="CommentText"/>
    <w:uiPriority w:val="99"/>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customStyle="1" w:styleId="CommentSubjectChar">
    <w:name w:val="Comment Subject Char"/>
    <w:basedOn w:val="CommentTextChar"/>
    <w:link w:val="CommentSubject"/>
    <w:uiPriority w:val="99"/>
    <w:semiHidden/>
    <w:rsid w:val="00730631"/>
    <w:rPr>
      <w:b/>
      <w:bCs/>
      <w:sz w:val="20"/>
      <w:szCs w:val="20"/>
    </w:rPr>
  </w:style>
  <w:style w:type="character" w:customStyle="1" w:styleId="highlight">
    <w:name w:val="highlight"/>
    <w:basedOn w:val="DefaultParagraphFont"/>
    <w:rsid w:val="0056747B"/>
  </w:style>
  <w:style w:type="paragraph" w:styleId="ListParagraph">
    <w:name w:val="List Paragraph"/>
    <w:basedOn w:val="Normal"/>
    <w:uiPriority w:val="34"/>
    <w:qFormat/>
    <w:rsid w:val="004738FA"/>
    <w:pPr>
      <w:ind w:left="720"/>
      <w:contextualSpacing/>
    </w:pPr>
    <w:rPr>
      <w:rFonts w:asciiTheme="minorHAnsi" w:hAnsiTheme="minorHAnsi" w:cstheme="minorBidi"/>
    </w:rPr>
  </w:style>
  <w:style w:type="character" w:customStyle="1" w:styleId="doi">
    <w:name w:val="doi"/>
    <w:basedOn w:val="DefaultParagraphFont"/>
    <w:rsid w:val="00A15071"/>
  </w:style>
  <w:style w:type="character" w:styleId="Hyperlink">
    <w:name w:val="Hyperlink"/>
    <w:basedOn w:val="DefaultParagraphFont"/>
    <w:uiPriority w:val="99"/>
    <w:semiHidden/>
    <w:unhideWhenUsed/>
    <w:rsid w:val="00A15071"/>
    <w:rPr>
      <w:color w:val="0000FF"/>
      <w:u w:val="single"/>
    </w:rPr>
  </w:style>
  <w:style w:type="paragraph" w:styleId="DocumentMap">
    <w:name w:val="Document Map"/>
    <w:basedOn w:val="Normal"/>
    <w:link w:val="DocumentMapChar"/>
    <w:uiPriority w:val="99"/>
    <w:semiHidden/>
    <w:unhideWhenUsed/>
    <w:rsid w:val="00CF6392"/>
  </w:style>
  <w:style w:type="character" w:customStyle="1" w:styleId="DocumentMapChar">
    <w:name w:val="Document Map Char"/>
    <w:basedOn w:val="DefaultParagraphFont"/>
    <w:link w:val="DocumentMap"/>
    <w:uiPriority w:val="99"/>
    <w:semiHidden/>
    <w:rsid w:val="00CF6392"/>
    <w:rPr>
      <w:rFonts w:ascii="Times New Roman" w:hAnsi="Times New Roman" w:cs="Times New Roman"/>
    </w:rPr>
  </w:style>
  <w:style w:type="paragraph" w:customStyle="1" w:styleId="p1">
    <w:name w:val="p1"/>
    <w:basedOn w:val="Normal"/>
    <w:rsid w:val="009A4045"/>
    <w:rPr>
      <w:rFonts w:ascii="Times" w:hAnsi="Times"/>
      <w:sz w:val="14"/>
      <w:szCs w:val="14"/>
    </w:rPr>
  </w:style>
  <w:style w:type="character" w:customStyle="1" w:styleId="apple-converted-space">
    <w:name w:val="apple-converted-space"/>
    <w:basedOn w:val="DefaultParagraphFont"/>
    <w:rsid w:val="00F6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5547">
      <w:bodyDiv w:val="1"/>
      <w:marLeft w:val="0"/>
      <w:marRight w:val="0"/>
      <w:marTop w:val="0"/>
      <w:marBottom w:val="0"/>
      <w:divBdr>
        <w:top w:val="none" w:sz="0" w:space="0" w:color="auto"/>
        <w:left w:val="none" w:sz="0" w:space="0" w:color="auto"/>
        <w:bottom w:val="none" w:sz="0" w:space="0" w:color="auto"/>
        <w:right w:val="none" w:sz="0" w:space="0" w:color="auto"/>
      </w:divBdr>
    </w:div>
    <w:div w:id="117333767">
      <w:bodyDiv w:val="1"/>
      <w:marLeft w:val="0"/>
      <w:marRight w:val="0"/>
      <w:marTop w:val="0"/>
      <w:marBottom w:val="0"/>
      <w:divBdr>
        <w:top w:val="none" w:sz="0" w:space="0" w:color="auto"/>
        <w:left w:val="none" w:sz="0" w:space="0" w:color="auto"/>
        <w:bottom w:val="none" w:sz="0" w:space="0" w:color="auto"/>
        <w:right w:val="none" w:sz="0" w:space="0" w:color="auto"/>
      </w:divBdr>
    </w:div>
    <w:div w:id="213781891">
      <w:bodyDiv w:val="1"/>
      <w:marLeft w:val="0"/>
      <w:marRight w:val="0"/>
      <w:marTop w:val="0"/>
      <w:marBottom w:val="0"/>
      <w:divBdr>
        <w:top w:val="none" w:sz="0" w:space="0" w:color="auto"/>
        <w:left w:val="none" w:sz="0" w:space="0" w:color="auto"/>
        <w:bottom w:val="none" w:sz="0" w:space="0" w:color="auto"/>
        <w:right w:val="none" w:sz="0" w:space="0" w:color="auto"/>
      </w:divBdr>
    </w:div>
    <w:div w:id="244384498">
      <w:bodyDiv w:val="1"/>
      <w:marLeft w:val="0"/>
      <w:marRight w:val="0"/>
      <w:marTop w:val="0"/>
      <w:marBottom w:val="0"/>
      <w:divBdr>
        <w:top w:val="none" w:sz="0" w:space="0" w:color="auto"/>
        <w:left w:val="none" w:sz="0" w:space="0" w:color="auto"/>
        <w:bottom w:val="none" w:sz="0" w:space="0" w:color="auto"/>
        <w:right w:val="none" w:sz="0" w:space="0" w:color="auto"/>
      </w:divBdr>
    </w:div>
    <w:div w:id="293292737">
      <w:bodyDiv w:val="1"/>
      <w:marLeft w:val="0"/>
      <w:marRight w:val="0"/>
      <w:marTop w:val="0"/>
      <w:marBottom w:val="0"/>
      <w:divBdr>
        <w:top w:val="none" w:sz="0" w:space="0" w:color="auto"/>
        <w:left w:val="none" w:sz="0" w:space="0" w:color="auto"/>
        <w:bottom w:val="none" w:sz="0" w:space="0" w:color="auto"/>
        <w:right w:val="none" w:sz="0" w:space="0" w:color="auto"/>
      </w:divBdr>
    </w:div>
    <w:div w:id="299043925">
      <w:bodyDiv w:val="1"/>
      <w:marLeft w:val="0"/>
      <w:marRight w:val="0"/>
      <w:marTop w:val="0"/>
      <w:marBottom w:val="0"/>
      <w:divBdr>
        <w:top w:val="none" w:sz="0" w:space="0" w:color="auto"/>
        <w:left w:val="none" w:sz="0" w:space="0" w:color="auto"/>
        <w:bottom w:val="none" w:sz="0" w:space="0" w:color="auto"/>
        <w:right w:val="none" w:sz="0" w:space="0" w:color="auto"/>
      </w:divBdr>
    </w:div>
    <w:div w:id="482350625">
      <w:bodyDiv w:val="1"/>
      <w:marLeft w:val="0"/>
      <w:marRight w:val="0"/>
      <w:marTop w:val="0"/>
      <w:marBottom w:val="0"/>
      <w:divBdr>
        <w:top w:val="none" w:sz="0" w:space="0" w:color="auto"/>
        <w:left w:val="none" w:sz="0" w:space="0" w:color="auto"/>
        <w:bottom w:val="none" w:sz="0" w:space="0" w:color="auto"/>
        <w:right w:val="none" w:sz="0" w:space="0" w:color="auto"/>
      </w:divBdr>
    </w:div>
    <w:div w:id="550993323">
      <w:bodyDiv w:val="1"/>
      <w:marLeft w:val="0"/>
      <w:marRight w:val="0"/>
      <w:marTop w:val="0"/>
      <w:marBottom w:val="0"/>
      <w:divBdr>
        <w:top w:val="none" w:sz="0" w:space="0" w:color="auto"/>
        <w:left w:val="none" w:sz="0" w:space="0" w:color="auto"/>
        <w:bottom w:val="none" w:sz="0" w:space="0" w:color="auto"/>
        <w:right w:val="none" w:sz="0" w:space="0" w:color="auto"/>
      </w:divBdr>
    </w:div>
    <w:div w:id="576939568">
      <w:bodyDiv w:val="1"/>
      <w:marLeft w:val="0"/>
      <w:marRight w:val="0"/>
      <w:marTop w:val="0"/>
      <w:marBottom w:val="0"/>
      <w:divBdr>
        <w:top w:val="none" w:sz="0" w:space="0" w:color="auto"/>
        <w:left w:val="none" w:sz="0" w:space="0" w:color="auto"/>
        <w:bottom w:val="none" w:sz="0" w:space="0" w:color="auto"/>
        <w:right w:val="none" w:sz="0" w:space="0" w:color="auto"/>
      </w:divBdr>
    </w:div>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870193220">
      <w:bodyDiv w:val="1"/>
      <w:marLeft w:val="0"/>
      <w:marRight w:val="0"/>
      <w:marTop w:val="0"/>
      <w:marBottom w:val="0"/>
      <w:divBdr>
        <w:top w:val="none" w:sz="0" w:space="0" w:color="auto"/>
        <w:left w:val="none" w:sz="0" w:space="0" w:color="auto"/>
        <w:bottom w:val="none" w:sz="0" w:space="0" w:color="auto"/>
        <w:right w:val="none" w:sz="0" w:space="0" w:color="auto"/>
      </w:divBdr>
      <w:divsChild>
        <w:div w:id="145560902">
          <w:marLeft w:val="0"/>
          <w:marRight w:val="0"/>
          <w:marTop w:val="0"/>
          <w:marBottom w:val="0"/>
          <w:divBdr>
            <w:top w:val="none" w:sz="0" w:space="0" w:color="auto"/>
            <w:left w:val="none" w:sz="0" w:space="0" w:color="auto"/>
            <w:bottom w:val="none" w:sz="0" w:space="0" w:color="auto"/>
            <w:right w:val="none" w:sz="0" w:space="0" w:color="auto"/>
          </w:divBdr>
        </w:div>
      </w:divsChild>
    </w:div>
    <w:div w:id="928273821">
      <w:bodyDiv w:val="1"/>
      <w:marLeft w:val="0"/>
      <w:marRight w:val="0"/>
      <w:marTop w:val="0"/>
      <w:marBottom w:val="0"/>
      <w:divBdr>
        <w:top w:val="none" w:sz="0" w:space="0" w:color="auto"/>
        <w:left w:val="none" w:sz="0" w:space="0" w:color="auto"/>
        <w:bottom w:val="none" w:sz="0" w:space="0" w:color="auto"/>
        <w:right w:val="none" w:sz="0" w:space="0" w:color="auto"/>
      </w:divBdr>
    </w:div>
    <w:div w:id="964387117">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064646844">
      <w:bodyDiv w:val="1"/>
      <w:marLeft w:val="0"/>
      <w:marRight w:val="0"/>
      <w:marTop w:val="0"/>
      <w:marBottom w:val="0"/>
      <w:divBdr>
        <w:top w:val="none" w:sz="0" w:space="0" w:color="auto"/>
        <w:left w:val="none" w:sz="0" w:space="0" w:color="auto"/>
        <w:bottom w:val="none" w:sz="0" w:space="0" w:color="auto"/>
        <w:right w:val="none" w:sz="0" w:space="0" w:color="auto"/>
      </w:divBdr>
    </w:div>
    <w:div w:id="1077898231">
      <w:bodyDiv w:val="1"/>
      <w:marLeft w:val="0"/>
      <w:marRight w:val="0"/>
      <w:marTop w:val="0"/>
      <w:marBottom w:val="0"/>
      <w:divBdr>
        <w:top w:val="none" w:sz="0" w:space="0" w:color="auto"/>
        <w:left w:val="none" w:sz="0" w:space="0" w:color="auto"/>
        <w:bottom w:val="none" w:sz="0" w:space="0" w:color="auto"/>
        <w:right w:val="none" w:sz="0" w:space="0" w:color="auto"/>
      </w:divBdr>
      <w:divsChild>
        <w:div w:id="975797193">
          <w:marLeft w:val="0"/>
          <w:marRight w:val="0"/>
          <w:marTop w:val="0"/>
          <w:marBottom w:val="0"/>
          <w:divBdr>
            <w:top w:val="none" w:sz="0" w:space="0" w:color="auto"/>
            <w:left w:val="none" w:sz="0" w:space="0" w:color="auto"/>
            <w:bottom w:val="none" w:sz="0" w:space="0" w:color="auto"/>
            <w:right w:val="none" w:sz="0" w:space="0" w:color="auto"/>
          </w:divBdr>
        </w:div>
        <w:div w:id="81223238">
          <w:marLeft w:val="0"/>
          <w:marRight w:val="0"/>
          <w:marTop w:val="0"/>
          <w:marBottom w:val="0"/>
          <w:divBdr>
            <w:top w:val="none" w:sz="0" w:space="0" w:color="auto"/>
            <w:left w:val="none" w:sz="0" w:space="0" w:color="auto"/>
            <w:bottom w:val="none" w:sz="0" w:space="0" w:color="auto"/>
            <w:right w:val="none" w:sz="0" w:space="0" w:color="auto"/>
          </w:divBdr>
        </w:div>
        <w:div w:id="1030454203">
          <w:marLeft w:val="0"/>
          <w:marRight w:val="0"/>
          <w:marTop w:val="0"/>
          <w:marBottom w:val="0"/>
          <w:divBdr>
            <w:top w:val="none" w:sz="0" w:space="0" w:color="auto"/>
            <w:left w:val="none" w:sz="0" w:space="0" w:color="auto"/>
            <w:bottom w:val="none" w:sz="0" w:space="0" w:color="auto"/>
            <w:right w:val="none" w:sz="0" w:space="0" w:color="auto"/>
          </w:divBdr>
        </w:div>
        <w:div w:id="1729650891">
          <w:marLeft w:val="0"/>
          <w:marRight w:val="0"/>
          <w:marTop w:val="0"/>
          <w:marBottom w:val="0"/>
          <w:divBdr>
            <w:top w:val="none" w:sz="0" w:space="0" w:color="auto"/>
            <w:left w:val="none" w:sz="0" w:space="0" w:color="auto"/>
            <w:bottom w:val="none" w:sz="0" w:space="0" w:color="auto"/>
            <w:right w:val="none" w:sz="0" w:space="0" w:color="auto"/>
          </w:divBdr>
        </w:div>
        <w:div w:id="1743331885">
          <w:marLeft w:val="0"/>
          <w:marRight w:val="0"/>
          <w:marTop w:val="0"/>
          <w:marBottom w:val="0"/>
          <w:divBdr>
            <w:top w:val="none" w:sz="0" w:space="0" w:color="auto"/>
            <w:left w:val="none" w:sz="0" w:space="0" w:color="auto"/>
            <w:bottom w:val="none" w:sz="0" w:space="0" w:color="auto"/>
            <w:right w:val="none" w:sz="0" w:space="0" w:color="auto"/>
          </w:divBdr>
        </w:div>
        <w:div w:id="606885132">
          <w:marLeft w:val="0"/>
          <w:marRight w:val="0"/>
          <w:marTop w:val="0"/>
          <w:marBottom w:val="0"/>
          <w:divBdr>
            <w:top w:val="none" w:sz="0" w:space="0" w:color="auto"/>
            <w:left w:val="none" w:sz="0" w:space="0" w:color="auto"/>
            <w:bottom w:val="none" w:sz="0" w:space="0" w:color="auto"/>
            <w:right w:val="none" w:sz="0" w:space="0" w:color="auto"/>
          </w:divBdr>
        </w:div>
      </w:divsChild>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261254608">
      <w:bodyDiv w:val="1"/>
      <w:marLeft w:val="0"/>
      <w:marRight w:val="0"/>
      <w:marTop w:val="0"/>
      <w:marBottom w:val="0"/>
      <w:divBdr>
        <w:top w:val="none" w:sz="0" w:space="0" w:color="auto"/>
        <w:left w:val="none" w:sz="0" w:space="0" w:color="auto"/>
        <w:bottom w:val="none" w:sz="0" w:space="0" w:color="auto"/>
        <w:right w:val="none" w:sz="0" w:space="0" w:color="auto"/>
      </w:divBdr>
    </w:div>
    <w:div w:id="1278214515">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329869554">
      <w:bodyDiv w:val="1"/>
      <w:marLeft w:val="0"/>
      <w:marRight w:val="0"/>
      <w:marTop w:val="0"/>
      <w:marBottom w:val="0"/>
      <w:divBdr>
        <w:top w:val="none" w:sz="0" w:space="0" w:color="auto"/>
        <w:left w:val="none" w:sz="0" w:space="0" w:color="auto"/>
        <w:bottom w:val="none" w:sz="0" w:space="0" w:color="auto"/>
        <w:right w:val="none" w:sz="0" w:space="0" w:color="auto"/>
      </w:divBdr>
    </w:div>
    <w:div w:id="1371420758">
      <w:bodyDiv w:val="1"/>
      <w:marLeft w:val="0"/>
      <w:marRight w:val="0"/>
      <w:marTop w:val="0"/>
      <w:marBottom w:val="0"/>
      <w:divBdr>
        <w:top w:val="none" w:sz="0" w:space="0" w:color="auto"/>
        <w:left w:val="none" w:sz="0" w:space="0" w:color="auto"/>
        <w:bottom w:val="none" w:sz="0" w:space="0" w:color="auto"/>
        <w:right w:val="none" w:sz="0" w:space="0" w:color="auto"/>
      </w:divBdr>
    </w:div>
    <w:div w:id="1463112500">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1589461428">
      <w:bodyDiv w:val="1"/>
      <w:marLeft w:val="0"/>
      <w:marRight w:val="0"/>
      <w:marTop w:val="0"/>
      <w:marBottom w:val="0"/>
      <w:divBdr>
        <w:top w:val="none" w:sz="0" w:space="0" w:color="auto"/>
        <w:left w:val="none" w:sz="0" w:space="0" w:color="auto"/>
        <w:bottom w:val="none" w:sz="0" w:space="0" w:color="auto"/>
        <w:right w:val="none" w:sz="0" w:space="0" w:color="auto"/>
      </w:divBdr>
    </w:div>
    <w:div w:id="1674794087">
      <w:bodyDiv w:val="1"/>
      <w:marLeft w:val="0"/>
      <w:marRight w:val="0"/>
      <w:marTop w:val="0"/>
      <w:marBottom w:val="0"/>
      <w:divBdr>
        <w:top w:val="none" w:sz="0" w:space="0" w:color="auto"/>
        <w:left w:val="none" w:sz="0" w:space="0" w:color="auto"/>
        <w:bottom w:val="none" w:sz="0" w:space="0" w:color="auto"/>
        <w:right w:val="none" w:sz="0" w:space="0" w:color="auto"/>
      </w:divBdr>
    </w:div>
    <w:div w:id="1694067803">
      <w:bodyDiv w:val="1"/>
      <w:marLeft w:val="0"/>
      <w:marRight w:val="0"/>
      <w:marTop w:val="0"/>
      <w:marBottom w:val="0"/>
      <w:divBdr>
        <w:top w:val="none" w:sz="0" w:space="0" w:color="auto"/>
        <w:left w:val="none" w:sz="0" w:space="0" w:color="auto"/>
        <w:bottom w:val="none" w:sz="0" w:space="0" w:color="auto"/>
        <w:right w:val="none" w:sz="0" w:space="0" w:color="auto"/>
      </w:divBdr>
    </w:div>
    <w:div w:id="1727218137">
      <w:bodyDiv w:val="1"/>
      <w:marLeft w:val="0"/>
      <w:marRight w:val="0"/>
      <w:marTop w:val="0"/>
      <w:marBottom w:val="0"/>
      <w:divBdr>
        <w:top w:val="none" w:sz="0" w:space="0" w:color="auto"/>
        <w:left w:val="none" w:sz="0" w:space="0" w:color="auto"/>
        <w:bottom w:val="none" w:sz="0" w:space="0" w:color="auto"/>
        <w:right w:val="none" w:sz="0" w:space="0" w:color="auto"/>
      </w:divBdr>
    </w:div>
    <w:div w:id="1904875979">
      <w:bodyDiv w:val="1"/>
      <w:marLeft w:val="0"/>
      <w:marRight w:val="0"/>
      <w:marTop w:val="0"/>
      <w:marBottom w:val="0"/>
      <w:divBdr>
        <w:top w:val="none" w:sz="0" w:space="0" w:color="auto"/>
        <w:left w:val="none" w:sz="0" w:space="0" w:color="auto"/>
        <w:bottom w:val="none" w:sz="0" w:space="0" w:color="auto"/>
        <w:right w:val="none" w:sz="0" w:space="0" w:color="auto"/>
      </w:divBdr>
    </w:div>
    <w:div w:id="1934242831">
      <w:bodyDiv w:val="1"/>
      <w:marLeft w:val="0"/>
      <w:marRight w:val="0"/>
      <w:marTop w:val="0"/>
      <w:marBottom w:val="0"/>
      <w:divBdr>
        <w:top w:val="none" w:sz="0" w:space="0" w:color="auto"/>
        <w:left w:val="none" w:sz="0" w:space="0" w:color="auto"/>
        <w:bottom w:val="none" w:sz="0" w:space="0" w:color="auto"/>
        <w:right w:val="none" w:sz="0" w:space="0" w:color="auto"/>
      </w:divBdr>
    </w:div>
    <w:div w:id="1956013756">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 w:id="2047290911">
      <w:bodyDiv w:val="1"/>
      <w:marLeft w:val="0"/>
      <w:marRight w:val="0"/>
      <w:marTop w:val="0"/>
      <w:marBottom w:val="0"/>
      <w:divBdr>
        <w:top w:val="none" w:sz="0" w:space="0" w:color="auto"/>
        <w:left w:val="none" w:sz="0" w:space="0" w:color="auto"/>
        <w:bottom w:val="none" w:sz="0" w:space="0" w:color="auto"/>
        <w:right w:val="none" w:sz="0" w:space="0" w:color="auto"/>
      </w:divBdr>
    </w:div>
    <w:div w:id="204809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4519B"/>
    <w:rsid w:val="000F4A61"/>
    <w:rsid w:val="00101610"/>
    <w:rsid w:val="00111BB8"/>
    <w:rsid w:val="001175C7"/>
    <w:rsid w:val="001A008A"/>
    <w:rsid w:val="0020400A"/>
    <w:rsid w:val="002A6938"/>
    <w:rsid w:val="002D40F8"/>
    <w:rsid w:val="00387B7E"/>
    <w:rsid w:val="0043460B"/>
    <w:rsid w:val="00450E92"/>
    <w:rsid w:val="004837E0"/>
    <w:rsid w:val="004B3AC7"/>
    <w:rsid w:val="004C5795"/>
    <w:rsid w:val="005A44CF"/>
    <w:rsid w:val="006E3B86"/>
    <w:rsid w:val="00742EB7"/>
    <w:rsid w:val="007A2EFE"/>
    <w:rsid w:val="007E3914"/>
    <w:rsid w:val="008103F0"/>
    <w:rsid w:val="0087361E"/>
    <w:rsid w:val="008C63D4"/>
    <w:rsid w:val="009003C0"/>
    <w:rsid w:val="00966525"/>
    <w:rsid w:val="009D0264"/>
    <w:rsid w:val="009E5CF9"/>
    <w:rsid w:val="009F771F"/>
    <w:rsid w:val="00A04517"/>
    <w:rsid w:val="00A1275F"/>
    <w:rsid w:val="00A346FD"/>
    <w:rsid w:val="00A71F96"/>
    <w:rsid w:val="00A929F2"/>
    <w:rsid w:val="00B366AF"/>
    <w:rsid w:val="00B65275"/>
    <w:rsid w:val="00BE1624"/>
    <w:rsid w:val="00BE3806"/>
    <w:rsid w:val="00CE2B14"/>
    <w:rsid w:val="00D1136F"/>
    <w:rsid w:val="00D55ADF"/>
    <w:rsid w:val="00DB4B91"/>
    <w:rsid w:val="00DD6B1E"/>
    <w:rsid w:val="00E03D68"/>
    <w:rsid w:val="00EF6D24"/>
    <w:rsid w:val="00F70327"/>
    <w:rsid w:val="00F707F8"/>
    <w:rsid w:val="00F97764"/>
    <w:rsid w:val="00FF6E1B"/>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0CF4D-C862-FB48-B44C-E11512E0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7105</Words>
  <Characters>40502</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2017-01-05T04:15:00Z</cp:lastPrinted>
  <dcterms:created xsi:type="dcterms:W3CDTF">2017-06-16T00:05:00Z</dcterms:created>
  <dcterms:modified xsi:type="dcterms:W3CDTF">2017-07-12T23:37:00Z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